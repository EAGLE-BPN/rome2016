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F7C" w:rsidRPr="007248B0" w:rsidRDefault="00F953D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Silvia Orlandi – Silvio Panciera</w:t>
      </w:r>
    </w:p>
    <w:p w:rsidR="00F953D5" w:rsidRPr="007248B0" w:rsidRDefault="00F953D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EAGLE: PAST, PRESENT AND FUTURE</w:t>
      </w:r>
      <w:ins w:id="0" w:author="Silvia" w:date="2016-02-16T15:32:00Z">
        <w:r w:rsidR="00C35968">
          <w:rPr>
            <w:rStyle w:val="Rimandonotaapidipagina"/>
            <w:rFonts w:ascii="Times New Roman" w:hAnsi="Times New Roman" w:cs="Times New Roman"/>
            <w:sz w:val="24"/>
            <w:szCs w:val="24"/>
          </w:rPr>
          <w:footnoteReference w:id="1"/>
        </w:r>
      </w:ins>
    </w:p>
    <w:p w:rsidR="00F953D5" w:rsidRPr="007248B0" w:rsidRDefault="00F953D5" w:rsidP="007248B0">
      <w:pPr>
        <w:spacing w:line="360" w:lineRule="auto"/>
        <w:jc w:val="both"/>
        <w:rPr>
          <w:rFonts w:ascii="Times New Roman" w:hAnsi="Times New Roman" w:cs="Times New Roman"/>
          <w:sz w:val="24"/>
          <w:szCs w:val="24"/>
        </w:rPr>
      </w:pPr>
    </w:p>
    <w:p w:rsidR="00F953D5" w:rsidRPr="00817F05" w:rsidRDefault="00F953D5" w:rsidP="007248B0">
      <w:pPr>
        <w:spacing w:line="360" w:lineRule="auto"/>
        <w:jc w:val="both"/>
        <w:rPr>
          <w:rFonts w:ascii="Times New Roman" w:hAnsi="Times New Roman" w:cs="Times New Roman"/>
          <w:i/>
          <w:sz w:val="24"/>
          <w:szCs w:val="24"/>
          <w:rPrChange w:id="3" w:author="Silvia" w:date="2016-02-16T13:06:00Z">
            <w:rPr>
              <w:rFonts w:ascii="Times New Roman" w:hAnsi="Times New Roman" w:cs="Times New Roman"/>
              <w:sz w:val="24"/>
              <w:szCs w:val="24"/>
            </w:rPr>
          </w:rPrChange>
        </w:rPr>
      </w:pPr>
      <w:del w:id="4" w:author="Silvia" w:date="2016-02-16T13:06:00Z">
        <w:r w:rsidRPr="00817F05" w:rsidDel="00817F05">
          <w:rPr>
            <w:rFonts w:ascii="Times New Roman" w:hAnsi="Times New Roman" w:cs="Times New Roman"/>
            <w:i/>
            <w:sz w:val="24"/>
            <w:szCs w:val="24"/>
            <w:rPrChange w:id="5" w:author="Silvia" w:date="2016-02-16T13:06:00Z">
              <w:rPr>
                <w:rFonts w:ascii="Times New Roman" w:hAnsi="Times New Roman" w:cs="Times New Roman"/>
                <w:sz w:val="24"/>
                <w:szCs w:val="24"/>
              </w:rPr>
            </w:rPrChange>
          </w:rPr>
          <w:delText>Silvia Orla</w:delText>
        </w:r>
      </w:del>
      <w:del w:id="6" w:author="Silvia" w:date="2016-02-16T13:05:00Z">
        <w:r w:rsidRPr="00817F05" w:rsidDel="00817F05">
          <w:rPr>
            <w:rFonts w:ascii="Times New Roman" w:hAnsi="Times New Roman" w:cs="Times New Roman"/>
            <w:i/>
            <w:sz w:val="24"/>
            <w:szCs w:val="24"/>
            <w:rPrChange w:id="7" w:author="Silvia" w:date="2016-02-16T13:06:00Z">
              <w:rPr>
                <w:rFonts w:ascii="Times New Roman" w:hAnsi="Times New Roman" w:cs="Times New Roman"/>
                <w:sz w:val="24"/>
                <w:szCs w:val="24"/>
              </w:rPr>
            </w:rPrChange>
          </w:rPr>
          <w:delText xml:space="preserve">ndi: </w:delText>
        </w:r>
      </w:del>
      <w:proofErr w:type="spellStart"/>
      <w:r w:rsidRPr="00817F05">
        <w:rPr>
          <w:rFonts w:ascii="Times New Roman" w:hAnsi="Times New Roman" w:cs="Times New Roman"/>
          <w:i/>
          <w:sz w:val="24"/>
          <w:szCs w:val="24"/>
          <w:rPrChange w:id="8" w:author="Silvia" w:date="2016-02-16T13:06:00Z">
            <w:rPr>
              <w:rFonts w:ascii="Times New Roman" w:hAnsi="Times New Roman" w:cs="Times New Roman"/>
              <w:sz w:val="24"/>
              <w:szCs w:val="24"/>
            </w:rPr>
          </w:rPrChange>
        </w:rPr>
        <w:t>Past</w:t>
      </w:r>
      <w:proofErr w:type="spellEnd"/>
      <w:r w:rsidRPr="00817F05">
        <w:rPr>
          <w:rFonts w:ascii="Times New Roman" w:hAnsi="Times New Roman" w:cs="Times New Roman"/>
          <w:i/>
          <w:sz w:val="24"/>
          <w:szCs w:val="24"/>
          <w:rPrChange w:id="9" w:author="Silvia" w:date="2016-02-16T13:06:00Z">
            <w:rPr>
              <w:rFonts w:ascii="Times New Roman" w:hAnsi="Times New Roman" w:cs="Times New Roman"/>
              <w:sz w:val="24"/>
              <w:szCs w:val="24"/>
            </w:rPr>
          </w:rPrChange>
        </w:rPr>
        <w:t xml:space="preserve"> and </w:t>
      </w:r>
      <w:proofErr w:type="spellStart"/>
      <w:r w:rsidRPr="00817F05">
        <w:rPr>
          <w:rFonts w:ascii="Times New Roman" w:hAnsi="Times New Roman" w:cs="Times New Roman"/>
          <w:i/>
          <w:sz w:val="24"/>
          <w:szCs w:val="24"/>
          <w:rPrChange w:id="10" w:author="Silvia" w:date="2016-02-16T13:06:00Z">
            <w:rPr>
              <w:rFonts w:ascii="Times New Roman" w:hAnsi="Times New Roman" w:cs="Times New Roman"/>
              <w:sz w:val="24"/>
              <w:szCs w:val="24"/>
            </w:rPr>
          </w:rPrChange>
        </w:rPr>
        <w:t>Present</w:t>
      </w:r>
      <w:proofErr w:type="spellEnd"/>
    </w:p>
    <w:p w:rsidR="00F953D5" w:rsidRPr="007248B0" w:rsidRDefault="005F03AB" w:rsidP="007248B0">
      <w:pPr>
        <w:spacing w:line="360" w:lineRule="auto"/>
        <w:jc w:val="both"/>
        <w:rPr>
          <w:rFonts w:ascii="Times New Roman" w:hAnsi="Times New Roman" w:cs="Times New Roman"/>
          <w:sz w:val="24"/>
          <w:szCs w:val="24"/>
        </w:rPr>
      </w:pPr>
      <w:r>
        <w:rPr>
          <w:rFonts w:ascii="Times New Roman" w:hAnsi="Times New Roman" w:cs="Times New Roman"/>
          <w:sz w:val="24"/>
          <w:szCs w:val="24"/>
        </w:rPr>
        <w:t>Like</w:t>
      </w:r>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any</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other</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European</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project</w:t>
      </w:r>
      <w:proofErr w:type="spellEnd"/>
      <w:r w:rsidR="00F953D5" w:rsidRPr="007248B0">
        <w:rPr>
          <w:rFonts w:ascii="Times New Roman" w:hAnsi="Times New Roman" w:cs="Times New Roman"/>
          <w:sz w:val="24"/>
          <w:szCs w:val="24"/>
        </w:rPr>
        <w:t xml:space="preserve">, EAGLE </w:t>
      </w:r>
      <w:proofErr w:type="spellStart"/>
      <w:r w:rsidR="00F953D5" w:rsidRPr="007248B0">
        <w:rPr>
          <w:rFonts w:ascii="Times New Roman" w:hAnsi="Times New Roman" w:cs="Times New Roman"/>
          <w:sz w:val="24"/>
          <w:szCs w:val="24"/>
        </w:rPr>
        <w:t>had</w:t>
      </w:r>
      <w:proofErr w:type="spellEnd"/>
      <w:r w:rsidR="00F953D5" w:rsidRPr="007248B0">
        <w:rPr>
          <w:rFonts w:ascii="Times New Roman" w:hAnsi="Times New Roman" w:cs="Times New Roman"/>
          <w:sz w:val="24"/>
          <w:szCs w:val="24"/>
        </w:rPr>
        <w:t xml:space="preserve"> to be </w:t>
      </w:r>
      <w:proofErr w:type="spellStart"/>
      <w:r w:rsidR="00F953D5" w:rsidRPr="007248B0">
        <w:rPr>
          <w:rFonts w:ascii="Times New Roman" w:hAnsi="Times New Roman" w:cs="Times New Roman"/>
          <w:sz w:val="24"/>
          <w:szCs w:val="24"/>
        </w:rPr>
        <w:t>reviewed</w:t>
      </w:r>
      <w:proofErr w:type="spellEnd"/>
      <w:r w:rsidR="00F953D5" w:rsidRPr="007248B0">
        <w:rPr>
          <w:rFonts w:ascii="Times New Roman" w:hAnsi="Times New Roman" w:cs="Times New Roman"/>
          <w:sz w:val="24"/>
          <w:szCs w:val="24"/>
        </w:rPr>
        <w:t xml:space="preserve">, at the end of each year, by the Project Officer of the European Commission and two external reviewers. Both in 2014 and in 2015, </w:t>
      </w:r>
      <w:proofErr w:type="spellStart"/>
      <w:r w:rsidR="00F953D5" w:rsidRPr="007248B0">
        <w:rPr>
          <w:rFonts w:ascii="Times New Roman" w:hAnsi="Times New Roman" w:cs="Times New Roman"/>
          <w:sz w:val="24"/>
          <w:szCs w:val="24"/>
        </w:rPr>
        <w:t>after</w:t>
      </w:r>
      <w:proofErr w:type="spellEnd"/>
      <w:r w:rsidR="00F953D5" w:rsidRPr="007248B0">
        <w:rPr>
          <w:rFonts w:ascii="Times New Roman" w:hAnsi="Times New Roman" w:cs="Times New Roman"/>
          <w:sz w:val="24"/>
          <w:szCs w:val="24"/>
        </w:rPr>
        <w:t xml:space="preserve"> 12 and 24 months</w:t>
      </w:r>
      <w:r>
        <w:rPr>
          <w:rFonts w:ascii="Times New Roman" w:hAnsi="Times New Roman" w:cs="Times New Roman"/>
          <w:sz w:val="24"/>
          <w:szCs w:val="24"/>
        </w:rPr>
        <w:t xml:space="preserve"> respectively</w:t>
      </w:r>
      <w:r w:rsidR="00F953D5" w:rsidRPr="007248B0">
        <w:rPr>
          <w:rFonts w:ascii="Times New Roman" w:hAnsi="Times New Roman" w:cs="Times New Roman"/>
          <w:sz w:val="24"/>
          <w:szCs w:val="24"/>
        </w:rPr>
        <w:t xml:space="preserve">, our project was evaluated as “excellent”, </w:t>
      </w:r>
      <w:proofErr w:type="spellStart"/>
      <w:r w:rsidR="00F953D5" w:rsidRPr="00333706">
        <w:rPr>
          <w:rFonts w:ascii="Times New Roman" w:hAnsi="Times New Roman" w:cs="Times New Roman"/>
          <w:sz w:val="24"/>
          <w:szCs w:val="24"/>
        </w:rPr>
        <w:t>even</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if</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we</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were</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invited</w:t>
      </w:r>
      <w:proofErr w:type="spellEnd"/>
      <w:r w:rsidR="00F953D5" w:rsidRPr="00333706">
        <w:rPr>
          <w:rFonts w:ascii="Times New Roman" w:hAnsi="Times New Roman" w:cs="Times New Roman"/>
          <w:sz w:val="24"/>
          <w:szCs w:val="24"/>
        </w:rPr>
        <w:t xml:space="preserve"> to </w:t>
      </w:r>
      <w:proofErr w:type="spellStart"/>
      <w:r w:rsidR="00333706" w:rsidRPr="00213D77">
        <w:rPr>
          <w:rFonts w:ascii="Times New Roman" w:hAnsi="Times New Roman" w:cs="Times New Roman"/>
          <w:sz w:val="24"/>
          <w:szCs w:val="24"/>
        </w:rPr>
        <w:t>consider</w:t>
      </w:r>
      <w:proofErr w:type="spellEnd"/>
      <w:ins w:id="11" w:author="Silvia" w:date="2016-02-16T13:06:00Z">
        <w:r w:rsidR="00817F05">
          <w:rPr>
            <w:rFonts w:ascii="Times New Roman" w:hAnsi="Times New Roman" w:cs="Times New Roman"/>
            <w:sz w:val="24"/>
            <w:szCs w:val="24"/>
          </w:rPr>
          <w:t xml:space="preserve"> </w:t>
        </w:r>
      </w:ins>
      <w:r w:rsidR="00F953D5" w:rsidRPr="00333706">
        <w:rPr>
          <w:rFonts w:ascii="Times New Roman" w:hAnsi="Times New Roman" w:cs="Times New Roman"/>
          <w:sz w:val="24"/>
          <w:szCs w:val="24"/>
        </w:rPr>
        <w:t xml:space="preserve">some </w:t>
      </w:r>
      <w:proofErr w:type="spellStart"/>
      <w:r w:rsidR="00F953D5" w:rsidRPr="00333706">
        <w:rPr>
          <w:rFonts w:ascii="Times New Roman" w:hAnsi="Times New Roman" w:cs="Times New Roman"/>
          <w:sz w:val="24"/>
          <w:szCs w:val="24"/>
        </w:rPr>
        <w:t>critical</w:t>
      </w:r>
      <w:proofErr w:type="spellEnd"/>
      <w:r w:rsidR="00F953D5" w:rsidRPr="00333706">
        <w:rPr>
          <w:rFonts w:ascii="Times New Roman" w:hAnsi="Times New Roman" w:cs="Times New Roman"/>
          <w:sz w:val="24"/>
          <w:szCs w:val="24"/>
        </w:rPr>
        <w:t xml:space="preserve"> </w:t>
      </w:r>
      <w:proofErr w:type="spellStart"/>
      <w:r w:rsidR="00F953D5" w:rsidRPr="00333706">
        <w:rPr>
          <w:rFonts w:ascii="Times New Roman" w:hAnsi="Times New Roman" w:cs="Times New Roman"/>
          <w:sz w:val="24"/>
          <w:szCs w:val="24"/>
        </w:rPr>
        <w:t>points</w:t>
      </w:r>
      <w:proofErr w:type="spellEnd"/>
      <w:r w:rsidR="00F953D5" w:rsidRPr="007248B0">
        <w:rPr>
          <w:rFonts w:ascii="Times New Roman" w:hAnsi="Times New Roman" w:cs="Times New Roman"/>
          <w:sz w:val="24"/>
          <w:szCs w:val="24"/>
        </w:rPr>
        <w:t xml:space="preserve">. From the very formal point of view of the European Commission, this means essentially that a given budget was used and </w:t>
      </w:r>
      <w:proofErr w:type="spellStart"/>
      <w:r w:rsidR="00F953D5" w:rsidRPr="007248B0">
        <w:rPr>
          <w:rFonts w:ascii="Times New Roman" w:hAnsi="Times New Roman" w:cs="Times New Roman"/>
          <w:sz w:val="24"/>
          <w:szCs w:val="24"/>
        </w:rPr>
        <w:t>reported</w:t>
      </w:r>
      <w:proofErr w:type="spellEnd"/>
      <w:r w:rsidR="00F953D5" w:rsidRPr="007248B0">
        <w:rPr>
          <w:rFonts w:ascii="Times New Roman" w:hAnsi="Times New Roman" w:cs="Times New Roman"/>
          <w:sz w:val="24"/>
          <w:szCs w:val="24"/>
        </w:rPr>
        <w:t xml:space="preserve"> in the </w:t>
      </w:r>
      <w:proofErr w:type="spellStart"/>
      <w:r>
        <w:rPr>
          <w:rFonts w:ascii="Times New Roman" w:hAnsi="Times New Roman" w:cs="Times New Roman"/>
          <w:sz w:val="24"/>
          <w:szCs w:val="24"/>
        </w:rPr>
        <w:t>correct</w:t>
      </w:r>
      <w:proofErr w:type="spellEnd"/>
      <w:r>
        <w:rPr>
          <w:rFonts w:ascii="Times New Roman" w:hAnsi="Times New Roman" w:cs="Times New Roman"/>
          <w:sz w:val="24"/>
          <w:szCs w:val="24"/>
        </w:rPr>
        <w:t xml:space="preserve"> ways</w:t>
      </w:r>
      <w:r w:rsidR="00F953D5" w:rsidRPr="007248B0">
        <w:rPr>
          <w:rFonts w:ascii="Times New Roman" w:hAnsi="Times New Roman" w:cs="Times New Roman"/>
          <w:sz w:val="24"/>
          <w:szCs w:val="24"/>
        </w:rPr>
        <w:t xml:space="preserve"> and time, </w:t>
      </w:r>
      <w:proofErr w:type="spellStart"/>
      <w:r w:rsidR="00F953D5" w:rsidRPr="007248B0">
        <w:rPr>
          <w:rFonts w:ascii="Times New Roman" w:hAnsi="Times New Roman" w:cs="Times New Roman"/>
          <w:sz w:val="24"/>
          <w:szCs w:val="24"/>
        </w:rPr>
        <w:t>that</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documents</w:t>
      </w:r>
      <w:proofErr w:type="spellEnd"/>
      <w:r w:rsidR="00F953D5" w:rsidRPr="007248B0">
        <w:rPr>
          <w:rFonts w:ascii="Times New Roman" w:hAnsi="Times New Roman" w:cs="Times New Roman"/>
          <w:sz w:val="24"/>
          <w:szCs w:val="24"/>
        </w:rPr>
        <w:t xml:space="preserve"> and </w:t>
      </w:r>
      <w:proofErr w:type="spellStart"/>
      <w:r w:rsidR="00F953D5" w:rsidRPr="007248B0">
        <w:rPr>
          <w:rFonts w:ascii="Times New Roman" w:hAnsi="Times New Roman" w:cs="Times New Roman"/>
          <w:sz w:val="24"/>
          <w:szCs w:val="24"/>
        </w:rPr>
        <w:t>items</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were</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delivered</w:t>
      </w:r>
      <w:proofErr w:type="spellEnd"/>
      <w:r w:rsidR="00F953D5" w:rsidRPr="007248B0">
        <w:rPr>
          <w:rFonts w:ascii="Times New Roman" w:hAnsi="Times New Roman" w:cs="Times New Roman"/>
          <w:sz w:val="24"/>
          <w:szCs w:val="24"/>
        </w:rPr>
        <w:t xml:space="preserve"> </w:t>
      </w:r>
      <w:r>
        <w:rPr>
          <w:rFonts w:ascii="Times New Roman" w:hAnsi="Times New Roman" w:cs="Times New Roman"/>
          <w:sz w:val="24"/>
          <w:szCs w:val="24"/>
        </w:rPr>
        <w:t>by</w:t>
      </w:r>
      <w:r w:rsidR="00F953D5" w:rsidRPr="007248B0">
        <w:rPr>
          <w:rFonts w:ascii="Times New Roman" w:hAnsi="Times New Roman" w:cs="Times New Roman"/>
          <w:sz w:val="24"/>
          <w:szCs w:val="24"/>
        </w:rPr>
        <w:t xml:space="preserve"> the </w:t>
      </w:r>
      <w:proofErr w:type="spellStart"/>
      <w:r w:rsidR="00F953D5" w:rsidRPr="007248B0">
        <w:rPr>
          <w:rFonts w:ascii="Times New Roman" w:hAnsi="Times New Roman" w:cs="Times New Roman"/>
          <w:sz w:val="24"/>
          <w:szCs w:val="24"/>
        </w:rPr>
        <w:t>deadline</w:t>
      </w:r>
      <w:proofErr w:type="spellEnd"/>
      <w:r w:rsidR="00F953D5" w:rsidRPr="007248B0">
        <w:rPr>
          <w:rFonts w:ascii="Times New Roman" w:hAnsi="Times New Roman" w:cs="Times New Roman"/>
          <w:sz w:val="24"/>
          <w:szCs w:val="24"/>
        </w:rPr>
        <w:t xml:space="preserve">, and </w:t>
      </w:r>
      <w:proofErr w:type="spellStart"/>
      <w:r w:rsidR="00F953D5" w:rsidRPr="007248B0">
        <w:rPr>
          <w:rFonts w:ascii="Times New Roman" w:hAnsi="Times New Roman" w:cs="Times New Roman"/>
          <w:sz w:val="24"/>
          <w:szCs w:val="24"/>
        </w:rPr>
        <w:t>that</w:t>
      </w:r>
      <w:proofErr w:type="spellEnd"/>
      <w:r w:rsidR="00F953D5" w:rsidRPr="007248B0">
        <w:rPr>
          <w:rFonts w:ascii="Times New Roman" w:hAnsi="Times New Roman" w:cs="Times New Roman"/>
          <w:sz w:val="24"/>
          <w:szCs w:val="24"/>
        </w:rPr>
        <w:t xml:space="preserve"> </w:t>
      </w:r>
      <w:proofErr w:type="spellStart"/>
      <w:r w:rsidR="00F953D5" w:rsidRPr="007248B0">
        <w:rPr>
          <w:rFonts w:ascii="Times New Roman" w:hAnsi="Times New Roman" w:cs="Times New Roman"/>
          <w:sz w:val="24"/>
          <w:szCs w:val="24"/>
        </w:rPr>
        <w:t>tasks</w:t>
      </w:r>
      <w:proofErr w:type="spellEnd"/>
      <w:r w:rsidR="00F953D5" w:rsidRPr="007248B0">
        <w:rPr>
          <w:rFonts w:ascii="Times New Roman" w:hAnsi="Times New Roman" w:cs="Times New Roman"/>
          <w:sz w:val="24"/>
          <w:szCs w:val="24"/>
        </w:rPr>
        <w:t xml:space="preserve"> and milestones </w:t>
      </w:r>
      <w:proofErr w:type="spellStart"/>
      <w:r w:rsidR="00F953D5" w:rsidRPr="007248B0">
        <w:rPr>
          <w:rFonts w:ascii="Times New Roman" w:hAnsi="Times New Roman" w:cs="Times New Roman"/>
          <w:sz w:val="24"/>
          <w:szCs w:val="24"/>
        </w:rPr>
        <w:t>declared</w:t>
      </w:r>
      <w:proofErr w:type="spellEnd"/>
      <w:r w:rsidR="00F953D5" w:rsidRPr="007248B0">
        <w:rPr>
          <w:rFonts w:ascii="Times New Roman" w:hAnsi="Times New Roman" w:cs="Times New Roman"/>
          <w:sz w:val="24"/>
          <w:szCs w:val="24"/>
        </w:rPr>
        <w:t xml:space="preserve"> in the </w:t>
      </w:r>
      <w:proofErr w:type="spellStart"/>
      <w:r w:rsidR="00F953D5" w:rsidRPr="007248B0">
        <w:rPr>
          <w:rFonts w:ascii="Times New Roman" w:hAnsi="Times New Roman" w:cs="Times New Roman"/>
          <w:sz w:val="24"/>
          <w:szCs w:val="24"/>
        </w:rPr>
        <w:t>Description</w:t>
      </w:r>
      <w:proofErr w:type="spellEnd"/>
      <w:r w:rsidR="00F953D5" w:rsidRPr="007248B0">
        <w:rPr>
          <w:rFonts w:ascii="Times New Roman" w:hAnsi="Times New Roman" w:cs="Times New Roman"/>
          <w:sz w:val="24"/>
          <w:szCs w:val="24"/>
        </w:rPr>
        <w:t xml:space="preserve"> o</w:t>
      </w:r>
      <w:r>
        <w:rPr>
          <w:rFonts w:ascii="Times New Roman" w:hAnsi="Times New Roman" w:cs="Times New Roman"/>
          <w:sz w:val="24"/>
          <w:szCs w:val="24"/>
        </w:rPr>
        <w:t>f</w:t>
      </w:r>
      <w:r w:rsidR="00F953D5" w:rsidRPr="007248B0">
        <w:rPr>
          <w:rFonts w:ascii="Times New Roman" w:hAnsi="Times New Roman" w:cs="Times New Roman"/>
          <w:sz w:val="24"/>
          <w:szCs w:val="24"/>
        </w:rPr>
        <w:t xml:space="preserve"> Work </w:t>
      </w:r>
      <w:proofErr w:type="spellStart"/>
      <w:r w:rsidR="00F94C70" w:rsidRPr="007248B0">
        <w:rPr>
          <w:rFonts w:ascii="Times New Roman" w:hAnsi="Times New Roman" w:cs="Times New Roman"/>
          <w:sz w:val="24"/>
          <w:szCs w:val="24"/>
        </w:rPr>
        <w:t>were</w:t>
      </w:r>
      <w:proofErr w:type="spellEnd"/>
      <w:r w:rsidR="00F94C70" w:rsidRPr="007248B0">
        <w:rPr>
          <w:rFonts w:ascii="Times New Roman" w:hAnsi="Times New Roman" w:cs="Times New Roman"/>
          <w:sz w:val="24"/>
          <w:szCs w:val="24"/>
        </w:rPr>
        <w:t xml:space="preserve"> </w:t>
      </w:r>
      <w:proofErr w:type="spellStart"/>
      <w:r w:rsidR="00F94C70" w:rsidRPr="007248B0">
        <w:rPr>
          <w:rFonts w:ascii="Times New Roman" w:hAnsi="Times New Roman" w:cs="Times New Roman"/>
          <w:sz w:val="24"/>
          <w:szCs w:val="24"/>
        </w:rPr>
        <w:t>achieved</w:t>
      </w:r>
      <w:proofErr w:type="spellEnd"/>
      <w:r w:rsidR="00F94C70" w:rsidRPr="007248B0">
        <w:rPr>
          <w:rFonts w:ascii="Times New Roman" w:hAnsi="Times New Roman" w:cs="Times New Roman"/>
          <w:sz w:val="24"/>
          <w:szCs w:val="24"/>
        </w:rPr>
        <w:t>.</w:t>
      </w:r>
    </w:p>
    <w:p w:rsidR="00F94C70" w:rsidRPr="007248B0" w:rsidRDefault="00F94C70"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Actually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are </w:t>
      </w:r>
      <w:proofErr w:type="spellStart"/>
      <w:r w:rsidRPr="007248B0">
        <w:rPr>
          <w:rFonts w:ascii="Times New Roman" w:hAnsi="Times New Roman" w:cs="Times New Roman"/>
          <w:sz w:val="24"/>
          <w:szCs w:val="24"/>
        </w:rPr>
        <w:t>approaching</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final</w:t>
      </w:r>
      <w:proofErr w:type="spellEnd"/>
      <w:r w:rsidRPr="007248B0">
        <w:rPr>
          <w:rFonts w:ascii="Times New Roman" w:hAnsi="Times New Roman" w:cs="Times New Roman"/>
          <w:sz w:val="24"/>
          <w:szCs w:val="24"/>
        </w:rPr>
        <w:t xml:space="preserve"> goal of the project, that is to make accessible to the public – not only to scholars – a huge amount of </w:t>
      </w:r>
      <w:proofErr w:type="spellStart"/>
      <w:r w:rsidRPr="007248B0">
        <w:rPr>
          <w:rFonts w:ascii="Times New Roman" w:hAnsi="Times New Roman" w:cs="Times New Roman"/>
          <w:sz w:val="24"/>
          <w:szCs w:val="24"/>
        </w:rPr>
        <w:t>texts</w:t>
      </w:r>
      <w:proofErr w:type="spellEnd"/>
      <w:r w:rsidRPr="007248B0">
        <w:rPr>
          <w:rFonts w:ascii="Times New Roman" w:hAnsi="Times New Roman" w:cs="Times New Roman"/>
          <w:sz w:val="24"/>
          <w:szCs w:val="24"/>
        </w:rPr>
        <w:t xml:space="preserve"> and images</w:t>
      </w:r>
      <w:ins w:id="12" w:author="Silvia" w:date="2016-02-16T13:07:00Z">
        <w:r w:rsidR="00817F05">
          <w:rPr>
            <w:rFonts w:ascii="Times New Roman" w:hAnsi="Times New Roman" w:cs="Times New Roman"/>
            <w:sz w:val="24"/>
            <w:szCs w:val="24"/>
          </w:rPr>
          <w:t>,</w:t>
        </w:r>
      </w:ins>
      <w:r w:rsidRPr="007248B0">
        <w:rPr>
          <w:rFonts w:ascii="Times New Roman" w:hAnsi="Times New Roman" w:cs="Times New Roman"/>
          <w:sz w:val="24"/>
          <w:szCs w:val="24"/>
        </w:rPr>
        <w:t xml:space="preserve"> with </w:t>
      </w:r>
      <w:proofErr w:type="spellStart"/>
      <w:r w:rsidRPr="007248B0">
        <w:rPr>
          <w:rFonts w:ascii="Times New Roman" w:hAnsi="Times New Roman" w:cs="Times New Roman"/>
          <w:sz w:val="24"/>
          <w:szCs w:val="24"/>
        </w:rPr>
        <w:t>related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metadata</w:t>
      </w:r>
      <w:proofErr w:type="spellEnd"/>
      <w:ins w:id="13" w:author="Silvia" w:date="2016-02-16T13:07:00Z">
        <w:r w:rsidR="00817F05">
          <w:rPr>
            <w:rFonts w:ascii="Times New Roman" w:hAnsi="Times New Roman" w:cs="Times New Roman"/>
            <w:sz w:val="24"/>
            <w:szCs w:val="24"/>
          </w:rPr>
          <w:t>,</w:t>
        </w:r>
      </w:ins>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pertaining</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ancient</w:t>
      </w:r>
      <w:proofErr w:type="spellEnd"/>
      <w:r w:rsidRPr="007248B0">
        <w:rPr>
          <w:rFonts w:ascii="Times New Roman" w:hAnsi="Times New Roman" w:cs="Times New Roman"/>
          <w:sz w:val="24"/>
          <w:szCs w:val="24"/>
        </w:rPr>
        <w:t xml:space="preserve"> Greek and Latin inscriptions. The technical aspects and the positive </w:t>
      </w:r>
      <w:proofErr w:type="spellStart"/>
      <w:r w:rsidRPr="007248B0">
        <w:rPr>
          <w:rFonts w:ascii="Times New Roman" w:hAnsi="Times New Roman" w:cs="Times New Roman"/>
          <w:sz w:val="24"/>
          <w:szCs w:val="24"/>
        </w:rPr>
        <w:t>results</w:t>
      </w:r>
      <w:proofErr w:type="spellEnd"/>
      <w:r w:rsidRPr="007248B0">
        <w:rPr>
          <w:rFonts w:ascii="Times New Roman" w:hAnsi="Times New Roman" w:cs="Times New Roman"/>
          <w:sz w:val="24"/>
          <w:szCs w:val="24"/>
        </w:rPr>
        <w:t xml:space="preserve"> </w:t>
      </w:r>
      <w:ins w:id="14" w:author="Silvia" w:date="2016-02-16T13:07:00Z">
        <w:r w:rsidR="00817F05">
          <w:rPr>
            <w:rFonts w:ascii="Times New Roman" w:hAnsi="Times New Roman" w:cs="Times New Roman"/>
            <w:sz w:val="24"/>
            <w:szCs w:val="24"/>
          </w:rPr>
          <w:t>are</w:t>
        </w:r>
      </w:ins>
      <w:del w:id="15" w:author="Silvia" w:date="2016-02-16T13:07:00Z">
        <w:r w:rsidRPr="007248B0" w:rsidDel="00817F05">
          <w:rPr>
            <w:rFonts w:ascii="Times New Roman" w:hAnsi="Times New Roman" w:cs="Times New Roman"/>
            <w:sz w:val="24"/>
            <w:szCs w:val="24"/>
          </w:rPr>
          <w:delText>of the project will be</w:delText>
        </w:r>
      </w:del>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illustrated</w:t>
      </w:r>
      <w:proofErr w:type="spellEnd"/>
      <w:r w:rsidRPr="007248B0">
        <w:rPr>
          <w:rFonts w:ascii="Times New Roman" w:hAnsi="Times New Roman" w:cs="Times New Roman"/>
          <w:sz w:val="24"/>
          <w:szCs w:val="24"/>
        </w:rPr>
        <w:t xml:space="preserve"> by Claudio </w:t>
      </w:r>
      <w:proofErr w:type="spellStart"/>
      <w:r w:rsidRPr="007248B0">
        <w:rPr>
          <w:rFonts w:ascii="Times New Roman" w:hAnsi="Times New Roman" w:cs="Times New Roman"/>
          <w:sz w:val="24"/>
          <w:szCs w:val="24"/>
        </w:rPr>
        <w:t>Prandoni</w:t>
      </w:r>
      <w:proofErr w:type="spellEnd"/>
      <w:r w:rsidRPr="007248B0">
        <w:rPr>
          <w:rFonts w:ascii="Times New Roman" w:hAnsi="Times New Roman" w:cs="Times New Roman"/>
          <w:sz w:val="24"/>
          <w:szCs w:val="24"/>
        </w:rPr>
        <w:t>, EAGLE Technical Coordinator</w:t>
      </w:r>
      <w:ins w:id="16" w:author="Silvia" w:date="2016-02-16T13:08:00Z">
        <w:r w:rsidR="00817F05">
          <w:rPr>
            <w:rFonts w:ascii="Times New Roman" w:hAnsi="Times New Roman" w:cs="Times New Roman"/>
            <w:sz w:val="24"/>
            <w:szCs w:val="24"/>
          </w:rPr>
          <w:t xml:space="preserve">, in a </w:t>
        </w:r>
        <w:proofErr w:type="spellStart"/>
        <w:r w:rsidR="00817F05">
          <w:rPr>
            <w:rFonts w:ascii="Times New Roman" w:hAnsi="Times New Roman" w:cs="Times New Roman"/>
            <w:sz w:val="24"/>
            <w:szCs w:val="24"/>
          </w:rPr>
          <w:t>dedicated</w:t>
        </w:r>
        <w:proofErr w:type="spellEnd"/>
        <w:r w:rsidR="00817F05">
          <w:rPr>
            <w:rFonts w:ascii="Times New Roman" w:hAnsi="Times New Roman" w:cs="Times New Roman"/>
            <w:sz w:val="24"/>
            <w:szCs w:val="24"/>
          </w:rPr>
          <w:t xml:space="preserve"> </w:t>
        </w:r>
        <w:proofErr w:type="spellStart"/>
        <w:r w:rsidR="00817F05">
          <w:rPr>
            <w:rFonts w:ascii="Times New Roman" w:hAnsi="Times New Roman" w:cs="Times New Roman"/>
            <w:sz w:val="24"/>
            <w:szCs w:val="24"/>
          </w:rPr>
          <w:t>presentation</w:t>
        </w:r>
        <w:proofErr w:type="spellEnd"/>
        <w:r w:rsidR="00817F05">
          <w:rPr>
            <w:rFonts w:ascii="Times New Roman" w:hAnsi="Times New Roman" w:cs="Times New Roman"/>
            <w:sz w:val="24"/>
            <w:szCs w:val="24"/>
          </w:rPr>
          <w:t xml:space="preserve"> and panel</w:t>
        </w:r>
      </w:ins>
      <w:ins w:id="17" w:author="Silvia" w:date="2016-02-16T13:07:00Z">
        <w:r w:rsidR="00817F05">
          <w:rPr>
            <w:rFonts w:ascii="Times New Roman" w:hAnsi="Times New Roman" w:cs="Times New Roman"/>
            <w:sz w:val="24"/>
            <w:szCs w:val="24"/>
          </w:rPr>
          <w:t xml:space="preserve"> (</w:t>
        </w:r>
        <w:r w:rsidR="00817F05" w:rsidRPr="00817F05">
          <w:rPr>
            <w:rFonts w:ascii="Times New Roman" w:hAnsi="Times New Roman" w:cs="Times New Roman"/>
            <w:sz w:val="24"/>
            <w:szCs w:val="24"/>
            <w:highlight w:val="yellow"/>
            <w:rPrChange w:id="18" w:author="Silvia" w:date="2016-02-16T13:09:00Z">
              <w:rPr>
                <w:rFonts w:ascii="Times New Roman" w:hAnsi="Times New Roman" w:cs="Times New Roman"/>
                <w:sz w:val="24"/>
                <w:szCs w:val="24"/>
              </w:rPr>
            </w:rPrChange>
          </w:rPr>
          <w:t>controllare se Claudio ha pubblicato o meno il testo della sua presentazione</w:t>
        </w:r>
      </w:ins>
      <w:ins w:id="19" w:author="Silvia" w:date="2016-02-16T13:08:00Z">
        <w:r w:rsidR="00817F05" w:rsidRPr="00817F05">
          <w:rPr>
            <w:rFonts w:ascii="Times New Roman" w:hAnsi="Times New Roman" w:cs="Times New Roman"/>
            <w:sz w:val="24"/>
            <w:szCs w:val="24"/>
            <w:highlight w:val="yellow"/>
            <w:rPrChange w:id="20" w:author="Silvia" w:date="2016-02-16T13:09:00Z">
              <w:rPr>
                <w:rFonts w:ascii="Times New Roman" w:hAnsi="Times New Roman" w:cs="Times New Roman"/>
                <w:sz w:val="24"/>
                <w:szCs w:val="24"/>
              </w:rPr>
            </w:rPrChange>
          </w:rPr>
          <w:t xml:space="preserve"> + inserire rinvio ai testi del panel di EAGLE</w:t>
        </w:r>
      </w:ins>
      <w:ins w:id="21" w:author="Silvia" w:date="2016-02-16T13:07:00Z">
        <w:r w:rsidR="00817F05">
          <w:rPr>
            <w:rFonts w:ascii="Times New Roman" w:hAnsi="Times New Roman" w:cs="Times New Roman"/>
            <w:sz w:val="24"/>
            <w:szCs w:val="24"/>
          </w:rPr>
          <w:t>)</w:t>
        </w:r>
      </w:ins>
      <w:del w:id="22" w:author="Silvia" w:date="2016-02-16T13:07:00Z">
        <w:r w:rsidRPr="007248B0" w:rsidDel="00817F05">
          <w:rPr>
            <w:rFonts w:ascii="Times New Roman" w:hAnsi="Times New Roman" w:cs="Times New Roman"/>
            <w:sz w:val="24"/>
            <w:szCs w:val="24"/>
          </w:rPr>
          <w:delText>, in the next</w:delText>
        </w:r>
      </w:del>
      <w:del w:id="23" w:author="Silvia" w:date="2016-02-16T13:08:00Z">
        <w:r w:rsidRPr="007248B0" w:rsidDel="00817F05">
          <w:rPr>
            <w:rFonts w:ascii="Times New Roman" w:hAnsi="Times New Roman" w:cs="Times New Roman"/>
            <w:sz w:val="24"/>
            <w:szCs w:val="24"/>
          </w:rPr>
          <w:delText xml:space="preserve"> presentation,</w:delText>
        </w:r>
      </w:del>
      <w:del w:id="24" w:author="Silvia" w:date="2016-02-16T13:09:00Z">
        <w:r w:rsidRPr="007248B0" w:rsidDel="00817F05">
          <w:rPr>
            <w:rFonts w:ascii="Times New Roman" w:hAnsi="Times New Roman" w:cs="Times New Roman"/>
            <w:sz w:val="24"/>
            <w:szCs w:val="24"/>
          </w:rPr>
          <w:delText xml:space="preserve"> and then more precisely described during the panel that is scheduled in the second part of this afternoon.</w:delText>
        </w:r>
      </w:del>
      <w:ins w:id="25" w:author="Silvia" w:date="2016-02-16T13:09:00Z">
        <w:r w:rsidR="00817F05">
          <w:rPr>
            <w:rFonts w:ascii="Times New Roman" w:hAnsi="Times New Roman" w:cs="Times New Roman"/>
            <w:sz w:val="24"/>
            <w:szCs w:val="24"/>
          </w:rPr>
          <w:t>.</w:t>
        </w:r>
      </w:ins>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Scientific</w:t>
      </w:r>
      <w:proofErr w:type="spellEnd"/>
      <w:r w:rsidRPr="007248B0">
        <w:rPr>
          <w:rFonts w:ascii="Times New Roman" w:hAnsi="Times New Roman" w:cs="Times New Roman"/>
          <w:sz w:val="24"/>
          <w:szCs w:val="24"/>
        </w:rPr>
        <w:t xml:space="preserve"> Coordinator, I </w:t>
      </w:r>
      <w:proofErr w:type="spellStart"/>
      <w:r w:rsidRPr="007248B0">
        <w:rPr>
          <w:rFonts w:ascii="Times New Roman" w:hAnsi="Times New Roman" w:cs="Times New Roman"/>
          <w:sz w:val="24"/>
          <w:szCs w:val="24"/>
        </w:rPr>
        <w:t>would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like</w:t>
      </w:r>
      <w:proofErr w:type="spellEnd"/>
      <w:r w:rsidRPr="007248B0">
        <w:rPr>
          <w:rFonts w:ascii="Times New Roman" w:hAnsi="Times New Roman" w:cs="Times New Roman"/>
          <w:sz w:val="24"/>
          <w:szCs w:val="24"/>
        </w:rPr>
        <w:t xml:space="preserve"> </w:t>
      </w:r>
      <w:proofErr w:type="spellStart"/>
      <w:r w:rsidR="005F03AB">
        <w:rPr>
          <w:rFonts w:ascii="Times New Roman" w:hAnsi="Times New Roman" w:cs="Times New Roman"/>
          <w:sz w:val="24"/>
          <w:szCs w:val="24"/>
        </w:rPr>
        <w:t>instead</w:t>
      </w:r>
      <w:proofErr w:type="spellEnd"/>
      <w:r w:rsidR="005F03AB">
        <w:rPr>
          <w:rFonts w:ascii="Times New Roman" w:hAnsi="Times New Roman" w:cs="Times New Roman"/>
          <w:sz w:val="24"/>
          <w:szCs w:val="24"/>
        </w:rPr>
        <w:t xml:space="preserve"> </w:t>
      </w:r>
      <w:r w:rsidRPr="007248B0">
        <w:rPr>
          <w:rFonts w:ascii="Times New Roman" w:hAnsi="Times New Roman" w:cs="Times New Roman"/>
          <w:sz w:val="24"/>
          <w:szCs w:val="24"/>
        </w:rPr>
        <w:t xml:space="preserve">to </w:t>
      </w:r>
      <w:proofErr w:type="spellStart"/>
      <w:r w:rsidRPr="007248B0">
        <w:rPr>
          <w:rFonts w:ascii="Times New Roman" w:hAnsi="Times New Roman" w:cs="Times New Roman"/>
          <w:sz w:val="24"/>
          <w:szCs w:val="24"/>
        </w:rPr>
        <w:t>make</w:t>
      </w:r>
      <w:proofErr w:type="spellEnd"/>
      <w:r w:rsidRPr="007248B0">
        <w:rPr>
          <w:rFonts w:ascii="Times New Roman" w:hAnsi="Times New Roman" w:cs="Times New Roman"/>
          <w:sz w:val="24"/>
          <w:szCs w:val="24"/>
        </w:rPr>
        <w:t xml:space="preserve"> some more theoretical observations and </w:t>
      </w:r>
      <w:r w:rsidR="005F03AB">
        <w:rPr>
          <w:rFonts w:ascii="Times New Roman" w:hAnsi="Times New Roman" w:cs="Times New Roman"/>
          <w:sz w:val="24"/>
          <w:szCs w:val="24"/>
        </w:rPr>
        <w:t xml:space="preserve">share some </w:t>
      </w:r>
      <w:proofErr w:type="spellStart"/>
      <w:r w:rsidRPr="007248B0">
        <w:rPr>
          <w:rFonts w:ascii="Times New Roman" w:hAnsi="Times New Roman" w:cs="Times New Roman"/>
          <w:sz w:val="24"/>
          <w:szCs w:val="24"/>
        </w:rPr>
        <w:t>thoughts</w:t>
      </w:r>
      <w:proofErr w:type="spellEnd"/>
      <w:r w:rsidRPr="007248B0">
        <w:rPr>
          <w:rFonts w:ascii="Times New Roman" w:hAnsi="Times New Roman" w:cs="Times New Roman"/>
          <w:sz w:val="24"/>
          <w:szCs w:val="24"/>
        </w:rPr>
        <w:t xml:space="preserve"> </w:t>
      </w:r>
      <w:r w:rsidR="005F03AB">
        <w:rPr>
          <w:rFonts w:ascii="Times New Roman" w:hAnsi="Times New Roman" w:cs="Times New Roman"/>
          <w:sz w:val="24"/>
          <w:szCs w:val="24"/>
        </w:rPr>
        <w:t>on</w:t>
      </w:r>
      <w:r w:rsidRPr="007248B0">
        <w:rPr>
          <w:rFonts w:ascii="Times New Roman" w:hAnsi="Times New Roman" w:cs="Times New Roman"/>
          <w:sz w:val="24"/>
          <w:szCs w:val="24"/>
        </w:rPr>
        <w:t xml:space="preserve"> the</w:t>
      </w:r>
      <w:r w:rsidR="005F03AB">
        <w:rPr>
          <w:rFonts w:ascii="Times New Roman" w:hAnsi="Times New Roman" w:cs="Times New Roman"/>
          <w:sz w:val="24"/>
          <w:szCs w:val="24"/>
        </w:rPr>
        <w:t xml:space="preserve"> </w:t>
      </w:r>
      <w:proofErr w:type="spellStart"/>
      <w:r w:rsidR="005F03AB">
        <w:rPr>
          <w:rFonts w:ascii="Times New Roman" w:hAnsi="Times New Roman" w:cs="Times New Roman"/>
          <w:sz w:val="24"/>
          <w:szCs w:val="24"/>
        </w:rPr>
        <w:t>significance</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excellent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evaluation</w:t>
      </w:r>
      <w:proofErr w:type="spellEnd"/>
      <w:r w:rsidRPr="007248B0">
        <w:rPr>
          <w:rFonts w:ascii="Times New Roman" w:hAnsi="Times New Roman" w:cs="Times New Roman"/>
          <w:sz w:val="24"/>
          <w:szCs w:val="24"/>
        </w:rPr>
        <w:t xml:space="preserve"> and the </w:t>
      </w:r>
      <w:proofErr w:type="spellStart"/>
      <w:r w:rsidRPr="007248B0">
        <w:rPr>
          <w:rFonts w:ascii="Times New Roman" w:hAnsi="Times New Roman" w:cs="Times New Roman"/>
          <w:sz w:val="24"/>
          <w:szCs w:val="24"/>
        </w:rPr>
        <w:t>reasons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lay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behind</w:t>
      </w:r>
      <w:proofErr w:type="spellEnd"/>
      <w:r w:rsidRPr="007248B0">
        <w:rPr>
          <w:rFonts w:ascii="Times New Roman" w:hAnsi="Times New Roman" w:cs="Times New Roman"/>
          <w:sz w:val="24"/>
          <w:szCs w:val="24"/>
        </w:rPr>
        <w:t xml:space="preserve"> what we can call a successful case.</w:t>
      </w:r>
    </w:p>
    <w:p w:rsidR="00F94C70" w:rsidRPr="007248B0" w:rsidRDefault="00F94C70"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In fact, EAGLE is not only a project that is careful in spending money and sending deliverables and reports, ready to pass any review: EAGLE was born to be much more than this.</w:t>
      </w:r>
    </w:p>
    <w:p w:rsidR="00F94C70" w:rsidRPr="007248B0" w:rsidRDefault="00F94C70"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w:t>
      </w:r>
      <w:proofErr w:type="spellStart"/>
      <w:r w:rsidRPr="007248B0">
        <w:rPr>
          <w:rFonts w:ascii="Times New Roman" w:hAnsi="Times New Roman" w:cs="Times New Roman"/>
          <w:sz w:val="24"/>
          <w:szCs w:val="24"/>
        </w:rPr>
        <w:t>possibility</w:t>
      </w:r>
      <w:proofErr w:type="spellEnd"/>
      <w:r w:rsidRPr="007248B0">
        <w:rPr>
          <w:rFonts w:ascii="Times New Roman" w:hAnsi="Times New Roman" w:cs="Times New Roman"/>
          <w:sz w:val="24"/>
          <w:szCs w:val="24"/>
        </w:rPr>
        <w:t xml:space="preserve"> o</w:t>
      </w:r>
      <w:r w:rsidR="005F03AB">
        <w:rPr>
          <w:rFonts w:ascii="Times New Roman" w:hAnsi="Times New Roman" w:cs="Times New Roman"/>
          <w:sz w:val="24"/>
          <w:szCs w:val="24"/>
        </w:rPr>
        <w:t>f</w:t>
      </w:r>
      <w:r w:rsidRPr="007248B0">
        <w:rPr>
          <w:rFonts w:ascii="Times New Roman" w:hAnsi="Times New Roman" w:cs="Times New Roman"/>
          <w:sz w:val="24"/>
          <w:szCs w:val="24"/>
        </w:rPr>
        <w:t xml:space="preserve"> free online </w:t>
      </w:r>
      <w:proofErr w:type="spellStart"/>
      <w:r w:rsidRPr="007248B0">
        <w:rPr>
          <w:rFonts w:ascii="Times New Roman" w:hAnsi="Times New Roman" w:cs="Times New Roman"/>
          <w:sz w:val="24"/>
          <w:szCs w:val="24"/>
        </w:rPr>
        <w:t>access</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the Greek and Latin </w:t>
      </w:r>
      <w:proofErr w:type="spellStart"/>
      <w:r w:rsidRPr="007248B0">
        <w:rPr>
          <w:rFonts w:ascii="Times New Roman" w:hAnsi="Times New Roman" w:cs="Times New Roman"/>
          <w:sz w:val="24"/>
          <w:szCs w:val="24"/>
        </w:rPr>
        <w:t>inscriptions</w:t>
      </w:r>
      <w:proofErr w:type="spellEnd"/>
      <w:r w:rsidRPr="007248B0">
        <w:rPr>
          <w:rFonts w:ascii="Times New Roman" w:hAnsi="Times New Roman" w:cs="Times New Roman"/>
          <w:sz w:val="24"/>
          <w:szCs w:val="24"/>
        </w:rPr>
        <w:t xml:space="preserve"> of the </w:t>
      </w:r>
      <w:proofErr w:type="spellStart"/>
      <w:r w:rsidRPr="007248B0">
        <w:rPr>
          <w:rFonts w:ascii="Times New Roman" w:hAnsi="Times New Roman" w:cs="Times New Roman"/>
          <w:sz w:val="24"/>
          <w:szCs w:val="24"/>
        </w:rPr>
        <w:t>ancient</w:t>
      </w:r>
      <w:proofErr w:type="spellEnd"/>
      <w:r w:rsidRPr="007248B0">
        <w:rPr>
          <w:rFonts w:ascii="Times New Roman" w:hAnsi="Times New Roman" w:cs="Times New Roman"/>
          <w:sz w:val="24"/>
          <w:szCs w:val="24"/>
        </w:rPr>
        <w:t xml:space="preserve"> world </w:t>
      </w:r>
      <w:proofErr w:type="spellStart"/>
      <w:r w:rsidR="005F03AB">
        <w:rPr>
          <w:rFonts w:ascii="Times New Roman" w:hAnsi="Times New Roman" w:cs="Times New Roman"/>
          <w:sz w:val="24"/>
          <w:szCs w:val="24"/>
        </w:rPr>
        <w:t>has</w:t>
      </w:r>
      <w:proofErr w:type="spellEnd"/>
      <w:r w:rsidR="005F03AB">
        <w:rPr>
          <w:rFonts w:ascii="Times New Roman" w:hAnsi="Times New Roman" w:cs="Times New Roman"/>
          <w:sz w:val="24"/>
          <w:szCs w:val="24"/>
        </w:rPr>
        <w:t xml:space="preserve"> </w:t>
      </w:r>
      <w:proofErr w:type="spellStart"/>
      <w:r w:rsidR="005F03AB">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a </w:t>
      </w:r>
      <w:proofErr w:type="spellStart"/>
      <w:r w:rsidRPr="007248B0">
        <w:rPr>
          <w:rFonts w:ascii="Times New Roman" w:hAnsi="Times New Roman" w:cs="Times New Roman"/>
          <w:sz w:val="24"/>
          <w:szCs w:val="24"/>
        </w:rPr>
        <w:t>real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need</w:t>
      </w:r>
      <w:proofErr w:type="spellEnd"/>
      <w:r w:rsidRPr="007248B0">
        <w:rPr>
          <w:rFonts w:ascii="Times New Roman" w:hAnsi="Times New Roman" w:cs="Times New Roman"/>
          <w:sz w:val="24"/>
          <w:szCs w:val="24"/>
        </w:rPr>
        <w:t xml:space="preserve"> of the </w:t>
      </w:r>
      <w:proofErr w:type="spellStart"/>
      <w:r w:rsidRPr="007248B0">
        <w:rPr>
          <w:rFonts w:ascii="Times New Roman" w:hAnsi="Times New Roman" w:cs="Times New Roman"/>
          <w:sz w:val="24"/>
          <w:szCs w:val="24"/>
        </w:rPr>
        <w:t>academic</w:t>
      </w:r>
      <w:proofErr w:type="spellEnd"/>
      <w:r w:rsidRPr="007248B0">
        <w:rPr>
          <w:rFonts w:ascii="Times New Roman" w:hAnsi="Times New Roman" w:cs="Times New Roman"/>
          <w:sz w:val="24"/>
          <w:szCs w:val="24"/>
        </w:rPr>
        <w:t xml:space="preserve"> community </w:t>
      </w:r>
      <w:r w:rsidR="005F03AB">
        <w:rPr>
          <w:rFonts w:ascii="Times New Roman" w:hAnsi="Times New Roman" w:cs="Times New Roman"/>
          <w:sz w:val="24"/>
          <w:szCs w:val="24"/>
        </w:rPr>
        <w:t>for</w:t>
      </w:r>
      <w:r w:rsidRPr="007248B0">
        <w:rPr>
          <w:rFonts w:ascii="Times New Roman" w:hAnsi="Times New Roman" w:cs="Times New Roman"/>
          <w:sz w:val="24"/>
          <w:szCs w:val="24"/>
        </w:rPr>
        <w:t xml:space="preserve"> a long time. Our aim is to reach this goal not with the creation of a new, single database, but with the aggregation of the </w:t>
      </w:r>
      <w:proofErr w:type="spellStart"/>
      <w:r w:rsidRPr="007248B0">
        <w:rPr>
          <w:rFonts w:ascii="Times New Roman" w:hAnsi="Times New Roman" w:cs="Times New Roman"/>
          <w:sz w:val="24"/>
          <w:szCs w:val="24"/>
        </w:rPr>
        <w:t>digital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archives</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different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institutions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aroun</w:t>
      </w:r>
      <w:r w:rsidR="005F03AB">
        <w:rPr>
          <w:rFonts w:ascii="Times New Roman" w:hAnsi="Times New Roman" w:cs="Times New Roman"/>
          <w:sz w:val="24"/>
          <w:szCs w:val="24"/>
        </w:rPr>
        <w:t>d</w:t>
      </w:r>
      <w:proofErr w:type="spellEnd"/>
      <w:r w:rsidRPr="007248B0">
        <w:rPr>
          <w:rFonts w:ascii="Times New Roman" w:hAnsi="Times New Roman" w:cs="Times New Roman"/>
          <w:sz w:val="24"/>
          <w:szCs w:val="24"/>
        </w:rPr>
        <w:t xml:space="preserve"> a common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and a common idea of </w:t>
      </w:r>
      <w:proofErr w:type="spellStart"/>
      <w:r w:rsidRPr="00333706">
        <w:rPr>
          <w:rFonts w:ascii="Times New Roman" w:hAnsi="Times New Roman" w:cs="Times New Roman"/>
          <w:sz w:val="24"/>
          <w:szCs w:val="24"/>
        </w:rPr>
        <w:t>what</w:t>
      </w:r>
      <w:proofErr w:type="spellEnd"/>
      <w:r w:rsidRPr="00333706">
        <w:rPr>
          <w:rFonts w:ascii="Times New Roman" w:hAnsi="Times New Roman" w:cs="Times New Roman"/>
          <w:sz w:val="24"/>
          <w:szCs w:val="24"/>
        </w:rPr>
        <w:t xml:space="preserve"> an </w:t>
      </w:r>
      <w:proofErr w:type="spellStart"/>
      <w:r w:rsidRPr="00333706">
        <w:rPr>
          <w:rFonts w:ascii="Times New Roman" w:hAnsi="Times New Roman" w:cs="Times New Roman"/>
          <w:sz w:val="24"/>
          <w:szCs w:val="24"/>
        </w:rPr>
        <w:t>inscription</w:t>
      </w:r>
      <w:proofErr w:type="spellEnd"/>
      <w:r w:rsidR="00AB71BC" w:rsidRPr="00333706">
        <w:rPr>
          <w:rFonts w:ascii="Times New Roman" w:hAnsi="Times New Roman" w:cs="Times New Roman"/>
          <w:sz w:val="24"/>
          <w:szCs w:val="24"/>
        </w:rPr>
        <w:t xml:space="preserve"> </w:t>
      </w:r>
      <w:proofErr w:type="spellStart"/>
      <w:r w:rsidR="00AB71BC" w:rsidRPr="00333706">
        <w:rPr>
          <w:rFonts w:ascii="Times New Roman" w:hAnsi="Times New Roman" w:cs="Times New Roman"/>
          <w:sz w:val="24"/>
          <w:szCs w:val="24"/>
        </w:rPr>
        <w:t>is</w:t>
      </w:r>
      <w:proofErr w:type="spellEnd"/>
      <w:ins w:id="26" w:author="Silvia" w:date="2016-02-16T13:10:00Z">
        <w:r w:rsidR="00817F05">
          <w:rPr>
            <w:rFonts w:ascii="Times New Roman" w:hAnsi="Times New Roman" w:cs="Times New Roman"/>
            <w:sz w:val="24"/>
            <w:szCs w:val="24"/>
          </w:rPr>
          <w:t>,</w:t>
        </w:r>
      </w:ins>
      <w:r w:rsidR="00AB71BC" w:rsidRPr="00333706">
        <w:rPr>
          <w:rFonts w:ascii="Times New Roman" w:hAnsi="Times New Roman" w:cs="Times New Roman"/>
          <w:sz w:val="24"/>
          <w:szCs w:val="24"/>
        </w:rPr>
        <w:t xml:space="preserve"> and </w:t>
      </w:r>
      <w:proofErr w:type="spellStart"/>
      <w:r w:rsidR="00AB71BC" w:rsidRPr="00333706">
        <w:rPr>
          <w:rFonts w:ascii="Times New Roman" w:hAnsi="Times New Roman" w:cs="Times New Roman"/>
          <w:sz w:val="24"/>
          <w:szCs w:val="24"/>
        </w:rPr>
        <w:t>how</w:t>
      </w:r>
      <w:proofErr w:type="spellEnd"/>
      <w:r w:rsidR="00AB71BC" w:rsidRPr="00333706">
        <w:rPr>
          <w:rFonts w:ascii="Times New Roman" w:hAnsi="Times New Roman" w:cs="Times New Roman"/>
          <w:sz w:val="24"/>
          <w:szCs w:val="24"/>
        </w:rPr>
        <w:t xml:space="preserve"> to </w:t>
      </w:r>
      <w:proofErr w:type="spellStart"/>
      <w:r w:rsidR="00AB71BC" w:rsidRPr="00333706">
        <w:rPr>
          <w:rFonts w:ascii="Times New Roman" w:hAnsi="Times New Roman" w:cs="Times New Roman"/>
          <w:sz w:val="24"/>
          <w:szCs w:val="24"/>
        </w:rPr>
        <w:t>read</w:t>
      </w:r>
      <w:proofErr w:type="spellEnd"/>
      <w:r w:rsidR="00AB71BC" w:rsidRPr="00333706">
        <w:rPr>
          <w:rFonts w:ascii="Times New Roman" w:hAnsi="Times New Roman" w:cs="Times New Roman"/>
          <w:sz w:val="24"/>
          <w:szCs w:val="24"/>
        </w:rPr>
        <w:t xml:space="preserve"> </w:t>
      </w:r>
      <w:proofErr w:type="spellStart"/>
      <w:r w:rsidR="00AB71BC" w:rsidRPr="00333706">
        <w:rPr>
          <w:rFonts w:ascii="Times New Roman" w:hAnsi="Times New Roman" w:cs="Times New Roman"/>
          <w:sz w:val="24"/>
          <w:szCs w:val="24"/>
        </w:rPr>
        <w:t>it</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this</w:t>
      </w:r>
      <w:proofErr w:type="spellEnd"/>
      <w:r w:rsidR="00FA7807" w:rsidRPr="007248B0">
        <w:rPr>
          <w:rFonts w:ascii="Times New Roman" w:hAnsi="Times New Roman" w:cs="Times New Roman"/>
          <w:sz w:val="24"/>
          <w:szCs w:val="24"/>
        </w:rPr>
        <w:t xml:space="preserve"> idea </w:t>
      </w:r>
      <w:proofErr w:type="spellStart"/>
      <w:r w:rsidR="00FA7807" w:rsidRPr="007248B0">
        <w:rPr>
          <w:rFonts w:ascii="Times New Roman" w:hAnsi="Times New Roman" w:cs="Times New Roman"/>
          <w:sz w:val="24"/>
          <w:szCs w:val="24"/>
        </w:rPr>
        <w:t>was</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born</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after</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years</w:t>
      </w:r>
      <w:proofErr w:type="spellEnd"/>
      <w:r w:rsidR="00FA7807" w:rsidRPr="007248B0">
        <w:rPr>
          <w:rFonts w:ascii="Times New Roman" w:hAnsi="Times New Roman" w:cs="Times New Roman"/>
          <w:sz w:val="24"/>
          <w:szCs w:val="24"/>
        </w:rPr>
        <w:t xml:space="preserve"> of </w:t>
      </w:r>
      <w:proofErr w:type="spellStart"/>
      <w:r w:rsidR="00FA7807" w:rsidRPr="007248B0">
        <w:rPr>
          <w:rFonts w:ascii="Times New Roman" w:hAnsi="Times New Roman" w:cs="Times New Roman"/>
          <w:sz w:val="24"/>
          <w:szCs w:val="24"/>
        </w:rPr>
        <w:t>preliminary</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discussions</w:t>
      </w:r>
      <w:proofErr w:type="spellEnd"/>
      <w:r w:rsidR="00FA7807" w:rsidRPr="007248B0">
        <w:rPr>
          <w:rFonts w:ascii="Times New Roman" w:hAnsi="Times New Roman" w:cs="Times New Roman"/>
          <w:sz w:val="24"/>
          <w:szCs w:val="24"/>
        </w:rPr>
        <w:t xml:space="preserve"> and </w:t>
      </w:r>
      <w:proofErr w:type="spellStart"/>
      <w:r w:rsidR="00FA7807" w:rsidRPr="007248B0">
        <w:rPr>
          <w:rFonts w:ascii="Times New Roman" w:hAnsi="Times New Roman" w:cs="Times New Roman"/>
          <w:sz w:val="24"/>
          <w:szCs w:val="24"/>
        </w:rPr>
        <w:t>agreements</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that</w:t>
      </w:r>
      <w:proofErr w:type="spellEnd"/>
      <w:r w:rsidR="00FA7807" w:rsidRPr="007248B0">
        <w:rPr>
          <w:rFonts w:ascii="Times New Roman" w:hAnsi="Times New Roman" w:cs="Times New Roman"/>
          <w:sz w:val="24"/>
          <w:szCs w:val="24"/>
        </w:rPr>
        <w:t xml:space="preserve"> </w:t>
      </w:r>
      <w:proofErr w:type="spellStart"/>
      <w:r w:rsidR="00FA7807" w:rsidRPr="007248B0">
        <w:rPr>
          <w:rFonts w:ascii="Times New Roman" w:hAnsi="Times New Roman" w:cs="Times New Roman"/>
          <w:sz w:val="24"/>
          <w:szCs w:val="24"/>
        </w:rPr>
        <w:t>preceded</w:t>
      </w:r>
      <w:proofErr w:type="spellEnd"/>
      <w:r w:rsidR="00FA7807" w:rsidRPr="007248B0">
        <w:rPr>
          <w:rFonts w:ascii="Times New Roman" w:hAnsi="Times New Roman" w:cs="Times New Roman"/>
          <w:sz w:val="24"/>
          <w:szCs w:val="24"/>
        </w:rPr>
        <w:t xml:space="preserve"> and </w:t>
      </w:r>
      <w:proofErr w:type="spellStart"/>
      <w:r w:rsidR="00FA7807" w:rsidRPr="007248B0">
        <w:rPr>
          <w:rFonts w:ascii="Times New Roman" w:hAnsi="Times New Roman" w:cs="Times New Roman"/>
          <w:sz w:val="24"/>
          <w:szCs w:val="24"/>
        </w:rPr>
        <w:t>fostered</w:t>
      </w:r>
      <w:proofErr w:type="spellEnd"/>
      <w:r w:rsidR="00FA7807" w:rsidRPr="007248B0">
        <w:rPr>
          <w:rFonts w:ascii="Times New Roman" w:hAnsi="Times New Roman" w:cs="Times New Roman"/>
          <w:sz w:val="24"/>
          <w:szCs w:val="24"/>
        </w:rPr>
        <w:t xml:space="preserve"> the European </w:t>
      </w:r>
      <w:r w:rsidR="00567873" w:rsidRPr="007248B0">
        <w:rPr>
          <w:rFonts w:ascii="Times New Roman" w:hAnsi="Times New Roman" w:cs="Times New Roman"/>
          <w:sz w:val="24"/>
          <w:szCs w:val="24"/>
        </w:rPr>
        <w:t xml:space="preserve">project. Knowing clearly the need that we wanted to meet, and the way in which we wanted to do it, has surely helped us to focus our energies on the project’s main goals: the harmonization of very different materials and the creation of a new portal that could make them </w:t>
      </w:r>
      <w:r w:rsidR="00567873" w:rsidRPr="007248B0">
        <w:rPr>
          <w:rFonts w:ascii="Times New Roman" w:hAnsi="Times New Roman" w:cs="Times New Roman"/>
          <w:sz w:val="24"/>
          <w:szCs w:val="24"/>
        </w:rPr>
        <w:lastRenderedPageBreak/>
        <w:t xml:space="preserve">accessible through a search form specifically designed for inscriptions. We can </w:t>
      </w:r>
      <w:proofErr w:type="spellStart"/>
      <w:r w:rsidR="00567873" w:rsidRPr="007248B0">
        <w:rPr>
          <w:rFonts w:ascii="Times New Roman" w:hAnsi="Times New Roman" w:cs="Times New Roman"/>
          <w:sz w:val="24"/>
          <w:szCs w:val="24"/>
        </w:rPr>
        <w:t>say</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that</w:t>
      </w:r>
      <w:proofErr w:type="spellEnd"/>
      <w:r w:rsidR="00567873" w:rsidRPr="007248B0">
        <w:rPr>
          <w:rFonts w:ascii="Times New Roman" w:hAnsi="Times New Roman" w:cs="Times New Roman"/>
          <w:sz w:val="24"/>
          <w:szCs w:val="24"/>
        </w:rPr>
        <w:t xml:space="preserve"> </w:t>
      </w:r>
      <w:del w:id="27" w:author="Silvia" w:date="2016-02-16T13:10:00Z">
        <w:r w:rsidR="00567873" w:rsidRPr="007248B0" w:rsidDel="00817F05">
          <w:rPr>
            <w:rFonts w:ascii="Times New Roman" w:hAnsi="Times New Roman" w:cs="Times New Roman"/>
            <w:sz w:val="24"/>
            <w:szCs w:val="24"/>
          </w:rPr>
          <w:delText xml:space="preserve">– as you will see – </w:delText>
        </w:r>
      </w:del>
      <w:proofErr w:type="spellStart"/>
      <w:r w:rsidR="00567873" w:rsidRPr="007248B0">
        <w:rPr>
          <w:rFonts w:ascii="Times New Roman" w:hAnsi="Times New Roman" w:cs="Times New Roman"/>
          <w:sz w:val="24"/>
          <w:szCs w:val="24"/>
        </w:rPr>
        <w:t>both</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goals</w:t>
      </w:r>
      <w:proofErr w:type="spellEnd"/>
      <w:r w:rsidR="00567873" w:rsidRPr="007248B0">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have</w:t>
      </w:r>
      <w:proofErr w:type="spellEnd"/>
      <w:r w:rsidR="00AB71BC">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been</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achieved</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even</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if</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corrections</w:t>
      </w:r>
      <w:proofErr w:type="spellEnd"/>
      <w:r w:rsidR="00567873" w:rsidRPr="007248B0">
        <w:rPr>
          <w:rFonts w:ascii="Times New Roman" w:hAnsi="Times New Roman" w:cs="Times New Roman"/>
          <w:sz w:val="24"/>
          <w:szCs w:val="24"/>
        </w:rPr>
        <w:t xml:space="preserve"> and improvements are still possible and necessary. </w:t>
      </w:r>
      <w:proofErr w:type="spellStart"/>
      <w:r w:rsidR="00AB71BC">
        <w:rPr>
          <w:rFonts w:ascii="Times New Roman" w:hAnsi="Times New Roman" w:cs="Times New Roman"/>
          <w:sz w:val="24"/>
          <w:szCs w:val="24"/>
        </w:rPr>
        <w:t>However</w:t>
      </w:r>
      <w:proofErr w:type="spellEnd"/>
      <w:r w:rsidR="00567873" w:rsidRPr="007248B0">
        <w:rPr>
          <w:rFonts w:ascii="Times New Roman" w:hAnsi="Times New Roman" w:cs="Times New Roman"/>
          <w:sz w:val="24"/>
          <w:szCs w:val="24"/>
        </w:rPr>
        <w:t xml:space="preserve">, </w:t>
      </w:r>
      <w:r w:rsidR="00AB71BC">
        <w:rPr>
          <w:rFonts w:ascii="Times New Roman" w:hAnsi="Times New Roman" w:cs="Times New Roman"/>
          <w:sz w:val="24"/>
          <w:szCs w:val="24"/>
        </w:rPr>
        <w:t xml:space="preserve">strange </w:t>
      </w:r>
      <w:proofErr w:type="spellStart"/>
      <w:r w:rsidR="00AB71BC">
        <w:rPr>
          <w:rFonts w:ascii="Times New Roman" w:hAnsi="Times New Roman" w:cs="Times New Roman"/>
          <w:sz w:val="24"/>
          <w:szCs w:val="24"/>
        </w:rPr>
        <w:t>as</w:t>
      </w:r>
      <w:proofErr w:type="spellEnd"/>
      <w:r w:rsidR="00AB71BC">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this</w:t>
      </w:r>
      <w:proofErr w:type="spellEnd"/>
      <w:r w:rsidR="00AB71BC">
        <w:rPr>
          <w:rFonts w:ascii="Times New Roman" w:hAnsi="Times New Roman" w:cs="Times New Roman"/>
          <w:sz w:val="24"/>
          <w:szCs w:val="24"/>
        </w:rPr>
        <w:t xml:space="preserve"> statement </w:t>
      </w:r>
      <w:proofErr w:type="spellStart"/>
      <w:r w:rsidR="00AB71BC">
        <w:rPr>
          <w:rFonts w:ascii="Times New Roman" w:hAnsi="Times New Roman" w:cs="Times New Roman"/>
          <w:sz w:val="24"/>
          <w:szCs w:val="24"/>
        </w:rPr>
        <w:t>may</w:t>
      </w:r>
      <w:proofErr w:type="spellEnd"/>
      <w:r w:rsidR="00AB71BC">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seem</w:t>
      </w:r>
      <w:proofErr w:type="spellEnd"/>
      <w:r w:rsidR="00567873" w:rsidRPr="007248B0">
        <w:rPr>
          <w:rFonts w:ascii="Times New Roman" w:hAnsi="Times New Roman" w:cs="Times New Roman"/>
          <w:sz w:val="24"/>
          <w:szCs w:val="24"/>
        </w:rPr>
        <w:t xml:space="preserve">, I </w:t>
      </w:r>
      <w:proofErr w:type="spellStart"/>
      <w:r w:rsidR="00567873" w:rsidRPr="007248B0">
        <w:rPr>
          <w:rFonts w:ascii="Times New Roman" w:hAnsi="Times New Roman" w:cs="Times New Roman"/>
          <w:sz w:val="24"/>
          <w:szCs w:val="24"/>
        </w:rPr>
        <w:t>don’t</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think</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that</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this</w:t>
      </w:r>
      <w:proofErr w:type="spellEnd"/>
      <w:r w:rsidR="00567873" w:rsidRPr="007248B0">
        <w:rPr>
          <w:rFonts w:ascii="Times New Roman" w:hAnsi="Times New Roman" w:cs="Times New Roman"/>
          <w:sz w:val="24"/>
          <w:szCs w:val="24"/>
        </w:rPr>
        <w:t xml:space="preserve"> </w:t>
      </w:r>
      <w:proofErr w:type="spellStart"/>
      <w:r w:rsidR="00567873" w:rsidRPr="007248B0">
        <w:rPr>
          <w:rFonts w:ascii="Times New Roman" w:hAnsi="Times New Roman" w:cs="Times New Roman"/>
          <w:sz w:val="24"/>
          <w:szCs w:val="24"/>
        </w:rPr>
        <w:t>is</w:t>
      </w:r>
      <w:proofErr w:type="spellEnd"/>
      <w:r w:rsidR="00567873" w:rsidRPr="007248B0">
        <w:rPr>
          <w:rFonts w:ascii="Times New Roman" w:hAnsi="Times New Roman" w:cs="Times New Roman"/>
          <w:sz w:val="24"/>
          <w:szCs w:val="24"/>
        </w:rPr>
        <w:t xml:space="preserve"> the real </w:t>
      </w:r>
      <w:r w:rsidR="00AB71BC">
        <w:rPr>
          <w:rFonts w:ascii="Times New Roman" w:hAnsi="Times New Roman" w:cs="Times New Roman"/>
          <w:sz w:val="24"/>
          <w:szCs w:val="24"/>
        </w:rPr>
        <w:t xml:space="preserve">indicator of the </w:t>
      </w:r>
      <w:r w:rsidR="00567873" w:rsidRPr="007248B0">
        <w:rPr>
          <w:rFonts w:ascii="Times New Roman" w:hAnsi="Times New Roman" w:cs="Times New Roman"/>
          <w:sz w:val="24"/>
          <w:szCs w:val="24"/>
        </w:rPr>
        <w:t xml:space="preserve">success of the </w:t>
      </w:r>
      <w:proofErr w:type="spellStart"/>
      <w:r w:rsidR="00567873" w:rsidRPr="007248B0">
        <w:rPr>
          <w:rFonts w:ascii="Times New Roman" w:hAnsi="Times New Roman" w:cs="Times New Roman"/>
          <w:sz w:val="24"/>
          <w:szCs w:val="24"/>
        </w:rPr>
        <w:t>project</w:t>
      </w:r>
      <w:proofErr w:type="spellEnd"/>
      <w:r w:rsidR="00567873" w:rsidRPr="007248B0">
        <w:rPr>
          <w:rFonts w:ascii="Times New Roman" w:hAnsi="Times New Roman" w:cs="Times New Roman"/>
          <w:sz w:val="24"/>
          <w:szCs w:val="24"/>
        </w:rPr>
        <w:t xml:space="preserve">. In my opinion, what actually shows that EAGLE is meeting a real need, is that our </w:t>
      </w:r>
      <w:r w:rsidR="00567873" w:rsidRPr="00817F05">
        <w:rPr>
          <w:rFonts w:ascii="Times New Roman" w:hAnsi="Times New Roman" w:cs="Times New Roman"/>
          <w:i/>
          <w:sz w:val="24"/>
          <w:szCs w:val="24"/>
          <w:rPrChange w:id="28" w:author="Silvia" w:date="2016-02-16T13:12:00Z">
            <w:rPr>
              <w:rFonts w:ascii="Times New Roman" w:hAnsi="Times New Roman" w:cs="Times New Roman"/>
              <w:sz w:val="24"/>
              <w:szCs w:val="24"/>
            </w:rPr>
          </w:rPrChange>
        </w:rPr>
        <w:t>modus operandi</w:t>
      </w:r>
      <w:r w:rsidR="00567873" w:rsidRPr="007248B0">
        <w:rPr>
          <w:rFonts w:ascii="Times New Roman" w:hAnsi="Times New Roman" w:cs="Times New Roman"/>
          <w:sz w:val="24"/>
          <w:szCs w:val="24"/>
        </w:rPr>
        <w:t xml:space="preserve"> is becoming an international standard: a larger and larger number of projects are using the controlled vocabularies that are one of the most interesting and immediately re-usable products of the harmonization job that EAGLE has done, are adopting an EAGLE compatible metadata model, and are sharing their content through the same system.</w:t>
      </w:r>
    </w:p>
    <w:p w:rsidR="00567873" w:rsidRPr="007248B0" w:rsidRDefault="00567873"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This scenario</w:t>
      </w:r>
      <w:r w:rsidR="00582A12" w:rsidRPr="007248B0">
        <w:rPr>
          <w:rFonts w:ascii="Times New Roman" w:hAnsi="Times New Roman" w:cs="Times New Roman"/>
          <w:sz w:val="24"/>
          <w:szCs w:val="24"/>
        </w:rPr>
        <w:t xml:space="preserve"> was already </w:t>
      </w:r>
      <w:proofErr w:type="spellStart"/>
      <w:r w:rsidR="00582A12" w:rsidRPr="007248B0">
        <w:rPr>
          <w:rFonts w:ascii="Times New Roman" w:hAnsi="Times New Roman" w:cs="Times New Roman"/>
          <w:sz w:val="24"/>
          <w:szCs w:val="24"/>
        </w:rPr>
        <w:t>clear</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during</w:t>
      </w:r>
      <w:proofErr w:type="spellEnd"/>
      <w:r w:rsidR="00582A12" w:rsidRPr="007248B0">
        <w:rPr>
          <w:rFonts w:ascii="Times New Roman" w:hAnsi="Times New Roman" w:cs="Times New Roman"/>
          <w:sz w:val="24"/>
          <w:szCs w:val="24"/>
        </w:rPr>
        <w:t xml:space="preserve"> the </w:t>
      </w:r>
      <w:ins w:id="29" w:author="Silvia" w:date="2016-02-16T13:12:00Z">
        <w:r w:rsidR="00817F05">
          <w:rPr>
            <w:rFonts w:ascii="Times New Roman" w:hAnsi="Times New Roman" w:cs="Times New Roman"/>
            <w:sz w:val="24"/>
            <w:szCs w:val="24"/>
          </w:rPr>
          <w:t>F</w:t>
        </w:r>
      </w:ins>
      <w:del w:id="30" w:author="Silvia" w:date="2016-02-16T13:12:00Z">
        <w:r w:rsidR="00582A12" w:rsidRPr="007248B0" w:rsidDel="00817F05">
          <w:rPr>
            <w:rFonts w:ascii="Times New Roman" w:hAnsi="Times New Roman" w:cs="Times New Roman"/>
            <w:sz w:val="24"/>
            <w:szCs w:val="24"/>
          </w:rPr>
          <w:delText>f</w:delText>
        </w:r>
      </w:del>
      <w:r w:rsidR="00582A12" w:rsidRPr="007248B0">
        <w:rPr>
          <w:rFonts w:ascii="Times New Roman" w:hAnsi="Times New Roman" w:cs="Times New Roman"/>
          <w:sz w:val="24"/>
          <w:szCs w:val="24"/>
        </w:rPr>
        <w:t xml:space="preserve">irst </w:t>
      </w:r>
      <w:ins w:id="31" w:author="Silvia" w:date="2016-02-16T13:12:00Z">
        <w:r w:rsidR="00817F05">
          <w:rPr>
            <w:rFonts w:ascii="Times New Roman" w:hAnsi="Times New Roman" w:cs="Times New Roman"/>
            <w:sz w:val="24"/>
            <w:szCs w:val="24"/>
          </w:rPr>
          <w:t>EAGLE I</w:t>
        </w:r>
      </w:ins>
      <w:del w:id="32" w:author="Silvia" w:date="2016-02-16T13:12:00Z">
        <w:r w:rsidR="00582A12" w:rsidRPr="007248B0" w:rsidDel="00817F05">
          <w:rPr>
            <w:rFonts w:ascii="Times New Roman" w:hAnsi="Times New Roman" w:cs="Times New Roman"/>
            <w:sz w:val="24"/>
            <w:szCs w:val="24"/>
          </w:rPr>
          <w:delText>i</w:delText>
        </w:r>
      </w:del>
      <w:r w:rsidR="00582A12" w:rsidRPr="007248B0">
        <w:rPr>
          <w:rFonts w:ascii="Times New Roman" w:hAnsi="Times New Roman" w:cs="Times New Roman"/>
          <w:sz w:val="24"/>
          <w:szCs w:val="24"/>
        </w:rPr>
        <w:t xml:space="preserve">nternational </w:t>
      </w:r>
      <w:ins w:id="33" w:author="Silvia" w:date="2016-02-16T13:12:00Z">
        <w:r w:rsidR="00817F05">
          <w:rPr>
            <w:rFonts w:ascii="Times New Roman" w:hAnsi="Times New Roman" w:cs="Times New Roman"/>
            <w:sz w:val="24"/>
            <w:szCs w:val="24"/>
          </w:rPr>
          <w:t>C</w:t>
        </w:r>
      </w:ins>
      <w:del w:id="34" w:author="Silvia" w:date="2016-02-16T13:12:00Z">
        <w:r w:rsidR="00582A12" w:rsidRPr="007248B0" w:rsidDel="00817F05">
          <w:rPr>
            <w:rFonts w:ascii="Times New Roman" w:hAnsi="Times New Roman" w:cs="Times New Roman"/>
            <w:sz w:val="24"/>
            <w:szCs w:val="24"/>
          </w:rPr>
          <w:delText>EAGLE c</w:delText>
        </w:r>
      </w:del>
      <w:r w:rsidR="00582A12" w:rsidRPr="007248B0">
        <w:rPr>
          <w:rFonts w:ascii="Times New Roman" w:hAnsi="Times New Roman" w:cs="Times New Roman"/>
          <w:sz w:val="24"/>
          <w:szCs w:val="24"/>
        </w:rPr>
        <w:t xml:space="preserve">onference, </w:t>
      </w:r>
      <w:proofErr w:type="spellStart"/>
      <w:r w:rsidR="00AB71BC">
        <w:rPr>
          <w:rFonts w:ascii="Times New Roman" w:hAnsi="Times New Roman" w:cs="Times New Roman"/>
          <w:sz w:val="24"/>
          <w:szCs w:val="24"/>
        </w:rPr>
        <w:t>which</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was</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held</w:t>
      </w:r>
      <w:proofErr w:type="spellEnd"/>
      <w:r w:rsidR="00582A12" w:rsidRPr="007248B0">
        <w:rPr>
          <w:rFonts w:ascii="Times New Roman" w:hAnsi="Times New Roman" w:cs="Times New Roman"/>
          <w:sz w:val="24"/>
          <w:szCs w:val="24"/>
        </w:rPr>
        <w:t xml:space="preserve"> in Paris in autumn 2014, and it is now confirmed by the papers and posters </w:t>
      </w:r>
      <w:proofErr w:type="spellStart"/>
      <w:r w:rsidR="00582A12" w:rsidRPr="007248B0">
        <w:rPr>
          <w:rFonts w:ascii="Times New Roman" w:hAnsi="Times New Roman" w:cs="Times New Roman"/>
          <w:sz w:val="24"/>
          <w:szCs w:val="24"/>
        </w:rPr>
        <w:t>selected</w:t>
      </w:r>
      <w:proofErr w:type="spellEnd"/>
      <w:r w:rsidR="00582A12" w:rsidRPr="007248B0">
        <w:rPr>
          <w:rFonts w:ascii="Times New Roman" w:hAnsi="Times New Roman" w:cs="Times New Roman"/>
          <w:sz w:val="24"/>
          <w:szCs w:val="24"/>
        </w:rPr>
        <w:t xml:space="preserve"> to be </w:t>
      </w:r>
      <w:proofErr w:type="spellStart"/>
      <w:r w:rsidR="00582A12" w:rsidRPr="007248B0">
        <w:rPr>
          <w:rFonts w:ascii="Times New Roman" w:hAnsi="Times New Roman" w:cs="Times New Roman"/>
          <w:sz w:val="24"/>
          <w:szCs w:val="24"/>
        </w:rPr>
        <w:t>presented</w:t>
      </w:r>
      <w:proofErr w:type="spellEnd"/>
      <w:r w:rsidR="00582A12" w:rsidRPr="007248B0">
        <w:rPr>
          <w:rFonts w:ascii="Times New Roman" w:hAnsi="Times New Roman" w:cs="Times New Roman"/>
          <w:sz w:val="24"/>
          <w:szCs w:val="24"/>
        </w:rPr>
        <w:t xml:space="preserve"> in </w:t>
      </w:r>
      <w:proofErr w:type="spellStart"/>
      <w:r w:rsidR="00582A12" w:rsidRPr="007248B0">
        <w:rPr>
          <w:rFonts w:ascii="Times New Roman" w:hAnsi="Times New Roman" w:cs="Times New Roman"/>
          <w:sz w:val="24"/>
          <w:szCs w:val="24"/>
        </w:rPr>
        <w:t>th</w:t>
      </w:r>
      <w:ins w:id="35" w:author="Silvia" w:date="2016-02-16T13:12:00Z">
        <w:r w:rsidR="00817F05">
          <w:rPr>
            <w:rFonts w:ascii="Times New Roman" w:hAnsi="Times New Roman" w:cs="Times New Roman"/>
            <w:sz w:val="24"/>
            <w:szCs w:val="24"/>
          </w:rPr>
          <w:t>is</w:t>
        </w:r>
        <w:proofErr w:type="spellEnd"/>
        <w:r w:rsidR="00817F05">
          <w:rPr>
            <w:rFonts w:ascii="Times New Roman" w:hAnsi="Times New Roman" w:cs="Times New Roman"/>
            <w:sz w:val="24"/>
            <w:szCs w:val="24"/>
          </w:rPr>
          <w:t xml:space="preserve"> volume</w:t>
        </w:r>
      </w:ins>
      <w:del w:id="36" w:author="Silvia" w:date="2016-02-16T13:13:00Z">
        <w:r w:rsidR="00582A12" w:rsidRPr="007248B0" w:rsidDel="00817F05">
          <w:rPr>
            <w:rFonts w:ascii="Times New Roman" w:hAnsi="Times New Roman" w:cs="Times New Roman"/>
            <w:sz w:val="24"/>
            <w:szCs w:val="24"/>
          </w:rPr>
          <w:delText xml:space="preserve">e </w:delText>
        </w:r>
        <w:r w:rsidR="00AB71BC" w:rsidDel="00817F05">
          <w:rPr>
            <w:rFonts w:ascii="Times New Roman" w:hAnsi="Times New Roman" w:cs="Times New Roman"/>
            <w:sz w:val="24"/>
            <w:szCs w:val="24"/>
          </w:rPr>
          <w:delText>coming</w:delText>
        </w:r>
        <w:r w:rsidR="00582A12" w:rsidRPr="007248B0" w:rsidDel="00817F05">
          <w:rPr>
            <w:rFonts w:ascii="Times New Roman" w:hAnsi="Times New Roman" w:cs="Times New Roman"/>
            <w:sz w:val="24"/>
            <w:szCs w:val="24"/>
          </w:rPr>
          <w:delText xml:space="preserve"> days</w:delText>
        </w:r>
      </w:del>
      <w:r w:rsidR="00582A12" w:rsidRPr="007248B0">
        <w:rPr>
          <w:rFonts w:ascii="Times New Roman" w:hAnsi="Times New Roman" w:cs="Times New Roman"/>
          <w:sz w:val="24"/>
          <w:szCs w:val="24"/>
        </w:rPr>
        <w:t xml:space="preserve">, and by the huge networking </w:t>
      </w:r>
      <w:proofErr w:type="spellStart"/>
      <w:r w:rsidR="00582A12" w:rsidRPr="007248B0">
        <w:rPr>
          <w:rFonts w:ascii="Times New Roman" w:hAnsi="Times New Roman" w:cs="Times New Roman"/>
          <w:sz w:val="24"/>
          <w:szCs w:val="24"/>
        </w:rPr>
        <w:t>activity</w:t>
      </w:r>
      <w:proofErr w:type="spellEnd"/>
      <w:r w:rsidR="00582A12" w:rsidRPr="007248B0">
        <w:rPr>
          <w:rFonts w:ascii="Times New Roman" w:hAnsi="Times New Roman" w:cs="Times New Roman"/>
          <w:sz w:val="24"/>
          <w:szCs w:val="24"/>
        </w:rPr>
        <w:t xml:space="preserve"> of the </w:t>
      </w:r>
      <w:proofErr w:type="spellStart"/>
      <w:r w:rsidR="00582A12" w:rsidRPr="007248B0">
        <w:rPr>
          <w:rFonts w:ascii="Times New Roman" w:hAnsi="Times New Roman" w:cs="Times New Roman"/>
          <w:sz w:val="24"/>
          <w:szCs w:val="24"/>
        </w:rPr>
        <w:t>project</w:t>
      </w:r>
      <w:proofErr w:type="spellEnd"/>
      <w:r w:rsidR="00582A12" w:rsidRPr="007248B0">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which</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has</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widely</w:t>
      </w:r>
      <w:proofErr w:type="spellEnd"/>
      <w:r w:rsidR="00582A12" w:rsidRPr="007248B0">
        <w:rPr>
          <w:rFonts w:ascii="Times New Roman" w:hAnsi="Times New Roman" w:cs="Times New Roman"/>
          <w:sz w:val="24"/>
          <w:szCs w:val="24"/>
        </w:rPr>
        <w:t xml:space="preserve"> </w:t>
      </w:r>
      <w:proofErr w:type="spellStart"/>
      <w:r w:rsidR="00582A12" w:rsidRPr="007248B0">
        <w:rPr>
          <w:rFonts w:ascii="Times New Roman" w:hAnsi="Times New Roman" w:cs="Times New Roman"/>
          <w:sz w:val="24"/>
          <w:szCs w:val="24"/>
        </w:rPr>
        <w:t>enlarged</w:t>
      </w:r>
      <w:proofErr w:type="spellEnd"/>
      <w:r w:rsidR="00582A12" w:rsidRPr="007248B0">
        <w:rPr>
          <w:rFonts w:ascii="Times New Roman" w:hAnsi="Times New Roman" w:cs="Times New Roman"/>
          <w:sz w:val="24"/>
          <w:szCs w:val="24"/>
        </w:rPr>
        <w:t xml:space="preserve"> the EAGLE </w:t>
      </w:r>
      <w:proofErr w:type="spellStart"/>
      <w:r w:rsidR="00582A12" w:rsidRPr="007248B0">
        <w:rPr>
          <w:rFonts w:ascii="Times New Roman" w:hAnsi="Times New Roman" w:cs="Times New Roman"/>
          <w:sz w:val="24"/>
          <w:szCs w:val="24"/>
        </w:rPr>
        <w:t>consortium</w:t>
      </w:r>
      <w:proofErr w:type="spellEnd"/>
      <w:r w:rsidR="00582A12" w:rsidRPr="007248B0">
        <w:rPr>
          <w:rFonts w:ascii="Times New Roman" w:hAnsi="Times New Roman" w:cs="Times New Roman"/>
          <w:sz w:val="24"/>
          <w:szCs w:val="24"/>
        </w:rPr>
        <w:t xml:space="preserve">. Among the new partners – too many to be listed here – I would like to mention at least two examples that are – for different reasons – particularly important: the </w:t>
      </w:r>
      <w:proofErr w:type="spellStart"/>
      <w:r w:rsidR="00582A12" w:rsidRPr="007248B0">
        <w:rPr>
          <w:rFonts w:ascii="Times New Roman" w:hAnsi="Times New Roman" w:cs="Times New Roman"/>
          <w:sz w:val="24"/>
          <w:szCs w:val="24"/>
        </w:rPr>
        <w:t>Inscriptions</w:t>
      </w:r>
      <w:proofErr w:type="spellEnd"/>
      <w:r w:rsidR="00582A12" w:rsidRPr="007248B0">
        <w:rPr>
          <w:rFonts w:ascii="Times New Roman" w:hAnsi="Times New Roman" w:cs="Times New Roman"/>
          <w:sz w:val="24"/>
          <w:szCs w:val="24"/>
        </w:rPr>
        <w:t xml:space="preserve"> </w:t>
      </w:r>
      <w:r w:rsidR="00F8656B" w:rsidRPr="007248B0">
        <w:rPr>
          <w:rFonts w:ascii="Times New Roman" w:hAnsi="Times New Roman" w:cs="Times New Roman"/>
          <w:sz w:val="24"/>
          <w:szCs w:val="24"/>
        </w:rPr>
        <w:t xml:space="preserve">of </w:t>
      </w:r>
      <w:proofErr w:type="spellStart"/>
      <w:r w:rsidR="00F8656B" w:rsidRPr="007248B0">
        <w:rPr>
          <w:rFonts w:ascii="Times New Roman" w:hAnsi="Times New Roman" w:cs="Times New Roman"/>
          <w:sz w:val="24"/>
          <w:szCs w:val="24"/>
        </w:rPr>
        <w:t>Greek</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Cyrenaica</w:t>
      </w:r>
      <w:proofErr w:type="spellEnd"/>
      <w:ins w:id="37" w:author="Silvia" w:date="2016-02-16T13:16:00Z">
        <w:r w:rsidR="00817F05">
          <w:rPr>
            <w:rFonts w:ascii="Times New Roman" w:hAnsi="Times New Roman" w:cs="Times New Roman"/>
            <w:sz w:val="24"/>
            <w:szCs w:val="24"/>
          </w:rPr>
          <w:t xml:space="preserve"> (</w:t>
        </w:r>
        <w:r w:rsidR="00817F05" w:rsidRPr="00817F05">
          <w:rPr>
            <w:rFonts w:ascii="Times New Roman" w:hAnsi="Times New Roman" w:cs="Times New Roman"/>
            <w:sz w:val="24"/>
            <w:szCs w:val="24"/>
          </w:rPr>
          <w:t>https://igcyr.unibo.it/</w:t>
        </w:r>
        <w:r w:rsidR="007E1E15">
          <w:rPr>
            <w:rFonts w:ascii="Times New Roman" w:hAnsi="Times New Roman" w:cs="Times New Roman"/>
            <w:sz w:val="24"/>
            <w:szCs w:val="24"/>
          </w:rPr>
          <w:t>)</w:t>
        </w:r>
      </w:ins>
      <w:r w:rsidR="00F8656B" w:rsidRPr="007248B0">
        <w:rPr>
          <w:rFonts w:ascii="Times New Roman" w:hAnsi="Times New Roman" w:cs="Times New Roman"/>
          <w:sz w:val="24"/>
          <w:szCs w:val="24"/>
        </w:rPr>
        <w:t xml:space="preserve"> and the </w:t>
      </w:r>
      <w:proofErr w:type="spellStart"/>
      <w:r w:rsidR="00F8656B" w:rsidRPr="007248B0">
        <w:rPr>
          <w:rFonts w:ascii="Times New Roman" w:hAnsi="Times New Roman" w:cs="Times New Roman"/>
          <w:sz w:val="24"/>
          <w:szCs w:val="24"/>
        </w:rPr>
        <w:t>E</w:t>
      </w:r>
      <w:ins w:id="38" w:author="Silvia" w:date="2016-02-16T13:18:00Z">
        <w:r w:rsidR="007E1E15">
          <w:rPr>
            <w:rFonts w:ascii="Times New Roman" w:hAnsi="Times New Roman" w:cs="Times New Roman"/>
            <w:sz w:val="24"/>
            <w:szCs w:val="24"/>
          </w:rPr>
          <w:t>P</w:t>
        </w:r>
      </w:ins>
      <w:del w:id="39" w:author="Silvia" w:date="2016-02-16T13:18:00Z">
        <w:r w:rsidR="00F8656B" w:rsidRPr="007248B0" w:rsidDel="007E1E15">
          <w:rPr>
            <w:rFonts w:ascii="Times New Roman" w:hAnsi="Times New Roman" w:cs="Times New Roman"/>
            <w:sz w:val="24"/>
            <w:szCs w:val="24"/>
          </w:rPr>
          <w:delText>pi</w:delText>
        </w:r>
      </w:del>
      <w:r w:rsidR="00F8656B" w:rsidRPr="007248B0">
        <w:rPr>
          <w:rFonts w:ascii="Times New Roman" w:hAnsi="Times New Roman" w:cs="Times New Roman"/>
          <w:sz w:val="24"/>
          <w:szCs w:val="24"/>
        </w:rPr>
        <w:t>Net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project</w:t>
      </w:r>
      <w:proofErr w:type="spellEnd"/>
      <w:ins w:id="40" w:author="Silvia" w:date="2016-02-16T13:18:00Z">
        <w:r w:rsidR="007E1E15">
          <w:rPr>
            <w:rFonts w:ascii="Times New Roman" w:hAnsi="Times New Roman" w:cs="Times New Roman"/>
            <w:sz w:val="24"/>
            <w:szCs w:val="24"/>
          </w:rPr>
          <w:t xml:space="preserve"> (</w:t>
        </w:r>
      </w:ins>
      <w:ins w:id="41" w:author="Silvia" w:date="2016-02-16T13:19:00Z">
        <w:r w:rsidR="007E1E15">
          <w:rPr>
            <w:rFonts w:ascii="Helvetica" w:hAnsi="Helvetica" w:cs="Arial"/>
            <w:color w:val="111111"/>
          </w:rPr>
          <w:t>www.roman-ep.net</w:t>
        </w:r>
        <w:r w:rsidR="007E1E15">
          <w:rPr>
            <w:rFonts w:ascii="Helvetica" w:hAnsi="Helvetica" w:cs="Arial"/>
            <w:color w:val="111111"/>
          </w:rPr>
          <w:t>)</w:t>
        </w:r>
      </w:ins>
      <w:r w:rsidR="00F8656B" w:rsidRPr="007248B0">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which</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is</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currently</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digitising</w:t>
      </w:r>
      <w:proofErr w:type="spellEnd"/>
      <w:r w:rsidR="00F8656B" w:rsidRPr="007248B0">
        <w:rPr>
          <w:rFonts w:ascii="Times New Roman" w:hAnsi="Times New Roman" w:cs="Times New Roman"/>
          <w:sz w:val="24"/>
          <w:szCs w:val="24"/>
        </w:rPr>
        <w:t xml:space="preserve"> the </w:t>
      </w:r>
      <w:proofErr w:type="spellStart"/>
      <w:r w:rsidR="00F8656B" w:rsidRPr="007E1E15">
        <w:rPr>
          <w:rFonts w:ascii="Times New Roman" w:hAnsi="Times New Roman" w:cs="Times New Roman"/>
          <w:i/>
          <w:sz w:val="24"/>
          <w:szCs w:val="24"/>
          <w:rPrChange w:id="42" w:author="Silvia" w:date="2016-02-16T13:20:00Z">
            <w:rPr>
              <w:rFonts w:ascii="Times New Roman" w:hAnsi="Times New Roman" w:cs="Times New Roman"/>
              <w:sz w:val="24"/>
              <w:szCs w:val="24"/>
            </w:rPr>
          </w:rPrChange>
        </w:rPr>
        <w:t>tituli</w:t>
      </w:r>
      <w:proofErr w:type="spellEnd"/>
      <w:r w:rsidR="00F8656B" w:rsidRPr="007E1E15">
        <w:rPr>
          <w:rFonts w:ascii="Times New Roman" w:hAnsi="Times New Roman" w:cs="Times New Roman"/>
          <w:i/>
          <w:sz w:val="24"/>
          <w:szCs w:val="24"/>
          <w:rPrChange w:id="43" w:author="Silvia" w:date="2016-02-16T13:20:00Z">
            <w:rPr>
              <w:rFonts w:ascii="Times New Roman" w:hAnsi="Times New Roman" w:cs="Times New Roman"/>
              <w:sz w:val="24"/>
              <w:szCs w:val="24"/>
            </w:rPr>
          </w:rPrChange>
        </w:rPr>
        <w:t xml:space="preserve"> picti</w:t>
      </w:r>
      <w:r w:rsidR="00F8656B" w:rsidRPr="007248B0">
        <w:rPr>
          <w:rFonts w:ascii="Times New Roman" w:hAnsi="Times New Roman" w:cs="Times New Roman"/>
          <w:sz w:val="24"/>
          <w:szCs w:val="24"/>
        </w:rPr>
        <w:t xml:space="preserve"> on the Roman amphoras from the Monte Testaccio in Rome. In the first case, </w:t>
      </w:r>
      <w:r w:rsidR="00AB71BC">
        <w:rPr>
          <w:rFonts w:ascii="Times New Roman" w:hAnsi="Times New Roman" w:cs="Times New Roman"/>
          <w:sz w:val="24"/>
          <w:szCs w:val="24"/>
        </w:rPr>
        <w:t xml:space="preserve">one can </w:t>
      </w:r>
      <w:proofErr w:type="spellStart"/>
      <w:r w:rsidR="00AB71BC">
        <w:rPr>
          <w:rFonts w:ascii="Times New Roman" w:hAnsi="Times New Roman" w:cs="Times New Roman"/>
          <w:sz w:val="24"/>
          <w:szCs w:val="24"/>
        </w:rPr>
        <w:t>clearly</w:t>
      </w:r>
      <w:proofErr w:type="spellEnd"/>
      <w:r w:rsidR="00AB71BC">
        <w:rPr>
          <w:rFonts w:ascii="Times New Roman" w:hAnsi="Times New Roman" w:cs="Times New Roman"/>
          <w:sz w:val="24"/>
          <w:szCs w:val="24"/>
        </w:rPr>
        <w:t xml:space="preserve"> </w:t>
      </w:r>
      <w:proofErr w:type="spellStart"/>
      <w:r w:rsidR="00AB71BC">
        <w:rPr>
          <w:rFonts w:ascii="Times New Roman" w:hAnsi="Times New Roman" w:cs="Times New Roman"/>
          <w:sz w:val="24"/>
          <w:szCs w:val="24"/>
        </w:rPr>
        <w:t>see</w:t>
      </w:r>
      <w:proofErr w:type="spellEnd"/>
      <w:r w:rsidR="00AB71BC">
        <w:rPr>
          <w:rFonts w:ascii="Times New Roman" w:hAnsi="Times New Roman" w:cs="Times New Roman"/>
          <w:sz w:val="24"/>
          <w:szCs w:val="24"/>
        </w:rPr>
        <w:t xml:space="preserve"> the </w:t>
      </w:r>
      <w:proofErr w:type="spellStart"/>
      <w:r w:rsidR="00AB71BC">
        <w:rPr>
          <w:rFonts w:ascii="Times New Roman" w:hAnsi="Times New Roman" w:cs="Times New Roman"/>
          <w:sz w:val="24"/>
          <w:szCs w:val="24"/>
        </w:rPr>
        <w:t>importance</w:t>
      </w:r>
      <w:proofErr w:type="spellEnd"/>
      <w:r w:rsidR="00AB71BC">
        <w:rPr>
          <w:rFonts w:ascii="Times New Roman" w:hAnsi="Times New Roman" w:cs="Times New Roman"/>
          <w:sz w:val="24"/>
          <w:szCs w:val="24"/>
        </w:rPr>
        <w:t xml:space="preserve"> of</w:t>
      </w:r>
      <w:r w:rsidR="00570FE7">
        <w:rPr>
          <w:rFonts w:ascii="Times New Roman" w:hAnsi="Times New Roman" w:cs="Times New Roman"/>
          <w:sz w:val="24"/>
          <w:szCs w:val="24"/>
        </w:rPr>
        <w:t xml:space="preserve"> </w:t>
      </w:r>
      <w:r w:rsidR="00F8656B" w:rsidRPr="007248B0">
        <w:rPr>
          <w:rFonts w:ascii="Times New Roman" w:hAnsi="Times New Roman" w:cs="Times New Roman"/>
          <w:sz w:val="24"/>
          <w:szCs w:val="24"/>
        </w:rPr>
        <w:t xml:space="preserve">a </w:t>
      </w:r>
      <w:proofErr w:type="spellStart"/>
      <w:r w:rsidR="00F8656B" w:rsidRPr="007248B0">
        <w:rPr>
          <w:rFonts w:ascii="Times New Roman" w:hAnsi="Times New Roman" w:cs="Times New Roman"/>
          <w:sz w:val="24"/>
          <w:szCs w:val="24"/>
        </w:rPr>
        <w:t>project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dealing</w:t>
      </w:r>
      <w:proofErr w:type="spellEnd"/>
      <w:r w:rsidR="00F8656B" w:rsidRPr="007248B0">
        <w:rPr>
          <w:rFonts w:ascii="Times New Roman" w:hAnsi="Times New Roman" w:cs="Times New Roman"/>
          <w:sz w:val="24"/>
          <w:szCs w:val="24"/>
        </w:rPr>
        <w:t xml:space="preserve"> with </w:t>
      </w:r>
      <w:proofErr w:type="spellStart"/>
      <w:r w:rsidR="00F8656B" w:rsidRPr="007248B0">
        <w:rPr>
          <w:rFonts w:ascii="Times New Roman" w:hAnsi="Times New Roman" w:cs="Times New Roman"/>
          <w:sz w:val="24"/>
          <w:szCs w:val="24"/>
        </w:rPr>
        <w:t>inscriptions</w:t>
      </w:r>
      <w:proofErr w:type="spellEnd"/>
      <w:r w:rsidR="00F8656B" w:rsidRPr="007248B0">
        <w:rPr>
          <w:rFonts w:ascii="Times New Roman" w:hAnsi="Times New Roman" w:cs="Times New Roman"/>
          <w:sz w:val="24"/>
          <w:szCs w:val="24"/>
        </w:rPr>
        <w:t xml:space="preserve"> from a </w:t>
      </w:r>
      <w:proofErr w:type="spellStart"/>
      <w:r w:rsidR="00F8656B" w:rsidRPr="007248B0">
        <w:rPr>
          <w:rFonts w:ascii="Times New Roman" w:hAnsi="Times New Roman" w:cs="Times New Roman"/>
          <w:sz w:val="24"/>
          <w:szCs w:val="24"/>
        </w:rPr>
        <w:t>region</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corresponding</w:t>
      </w:r>
      <w:proofErr w:type="spellEnd"/>
      <w:r w:rsidR="00F8656B" w:rsidRPr="007248B0">
        <w:rPr>
          <w:rFonts w:ascii="Times New Roman" w:hAnsi="Times New Roman" w:cs="Times New Roman"/>
          <w:sz w:val="24"/>
          <w:szCs w:val="24"/>
        </w:rPr>
        <w:t xml:space="preserve"> to </w:t>
      </w:r>
      <w:proofErr w:type="spellStart"/>
      <w:r w:rsidR="00570FE7">
        <w:rPr>
          <w:rFonts w:ascii="Times New Roman" w:hAnsi="Times New Roman" w:cs="Times New Roman"/>
          <w:sz w:val="24"/>
          <w:szCs w:val="24"/>
        </w:rPr>
        <w:t>present-day</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Lybia</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thanks</w:t>
      </w:r>
      <w:proofErr w:type="spellEnd"/>
      <w:r w:rsidR="00F8656B" w:rsidRPr="007248B0">
        <w:rPr>
          <w:rFonts w:ascii="Times New Roman" w:hAnsi="Times New Roman" w:cs="Times New Roman"/>
          <w:sz w:val="24"/>
          <w:szCs w:val="24"/>
        </w:rPr>
        <w:t xml:space="preserve"> to </w:t>
      </w:r>
      <w:proofErr w:type="spellStart"/>
      <w:r w:rsidR="00F8656B" w:rsidRPr="007248B0">
        <w:rPr>
          <w:rFonts w:ascii="Times New Roman" w:hAnsi="Times New Roman" w:cs="Times New Roman"/>
          <w:sz w:val="24"/>
          <w:szCs w:val="24"/>
        </w:rPr>
        <w:t>this</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digital</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archive</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they</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will</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not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only</w:t>
      </w:r>
      <w:proofErr w:type="spellEnd"/>
      <w:r w:rsidR="00F8656B" w:rsidRPr="007248B0">
        <w:rPr>
          <w:rFonts w:ascii="Times New Roman" w:hAnsi="Times New Roman" w:cs="Times New Roman"/>
          <w:sz w:val="24"/>
          <w:szCs w:val="24"/>
        </w:rPr>
        <w:t xml:space="preserve"> </w:t>
      </w:r>
      <w:r w:rsidR="00570FE7">
        <w:rPr>
          <w:rFonts w:ascii="Times New Roman" w:hAnsi="Times New Roman" w:cs="Times New Roman"/>
          <w:sz w:val="24"/>
          <w:szCs w:val="24"/>
        </w:rPr>
        <w:t xml:space="preserve">be </w:t>
      </w:r>
      <w:proofErr w:type="spellStart"/>
      <w:r w:rsidR="00F8656B" w:rsidRPr="007248B0">
        <w:rPr>
          <w:rFonts w:ascii="Times New Roman" w:hAnsi="Times New Roman" w:cs="Times New Roman"/>
          <w:sz w:val="24"/>
          <w:szCs w:val="24"/>
        </w:rPr>
        <w:t>better</w:t>
      </w:r>
      <w:proofErr w:type="spellEnd"/>
      <w:r w:rsidR="00F8656B" w:rsidRPr="007248B0">
        <w:rPr>
          <w:rFonts w:ascii="Times New Roman" w:hAnsi="Times New Roman" w:cs="Times New Roman"/>
          <w:sz w:val="24"/>
          <w:szCs w:val="24"/>
        </w:rPr>
        <w:t xml:space="preserve"> known, but also virtually preserved and protected against war damages and illegal commerce. In the </w:t>
      </w:r>
      <w:proofErr w:type="spellStart"/>
      <w:r w:rsidR="00F8656B" w:rsidRPr="007248B0">
        <w:rPr>
          <w:rFonts w:ascii="Times New Roman" w:hAnsi="Times New Roman" w:cs="Times New Roman"/>
          <w:sz w:val="24"/>
          <w:szCs w:val="24"/>
        </w:rPr>
        <w:t>second</w:t>
      </w:r>
      <w:proofErr w:type="spellEnd"/>
      <w:r w:rsidR="00F8656B" w:rsidRPr="007248B0">
        <w:rPr>
          <w:rFonts w:ascii="Times New Roman" w:hAnsi="Times New Roman" w:cs="Times New Roman"/>
          <w:sz w:val="24"/>
          <w:szCs w:val="24"/>
        </w:rPr>
        <w:t xml:space="preserve"> case, </w:t>
      </w:r>
      <w:proofErr w:type="spellStart"/>
      <w:r w:rsidR="00F8656B" w:rsidRPr="007248B0">
        <w:rPr>
          <w:rFonts w:ascii="Times New Roman" w:hAnsi="Times New Roman" w:cs="Times New Roman"/>
          <w:sz w:val="24"/>
          <w:szCs w:val="24"/>
        </w:rPr>
        <w:t>E</w:t>
      </w:r>
      <w:ins w:id="44" w:author="Silvia" w:date="2016-02-16T13:20:00Z">
        <w:r w:rsidR="007E1E15">
          <w:rPr>
            <w:rFonts w:ascii="Times New Roman" w:hAnsi="Times New Roman" w:cs="Times New Roman"/>
            <w:sz w:val="24"/>
            <w:szCs w:val="24"/>
          </w:rPr>
          <w:t>P</w:t>
        </w:r>
      </w:ins>
      <w:del w:id="45" w:author="Silvia" w:date="2016-02-16T13:20:00Z">
        <w:r w:rsidR="00F8656B" w:rsidRPr="007248B0" w:rsidDel="007E1E15">
          <w:rPr>
            <w:rFonts w:ascii="Times New Roman" w:hAnsi="Times New Roman" w:cs="Times New Roman"/>
            <w:sz w:val="24"/>
            <w:szCs w:val="24"/>
          </w:rPr>
          <w:delText>pi</w:delText>
        </w:r>
      </w:del>
      <w:r w:rsidR="00F8656B" w:rsidRPr="007248B0">
        <w:rPr>
          <w:rFonts w:ascii="Times New Roman" w:hAnsi="Times New Roman" w:cs="Times New Roman"/>
          <w:sz w:val="24"/>
          <w:szCs w:val="24"/>
        </w:rPr>
        <w:t>Net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is</w:t>
      </w:r>
      <w:proofErr w:type="spellEnd"/>
      <w:r w:rsidR="00F8656B" w:rsidRPr="007248B0">
        <w:rPr>
          <w:rFonts w:ascii="Times New Roman" w:hAnsi="Times New Roman" w:cs="Times New Roman"/>
          <w:sz w:val="24"/>
          <w:szCs w:val="24"/>
        </w:rPr>
        <w:t xml:space="preserve"> an </w:t>
      </w:r>
      <w:proofErr w:type="spellStart"/>
      <w:r w:rsidR="00F8656B" w:rsidRPr="007248B0">
        <w:rPr>
          <w:rFonts w:ascii="Times New Roman" w:hAnsi="Times New Roman" w:cs="Times New Roman"/>
          <w:sz w:val="24"/>
          <w:szCs w:val="24"/>
        </w:rPr>
        <w:t>important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step</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towards</w:t>
      </w:r>
      <w:proofErr w:type="spellEnd"/>
      <w:r w:rsidR="00F8656B" w:rsidRPr="007248B0">
        <w:rPr>
          <w:rFonts w:ascii="Times New Roman" w:hAnsi="Times New Roman" w:cs="Times New Roman"/>
          <w:sz w:val="24"/>
          <w:szCs w:val="24"/>
        </w:rPr>
        <w:t xml:space="preserve"> a </w:t>
      </w:r>
      <w:proofErr w:type="spellStart"/>
      <w:r w:rsidR="00F8656B" w:rsidRPr="007248B0">
        <w:rPr>
          <w:rFonts w:ascii="Times New Roman" w:hAnsi="Times New Roman" w:cs="Times New Roman"/>
          <w:sz w:val="24"/>
          <w:szCs w:val="24"/>
        </w:rPr>
        <w:t>digital</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archive</w:t>
      </w:r>
      <w:proofErr w:type="spellEnd"/>
      <w:r w:rsidR="00F8656B" w:rsidRPr="007248B0">
        <w:rPr>
          <w:rFonts w:ascii="Times New Roman" w:hAnsi="Times New Roman" w:cs="Times New Roman"/>
          <w:sz w:val="24"/>
          <w:szCs w:val="24"/>
        </w:rPr>
        <w:t xml:space="preserve"> for </w:t>
      </w:r>
      <w:proofErr w:type="spellStart"/>
      <w:r w:rsidR="00F8656B" w:rsidRPr="007248B0">
        <w:rPr>
          <w:rFonts w:ascii="Times New Roman" w:hAnsi="Times New Roman" w:cs="Times New Roman"/>
          <w:sz w:val="24"/>
          <w:szCs w:val="24"/>
        </w:rPr>
        <w:t>inscribed</w:t>
      </w:r>
      <w:proofErr w:type="spellEnd"/>
      <w:r w:rsidR="00F8656B" w:rsidRPr="007248B0">
        <w:rPr>
          <w:rFonts w:ascii="Times New Roman" w:hAnsi="Times New Roman" w:cs="Times New Roman"/>
          <w:sz w:val="24"/>
          <w:szCs w:val="24"/>
        </w:rPr>
        <w:t xml:space="preserve"> </w:t>
      </w:r>
      <w:r w:rsidR="00F8656B" w:rsidRPr="007E1E15">
        <w:rPr>
          <w:rFonts w:ascii="Times New Roman" w:hAnsi="Times New Roman" w:cs="Times New Roman"/>
          <w:i/>
          <w:sz w:val="24"/>
          <w:szCs w:val="24"/>
          <w:rPrChange w:id="46" w:author="Silvia" w:date="2016-02-16T13:20:00Z">
            <w:rPr>
              <w:rFonts w:ascii="Times New Roman" w:hAnsi="Times New Roman" w:cs="Times New Roman"/>
              <w:sz w:val="24"/>
              <w:szCs w:val="24"/>
            </w:rPr>
          </w:rPrChange>
        </w:rPr>
        <w:t>instrumentum</w:t>
      </w:r>
      <w:r w:rsidR="00F8656B" w:rsidRPr="007248B0">
        <w:rPr>
          <w:rFonts w:ascii="Times New Roman" w:hAnsi="Times New Roman" w:cs="Times New Roman"/>
          <w:sz w:val="24"/>
          <w:szCs w:val="24"/>
        </w:rPr>
        <w:t xml:space="preserve">, a </w:t>
      </w:r>
      <w:proofErr w:type="spellStart"/>
      <w:r w:rsidR="00F8656B" w:rsidRPr="007248B0">
        <w:rPr>
          <w:rFonts w:ascii="Times New Roman" w:hAnsi="Times New Roman" w:cs="Times New Roman"/>
          <w:sz w:val="24"/>
          <w:szCs w:val="24"/>
        </w:rPr>
        <w:t>type</w:t>
      </w:r>
      <w:proofErr w:type="spellEnd"/>
      <w:r w:rsidR="00F8656B" w:rsidRPr="007248B0">
        <w:rPr>
          <w:rFonts w:ascii="Times New Roman" w:hAnsi="Times New Roman" w:cs="Times New Roman"/>
          <w:sz w:val="24"/>
          <w:szCs w:val="24"/>
        </w:rPr>
        <w:t xml:space="preserve"> of </w:t>
      </w:r>
      <w:proofErr w:type="spellStart"/>
      <w:r w:rsidR="00F8656B" w:rsidRPr="007248B0">
        <w:rPr>
          <w:rFonts w:ascii="Times New Roman" w:hAnsi="Times New Roman" w:cs="Times New Roman"/>
          <w:sz w:val="24"/>
          <w:szCs w:val="24"/>
        </w:rPr>
        <w:t>inscription</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that</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is</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fundamental</w:t>
      </w:r>
      <w:proofErr w:type="spellEnd"/>
      <w:r w:rsidR="00F8656B" w:rsidRPr="007248B0">
        <w:rPr>
          <w:rFonts w:ascii="Times New Roman" w:hAnsi="Times New Roman" w:cs="Times New Roman"/>
          <w:sz w:val="24"/>
          <w:szCs w:val="24"/>
        </w:rPr>
        <w:t xml:space="preserve"> </w:t>
      </w:r>
      <w:r w:rsidR="00570FE7">
        <w:rPr>
          <w:rFonts w:ascii="Times New Roman" w:hAnsi="Times New Roman" w:cs="Times New Roman"/>
          <w:sz w:val="24"/>
          <w:szCs w:val="24"/>
        </w:rPr>
        <w:t>to</w:t>
      </w:r>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our</w:t>
      </w:r>
      <w:proofErr w:type="spellEnd"/>
      <w:r w:rsidR="00F8656B" w:rsidRPr="007248B0">
        <w:rPr>
          <w:rFonts w:ascii="Times New Roman" w:hAnsi="Times New Roman" w:cs="Times New Roman"/>
          <w:sz w:val="24"/>
          <w:szCs w:val="24"/>
        </w:rPr>
        <w:t xml:space="preserve"> </w:t>
      </w:r>
      <w:proofErr w:type="spellStart"/>
      <w:r w:rsidR="00F8656B" w:rsidRPr="007248B0">
        <w:rPr>
          <w:rFonts w:ascii="Times New Roman" w:hAnsi="Times New Roman" w:cs="Times New Roman"/>
          <w:sz w:val="24"/>
          <w:szCs w:val="24"/>
        </w:rPr>
        <w:t>knowledge</w:t>
      </w:r>
      <w:proofErr w:type="spellEnd"/>
      <w:r w:rsidR="00F8656B" w:rsidRPr="007248B0">
        <w:rPr>
          <w:rFonts w:ascii="Times New Roman" w:hAnsi="Times New Roman" w:cs="Times New Roman"/>
          <w:sz w:val="24"/>
          <w:szCs w:val="24"/>
        </w:rPr>
        <w:t xml:space="preserve"> of </w:t>
      </w:r>
      <w:r w:rsidR="00570FE7">
        <w:rPr>
          <w:rFonts w:ascii="Times New Roman" w:hAnsi="Times New Roman" w:cs="Times New Roman"/>
          <w:sz w:val="24"/>
          <w:szCs w:val="24"/>
        </w:rPr>
        <w:t xml:space="preserve">the </w:t>
      </w:r>
      <w:proofErr w:type="spellStart"/>
      <w:r w:rsidR="00F8656B" w:rsidRPr="007248B0">
        <w:rPr>
          <w:rFonts w:ascii="Times New Roman" w:hAnsi="Times New Roman" w:cs="Times New Roman"/>
          <w:sz w:val="24"/>
          <w:szCs w:val="24"/>
        </w:rPr>
        <w:t>ancient</w:t>
      </w:r>
      <w:proofErr w:type="spellEnd"/>
      <w:r w:rsidR="00F8656B" w:rsidRPr="007248B0">
        <w:rPr>
          <w:rFonts w:ascii="Times New Roman" w:hAnsi="Times New Roman" w:cs="Times New Roman"/>
          <w:sz w:val="24"/>
          <w:szCs w:val="24"/>
        </w:rPr>
        <w:t xml:space="preserve"> economy, but that is still lacking a policy of aggregation and harmonization of the existing digital resources.</w:t>
      </w:r>
    </w:p>
    <w:p w:rsidR="00F8656B" w:rsidRPr="007248B0" w:rsidRDefault="00F8656B"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role</w:t>
      </w:r>
      <w:proofErr w:type="spellEnd"/>
      <w:r w:rsidRPr="007248B0">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project</w:t>
      </w:r>
      <w:proofErr w:type="spellEnd"/>
      <w:r w:rsidR="00570FE7">
        <w:rPr>
          <w:rFonts w:ascii="Times New Roman" w:hAnsi="Times New Roman" w:cs="Times New Roman"/>
          <w:sz w:val="24"/>
          <w:szCs w:val="24"/>
        </w:rPr>
        <w:t xml:space="preserve"> of </w:t>
      </w:r>
      <w:proofErr w:type="spellStart"/>
      <w:r w:rsidR="00570FE7">
        <w:rPr>
          <w:rFonts w:ascii="Times New Roman" w:hAnsi="Times New Roman" w:cs="Times New Roman"/>
          <w:sz w:val="24"/>
          <w:szCs w:val="24"/>
        </w:rPr>
        <w:t>reference</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course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gives</w:t>
      </w:r>
      <w:proofErr w:type="spellEnd"/>
      <w:r w:rsidRPr="007248B0">
        <w:rPr>
          <w:rFonts w:ascii="Times New Roman" w:hAnsi="Times New Roman" w:cs="Times New Roman"/>
          <w:sz w:val="24"/>
          <w:szCs w:val="24"/>
        </w:rPr>
        <w:t xml:space="preserve"> EAGLE a great responsibility, not only for the present, but also for the future, </w:t>
      </w:r>
      <w:proofErr w:type="spellStart"/>
      <w:r w:rsidRPr="007248B0">
        <w:rPr>
          <w:rFonts w:ascii="Times New Roman" w:hAnsi="Times New Roman" w:cs="Times New Roman"/>
          <w:sz w:val="24"/>
          <w:szCs w:val="24"/>
        </w:rPr>
        <w:t>since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now</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r w:rsidR="00570FE7">
        <w:rPr>
          <w:rFonts w:ascii="Times New Roman" w:hAnsi="Times New Roman" w:cs="Times New Roman"/>
          <w:sz w:val="24"/>
          <w:szCs w:val="24"/>
        </w:rPr>
        <w:t>must</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w:t>
      </w:r>
      <w:r w:rsidR="00570FE7">
        <w:rPr>
          <w:rFonts w:ascii="Times New Roman" w:hAnsi="Times New Roman" w:cs="Times New Roman"/>
          <w:sz w:val="24"/>
          <w:szCs w:val="24"/>
        </w:rPr>
        <w:t>continue to</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meet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need</w:t>
      </w:r>
      <w:proofErr w:type="spellEnd"/>
      <w:r w:rsidRPr="007248B0">
        <w:rPr>
          <w:rFonts w:ascii="Times New Roman" w:hAnsi="Times New Roman" w:cs="Times New Roman"/>
          <w:sz w:val="24"/>
          <w:szCs w:val="24"/>
        </w:rPr>
        <w:t xml:space="preserve"> for which the project was born, but also to show the</w:t>
      </w:r>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direction</w:t>
      </w:r>
      <w:proofErr w:type="spellEnd"/>
      <w:r w:rsidR="00570FE7">
        <w:rPr>
          <w:rFonts w:ascii="Times New Roman" w:hAnsi="Times New Roman" w:cs="Times New Roman"/>
          <w:sz w:val="24"/>
          <w:szCs w:val="24"/>
        </w:rPr>
        <w:t xml:space="preserve"> in </w:t>
      </w:r>
      <w:proofErr w:type="spellStart"/>
      <w:r w:rsidR="00570FE7">
        <w:rPr>
          <w:rFonts w:ascii="Times New Roman" w:hAnsi="Times New Roman" w:cs="Times New Roman"/>
          <w:sz w:val="24"/>
          <w:szCs w:val="24"/>
        </w:rPr>
        <w:t>which</w:t>
      </w:r>
      <w:proofErr w:type="spellEnd"/>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we</w:t>
      </w:r>
      <w:proofErr w:type="spellEnd"/>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want</w:t>
      </w:r>
      <w:proofErr w:type="spellEnd"/>
      <w:r w:rsidR="00570FE7">
        <w:rPr>
          <w:rFonts w:ascii="Times New Roman" w:hAnsi="Times New Roman" w:cs="Times New Roman"/>
          <w:sz w:val="24"/>
          <w:szCs w:val="24"/>
        </w:rPr>
        <w:t xml:space="preserve"> to continue</w:t>
      </w:r>
      <w:r w:rsidRPr="007248B0">
        <w:rPr>
          <w:rFonts w:ascii="Times New Roman" w:hAnsi="Times New Roman" w:cs="Times New Roman"/>
          <w:sz w:val="24"/>
          <w:szCs w:val="24"/>
        </w:rPr>
        <w:t>.</w:t>
      </w:r>
    </w:p>
    <w:p w:rsidR="00F8656B" w:rsidRPr="007248B0" w:rsidRDefault="00F8656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In this sense, and not by chance, I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Euroepana</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also</w:t>
      </w:r>
      <w:proofErr w:type="spellEnd"/>
      <w:r w:rsidR="00570FE7">
        <w:rPr>
          <w:rFonts w:ascii="Times New Roman" w:hAnsi="Times New Roman" w:cs="Times New Roman"/>
          <w:sz w:val="24"/>
          <w:szCs w:val="24"/>
        </w:rPr>
        <w:t xml:space="preserve"> </w:t>
      </w:r>
      <w:r w:rsidRPr="007248B0">
        <w:rPr>
          <w:rFonts w:ascii="Times New Roman" w:hAnsi="Times New Roman" w:cs="Times New Roman"/>
          <w:sz w:val="24"/>
          <w:szCs w:val="24"/>
        </w:rPr>
        <w:t xml:space="preserve">shown an </w:t>
      </w:r>
      <w:proofErr w:type="spellStart"/>
      <w:r w:rsidRPr="007248B0">
        <w:rPr>
          <w:rFonts w:ascii="Times New Roman" w:hAnsi="Times New Roman" w:cs="Times New Roman"/>
          <w:sz w:val="24"/>
          <w:szCs w:val="24"/>
        </w:rPr>
        <w:t>evolution</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policy: </w:t>
      </w:r>
      <w:proofErr w:type="spellStart"/>
      <w:r w:rsidRPr="007248B0">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recently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stated</w:t>
      </w:r>
      <w:proofErr w:type="spellEnd"/>
      <w:r w:rsidRPr="007248B0">
        <w:rPr>
          <w:rFonts w:ascii="Times New Roman" w:hAnsi="Times New Roman" w:cs="Times New Roman"/>
          <w:sz w:val="24"/>
          <w:szCs w:val="24"/>
        </w:rPr>
        <w:t xml:space="preserve"> </w:t>
      </w:r>
      <w:ins w:id="47" w:author="Silvia" w:date="2016-02-16T13:22:00Z">
        <w:r w:rsidR="007E1E15">
          <w:rPr>
            <w:rFonts w:ascii="Times New Roman" w:hAnsi="Times New Roman" w:cs="Times New Roman"/>
            <w:sz w:val="24"/>
            <w:szCs w:val="24"/>
          </w:rPr>
          <w:t xml:space="preserve">by </w:t>
        </w:r>
        <w:proofErr w:type="spellStart"/>
        <w:r w:rsidR="007E1E15">
          <w:rPr>
            <w:rFonts w:ascii="Times New Roman" w:hAnsi="Times New Roman" w:cs="Times New Roman"/>
            <w:sz w:val="24"/>
            <w:szCs w:val="24"/>
          </w:rPr>
          <w:t>Joris</w:t>
        </w:r>
        <w:proofErr w:type="spellEnd"/>
        <w:r w:rsidR="007E1E15">
          <w:rPr>
            <w:rFonts w:ascii="Times New Roman" w:hAnsi="Times New Roman" w:cs="Times New Roman"/>
            <w:sz w:val="24"/>
            <w:szCs w:val="24"/>
          </w:rPr>
          <w:t xml:space="preserve"> </w:t>
        </w:r>
        <w:proofErr w:type="spellStart"/>
        <w:r w:rsidR="007E1E15">
          <w:rPr>
            <w:rFonts w:ascii="Times New Roman" w:hAnsi="Times New Roman" w:cs="Times New Roman"/>
            <w:sz w:val="24"/>
            <w:szCs w:val="24"/>
          </w:rPr>
          <w:t>Pekel</w:t>
        </w:r>
        <w:proofErr w:type="spellEnd"/>
        <w:r w:rsidR="007E1E15">
          <w:rPr>
            <w:rFonts w:ascii="Times New Roman" w:hAnsi="Times New Roman" w:cs="Times New Roman"/>
            <w:sz w:val="24"/>
            <w:szCs w:val="24"/>
          </w:rPr>
          <w:t xml:space="preserve"> </w:t>
        </w:r>
      </w:ins>
      <w:proofErr w:type="spellStart"/>
      <w:r w:rsidRPr="007248B0">
        <w:rPr>
          <w:rFonts w:ascii="Times New Roman" w:hAnsi="Times New Roman" w:cs="Times New Roman"/>
          <w:sz w:val="24"/>
          <w:szCs w:val="24"/>
        </w:rPr>
        <w:t>during</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final</w:t>
      </w:r>
      <w:proofErr w:type="spellEnd"/>
      <w:r w:rsidRPr="007248B0">
        <w:rPr>
          <w:rFonts w:ascii="Times New Roman" w:hAnsi="Times New Roman" w:cs="Times New Roman"/>
          <w:sz w:val="24"/>
          <w:szCs w:val="24"/>
        </w:rPr>
        <w:t xml:space="preserve"> conference of the </w:t>
      </w:r>
      <w:proofErr w:type="spellStart"/>
      <w:r w:rsidRPr="007248B0">
        <w:rPr>
          <w:rFonts w:ascii="Times New Roman" w:hAnsi="Times New Roman" w:cs="Times New Roman"/>
          <w:sz w:val="24"/>
          <w:szCs w:val="24"/>
        </w:rPr>
        <w:t>Athena</w:t>
      </w:r>
      <w:proofErr w:type="spellEnd"/>
      <w:r w:rsidRPr="007248B0">
        <w:rPr>
          <w:rFonts w:ascii="Times New Roman" w:hAnsi="Times New Roman" w:cs="Times New Roman"/>
          <w:sz w:val="24"/>
          <w:szCs w:val="24"/>
        </w:rPr>
        <w:t xml:space="preserve"> Plus </w:t>
      </w:r>
      <w:proofErr w:type="spellStart"/>
      <w:r w:rsidRPr="007248B0">
        <w:rPr>
          <w:rFonts w:ascii="Times New Roman" w:hAnsi="Times New Roman" w:cs="Times New Roman"/>
          <w:sz w:val="24"/>
          <w:szCs w:val="24"/>
        </w:rPr>
        <w:t>project</w:t>
      </w:r>
      <w:proofErr w:type="spellEnd"/>
      <w:ins w:id="48" w:author="Silvia" w:date="2016-02-16T13:22:00Z">
        <w:r w:rsidR="007E1E15">
          <w:rPr>
            <w:rFonts w:ascii="Times New Roman" w:hAnsi="Times New Roman" w:cs="Times New Roman"/>
            <w:sz w:val="24"/>
            <w:szCs w:val="24"/>
          </w:rPr>
          <w:t xml:space="preserve"> (</w:t>
        </w:r>
        <w:r w:rsidR="007E1E15" w:rsidRPr="007E1E15">
          <w:rPr>
            <w:rFonts w:ascii="Times New Roman" w:hAnsi="Times New Roman" w:cs="Times New Roman"/>
            <w:sz w:val="24"/>
            <w:szCs w:val="24"/>
          </w:rPr>
          <w:t>http://www.athenaplus.eu/index.php?en/202/athenaplus-final-conference</w:t>
        </w:r>
        <w:r w:rsidR="007E1E15">
          <w:rPr>
            <w:rFonts w:ascii="Times New Roman" w:hAnsi="Times New Roman" w:cs="Times New Roman"/>
            <w:sz w:val="24"/>
            <w:szCs w:val="24"/>
          </w:rPr>
          <w:t>)</w:t>
        </w:r>
      </w:ins>
      <w:r w:rsidRPr="007248B0">
        <w:rPr>
          <w:rFonts w:ascii="Times New Roman" w:hAnsi="Times New Roman" w:cs="Times New Roman"/>
          <w:sz w:val="24"/>
          <w:szCs w:val="24"/>
        </w:rPr>
        <w:t xml:space="preserve">, in the future Europeana will pay much more </w:t>
      </w:r>
      <w:proofErr w:type="spellStart"/>
      <w:r w:rsidRPr="007248B0">
        <w:rPr>
          <w:rFonts w:ascii="Times New Roman" w:hAnsi="Times New Roman" w:cs="Times New Roman"/>
          <w:sz w:val="24"/>
          <w:szCs w:val="24"/>
        </w:rPr>
        <w:t>attention</w:t>
      </w:r>
      <w:proofErr w:type="spellEnd"/>
      <w:r w:rsidRPr="007248B0">
        <w:rPr>
          <w:rFonts w:ascii="Times New Roman" w:hAnsi="Times New Roman" w:cs="Times New Roman"/>
          <w:sz w:val="24"/>
          <w:szCs w:val="24"/>
        </w:rPr>
        <w:t xml:space="preserve"> to the </w:t>
      </w:r>
      <w:proofErr w:type="spellStart"/>
      <w:r w:rsidRPr="007248B0">
        <w:rPr>
          <w:rFonts w:ascii="Times New Roman" w:hAnsi="Times New Roman" w:cs="Times New Roman"/>
          <w:sz w:val="24"/>
          <w:szCs w:val="24"/>
        </w:rPr>
        <w:t>quality</w:t>
      </w:r>
      <w:proofErr w:type="spellEnd"/>
      <w:r w:rsidRPr="007248B0">
        <w:rPr>
          <w:rFonts w:ascii="Times New Roman" w:hAnsi="Times New Roman" w:cs="Times New Roman"/>
          <w:sz w:val="24"/>
          <w:szCs w:val="24"/>
        </w:rPr>
        <w:t xml:space="preserve"> </w:t>
      </w:r>
      <w:r w:rsidR="00570FE7">
        <w:rPr>
          <w:rFonts w:ascii="Times New Roman" w:hAnsi="Times New Roman" w:cs="Times New Roman"/>
          <w:sz w:val="24"/>
          <w:szCs w:val="24"/>
        </w:rPr>
        <w:t>over</w:t>
      </w:r>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quantity</w:t>
      </w:r>
      <w:proofErr w:type="spellEnd"/>
      <w:r w:rsidRPr="007248B0">
        <w:rPr>
          <w:rFonts w:ascii="Times New Roman" w:hAnsi="Times New Roman" w:cs="Times New Roman"/>
          <w:sz w:val="24"/>
          <w:szCs w:val="24"/>
        </w:rPr>
        <w:t xml:space="preserve"> of its digital items. </w:t>
      </w:r>
      <w:proofErr w:type="spellStart"/>
      <w:r w:rsidR="00570FE7">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decision</w:t>
      </w:r>
      <w:proofErr w:type="spellEnd"/>
      <w:r w:rsidRPr="007248B0">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may</w:t>
      </w:r>
      <w:proofErr w:type="spellEnd"/>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have</w:t>
      </w:r>
      <w:proofErr w:type="spellEnd"/>
      <w:r w:rsidR="00570FE7">
        <w:rPr>
          <w:rFonts w:ascii="Times New Roman" w:hAnsi="Times New Roman" w:cs="Times New Roman"/>
          <w:sz w:val="24"/>
          <w:szCs w:val="24"/>
        </w:rPr>
        <w:t xml:space="preserve"> </w:t>
      </w:r>
      <w:proofErr w:type="spellStart"/>
      <w:r w:rsidR="00570FE7">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made </w:t>
      </w:r>
      <w:proofErr w:type="spellStart"/>
      <w:r w:rsidRPr="007248B0">
        <w:rPr>
          <w:rFonts w:ascii="Times New Roman" w:hAnsi="Times New Roman" w:cs="Times New Roman"/>
          <w:sz w:val="24"/>
          <w:szCs w:val="24"/>
        </w:rPr>
        <w:t>possible</w:t>
      </w:r>
      <w:proofErr w:type="spellEnd"/>
      <w:r w:rsidRPr="007248B0">
        <w:rPr>
          <w:rFonts w:ascii="Times New Roman" w:hAnsi="Times New Roman" w:cs="Times New Roman"/>
          <w:sz w:val="24"/>
          <w:szCs w:val="24"/>
        </w:rPr>
        <w:t xml:space="preserve"> by the influence of projects like EAGLE, that are particularly careful about the curation of </w:t>
      </w:r>
      <w:proofErr w:type="spellStart"/>
      <w:r w:rsidRPr="007248B0">
        <w:rPr>
          <w:rFonts w:ascii="Times New Roman" w:hAnsi="Times New Roman" w:cs="Times New Roman"/>
          <w:sz w:val="24"/>
          <w:szCs w:val="24"/>
        </w:rPr>
        <w:t>content</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usability</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research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activity</w:t>
      </w:r>
      <w:proofErr w:type="spellEnd"/>
      <w:r w:rsidRPr="007248B0">
        <w:rPr>
          <w:rFonts w:ascii="Times New Roman" w:hAnsi="Times New Roman" w:cs="Times New Roman"/>
          <w:sz w:val="24"/>
          <w:szCs w:val="24"/>
        </w:rPr>
        <w:t>.</w:t>
      </w:r>
    </w:p>
    <w:p w:rsidR="00F8656B" w:rsidRPr="007248B0" w:rsidRDefault="00417EC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w:t>
      </w:r>
      <w:proofErr w:type="spellStart"/>
      <w:r w:rsidRPr="007248B0">
        <w:rPr>
          <w:rFonts w:ascii="Times New Roman" w:hAnsi="Times New Roman" w:cs="Times New Roman"/>
          <w:sz w:val="24"/>
          <w:szCs w:val="24"/>
        </w:rPr>
        <w:t>same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observation</w:t>
      </w:r>
      <w:proofErr w:type="spellEnd"/>
      <w:r w:rsidRPr="007248B0">
        <w:rPr>
          <w:rFonts w:ascii="Times New Roman" w:hAnsi="Times New Roman" w:cs="Times New Roman"/>
          <w:sz w:val="24"/>
          <w:szCs w:val="24"/>
        </w:rPr>
        <w:t xml:space="preserve"> can be </w:t>
      </w:r>
      <w:r w:rsidR="00570FE7">
        <w:rPr>
          <w:rFonts w:ascii="Times New Roman" w:hAnsi="Times New Roman" w:cs="Times New Roman"/>
          <w:sz w:val="24"/>
          <w:szCs w:val="24"/>
        </w:rPr>
        <w:t>made</w:t>
      </w:r>
      <w:r w:rsidRPr="007248B0">
        <w:rPr>
          <w:rFonts w:ascii="Times New Roman" w:hAnsi="Times New Roman" w:cs="Times New Roman"/>
          <w:sz w:val="24"/>
          <w:szCs w:val="24"/>
        </w:rPr>
        <w:t xml:space="preserve"> </w:t>
      </w:r>
      <w:r w:rsidR="00AD7FF0">
        <w:rPr>
          <w:rFonts w:ascii="Times New Roman" w:hAnsi="Times New Roman" w:cs="Times New Roman"/>
          <w:sz w:val="24"/>
          <w:szCs w:val="24"/>
        </w:rPr>
        <w:t xml:space="preserve">with </w:t>
      </w:r>
      <w:proofErr w:type="spellStart"/>
      <w:r w:rsidR="00AD7FF0">
        <w:rPr>
          <w:rFonts w:ascii="Times New Roman" w:hAnsi="Times New Roman" w:cs="Times New Roman"/>
          <w:sz w:val="24"/>
          <w:szCs w:val="24"/>
        </w:rPr>
        <w:t>respect</w:t>
      </w:r>
      <w:proofErr w:type="spellEnd"/>
      <w:r w:rsidR="00AD7FF0">
        <w:rPr>
          <w:rFonts w:ascii="Times New Roman" w:hAnsi="Times New Roman" w:cs="Times New Roman"/>
          <w:sz w:val="24"/>
          <w:szCs w:val="24"/>
        </w:rPr>
        <w:t xml:space="preserve"> to</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another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aspect</w:t>
      </w:r>
      <w:proofErr w:type="spellEnd"/>
      <w:r w:rsidRPr="007248B0">
        <w:rPr>
          <w:rFonts w:ascii="Times New Roman" w:hAnsi="Times New Roman" w:cs="Times New Roman"/>
          <w:sz w:val="24"/>
          <w:szCs w:val="24"/>
        </w:rPr>
        <w:t xml:space="preserve"> of the project. One of the main goals of the EAGLE project is to make inscriptions accessible not only to scholars, but also to a broader public, made </w:t>
      </w:r>
      <w:r w:rsidR="00AD7FF0">
        <w:rPr>
          <w:rFonts w:ascii="Times New Roman" w:hAnsi="Times New Roman" w:cs="Times New Roman"/>
          <w:sz w:val="24"/>
          <w:szCs w:val="24"/>
        </w:rPr>
        <w:t xml:space="preserve">up </w:t>
      </w:r>
      <w:r w:rsidRPr="007248B0">
        <w:rPr>
          <w:rFonts w:ascii="Times New Roman" w:hAnsi="Times New Roman" w:cs="Times New Roman"/>
          <w:sz w:val="24"/>
          <w:szCs w:val="24"/>
        </w:rPr>
        <w:t xml:space="preserve">of students, teachers, tourists, </w:t>
      </w:r>
      <w:r w:rsidR="00AD7FF0">
        <w:rPr>
          <w:rFonts w:ascii="Times New Roman" w:hAnsi="Times New Roman" w:cs="Times New Roman"/>
          <w:sz w:val="24"/>
          <w:szCs w:val="24"/>
        </w:rPr>
        <w:t xml:space="preserve">and </w:t>
      </w:r>
      <w:r w:rsidRPr="007248B0">
        <w:rPr>
          <w:rFonts w:ascii="Times New Roman" w:hAnsi="Times New Roman" w:cs="Times New Roman"/>
          <w:sz w:val="24"/>
          <w:szCs w:val="24"/>
        </w:rPr>
        <w:t xml:space="preserve">curious and interested people. To </w:t>
      </w:r>
      <w:proofErr w:type="spellStart"/>
      <w:r w:rsidRPr="007248B0">
        <w:rPr>
          <w:rFonts w:ascii="Times New Roman" w:hAnsi="Times New Roman" w:cs="Times New Roman"/>
          <w:sz w:val="24"/>
          <w:szCs w:val="24"/>
        </w:rPr>
        <w:t>reach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lastRenderedPageBreak/>
        <w:t>this</w:t>
      </w:r>
      <w:proofErr w:type="spellEnd"/>
      <w:r w:rsidRPr="007248B0">
        <w:rPr>
          <w:rFonts w:ascii="Times New Roman" w:hAnsi="Times New Roman" w:cs="Times New Roman"/>
          <w:sz w:val="24"/>
          <w:szCs w:val="24"/>
        </w:rPr>
        <w:t xml:space="preserve"> </w:t>
      </w:r>
      <w:r w:rsidR="00AD7FF0">
        <w:rPr>
          <w:rFonts w:ascii="Times New Roman" w:hAnsi="Times New Roman" w:cs="Times New Roman"/>
          <w:sz w:val="24"/>
          <w:szCs w:val="24"/>
        </w:rPr>
        <w:t>audience</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necessary</w:t>
      </w:r>
      <w:proofErr w:type="spellEnd"/>
      <w:r w:rsidRPr="007248B0">
        <w:rPr>
          <w:rFonts w:ascii="Times New Roman" w:hAnsi="Times New Roman" w:cs="Times New Roman"/>
          <w:sz w:val="24"/>
          <w:szCs w:val="24"/>
        </w:rPr>
        <w:t xml:space="preserve"> to </w:t>
      </w:r>
      <w:proofErr w:type="spellStart"/>
      <w:r w:rsidR="00AD7FF0">
        <w:rPr>
          <w:rFonts w:ascii="Times New Roman" w:hAnsi="Times New Roman" w:cs="Times New Roman"/>
          <w:sz w:val="24"/>
          <w:szCs w:val="24"/>
        </w:rPr>
        <w:t>overcome</w:t>
      </w:r>
      <w:proofErr w:type="spellEnd"/>
      <w:r w:rsidR="00AD7FF0">
        <w:rPr>
          <w:rFonts w:ascii="Times New Roman" w:hAnsi="Times New Roman" w:cs="Times New Roman"/>
          <w:sz w:val="24"/>
          <w:szCs w:val="24"/>
        </w:rPr>
        <w:t xml:space="preserve"> the </w:t>
      </w:r>
      <w:proofErr w:type="spellStart"/>
      <w:r w:rsidR="00AD7FF0">
        <w:rPr>
          <w:rFonts w:ascii="Times New Roman" w:hAnsi="Times New Roman" w:cs="Times New Roman"/>
          <w:sz w:val="24"/>
          <w:szCs w:val="24"/>
        </w:rPr>
        <w:t>barriers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represented</w:t>
      </w:r>
      <w:proofErr w:type="spellEnd"/>
      <w:r w:rsidRPr="007248B0">
        <w:rPr>
          <w:rFonts w:ascii="Times New Roman" w:hAnsi="Times New Roman" w:cs="Times New Roman"/>
          <w:sz w:val="24"/>
          <w:szCs w:val="24"/>
        </w:rPr>
        <w:t xml:space="preserve"> by </w:t>
      </w:r>
      <w:proofErr w:type="spellStart"/>
      <w:r w:rsidRPr="007248B0">
        <w:rPr>
          <w:rFonts w:ascii="Times New Roman" w:hAnsi="Times New Roman" w:cs="Times New Roman"/>
          <w:sz w:val="24"/>
          <w:szCs w:val="24"/>
        </w:rPr>
        <w:t>ancient</w:t>
      </w:r>
      <w:proofErr w:type="spellEnd"/>
      <w:r w:rsidRPr="007248B0">
        <w:rPr>
          <w:rFonts w:ascii="Times New Roman" w:hAnsi="Times New Roman" w:cs="Times New Roman"/>
          <w:sz w:val="24"/>
          <w:szCs w:val="24"/>
        </w:rPr>
        <w:t xml:space="preserve"> languages </w:t>
      </w:r>
      <w:r w:rsidR="0078045B" w:rsidRPr="007248B0">
        <w:rPr>
          <w:rFonts w:ascii="Times New Roman" w:hAnsi="Times New Roman" w:cs="Times New Roman"/>
          <w:sz w:val="24"/>
          <w:szCs w:val="24"/>
        </w:rPr>
        <w:t xml:space="preserve">and sometime ancient alphabets, epigraphic formulas and abbreviations, but </w:t>
      </w:r>
      <w:proofErr w:type="spellStart"/>
      <w:r w:rsidR="0078045B" w:rsidRPr="007248B0">
        <w:rPr>
          <w:rFonts w:ascii="Times New Roman" w:hAnsi="Times New Roman" w:cs="Times New Roman"/>
          <w:sz w:val="24"/>
          <w:szCs w:val="24"/>
        </w:rPr>
        <w:t>also</w:t>
      </w:r>
      <w:proofErr w:type="spellEnd"/>
      <w:r w:rsidR="0078045B" w:rsidRPr="007248B0">
        <w:rPr>
          <w:rFonts w:ascii="Times New Roman" w:hAnsi="Times New Roman" w:cs="Times New Roman"/>
          <w:sz w:val="24"/>
          <w:szCs w:val="24"/>
        </w:rPr>
        <w:t xml:space="preserve"> by the </w:t>
      </w:r>
      <w:proofErr w:type="spellStart"/>
      <w:r w:rsidR="0078045B" w:rsidRPr="007248B0">
        <w:rPr>
          <w:rFonts w:ascii="Times New Roman" w:hAnsi="Times New Roman" w:cs="Times New Roman"/>
          <w:sz w:val="24"/>
          <w:szCs w:val="24"/>
        </w:rPr>
        <w:t>characteristics</w:t>
      </w:r>
      <w:proofErr w:type="spellEnd"/>
      <w:r w:rsidR="0078045B" w:rsidRPr="007248B0">
        <w:rPr>
          <w:rFonts w:ascii="Times New Roman" w:hAnsi="Times New Roman" w:cs="Times New Roman"/>
          <w:sz w:val="24"/>
          <w:szCs w:val="24"/>
        </w:rPr>
        <w:t xml:space="preserve"> of </w:t>
      </w:r>
      <w:proofErr w:type="spellStart"/>
      <w:r w:rsidR="0078045B" w:rsidRPr="007248B0">
        <w:rPr>
          <w:rFonts w:ascii="Times New Roman" w:hAnsi="Times New Roman" w:cs="Times New Roman"/>
          <w:sz w:val="24"/>
          <w:szCs w:val="24"/>
        </w:rPr>
        <w:t>traditional</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academic</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language</w:t>
      </w:r>
      <w:proofErr w:type="spellEnd"/>
      <w:r w:rsidR="0078045B" w:rsidRPr="007248B0">
        <w:rPr>
          <w:rFonts w:ascii="Times New Roman" w:hAnsi="Times New Roman" w:cs="Times New Roman"/>
          <w:sz w:val="24"/>
          <w:szCs w:val="24"/>
        </w:rPr>
        <w:t xml:space="preserve"> and </w:t>
      </w:r>
      <w:proofErr w:type="spellStart"/>
      <w:r w:rsidR="0078045B" w:rsidRPr="007248B0">
        <w:rPr>
          <w:rFonts w:ascii="Times New Roman" w:hAnsi="Times New Roman" w:cs="Times New Roman"/>
          <w:sz w:val="24"/>
          <w:szCs w:val="24"/>
        </w:rPr>
        <w:t>means</w:t>
      </w:r>
      <w:proofErr w:type="spellEnd"/>
      <w:r w:rsidR="0078045B" w:rsidRPr="007248B0">
        <w:rPr>
          <w:rFonts w:ascii="Times New Roman" w:hAnsi="Times New Roman" w:cs="Times New Roman"/>
          <w:sz w:val="24"/>
          <w:szCs w:val="24"/>
        </w:rPr>
        <w:t xml:space="preserve"> of communication, using</w:t>
      </w:r>
      <w:r w:rsidR="00AD7FF0">
        <w:rPr>
          <w:rFonts w:ascii="Times New Roman" w:hAnsi="Times New Roman" w:cs="Times New Roman"/>
          <w:sz w:val="24"/>
          <w:szCs w:val="24"/>
        </w:rPr>
        <w:t xml:space="preserve"> </w:t>
      </w:r>
      <w:r w:rsidR="0078045B" w:rsidRPr="007248B0">
        <w:rPr>
          <w:rFonts w:ascii="Times New Roman" w:hAnsi="Times New Roman" w:cs="Times New Roman"/>
          <w:sz w:val="24"/>
          <w:szCs w:val="24"/>
        </w:rPr>
        <w:t xml:space="preserve">the huge potential of images, social media, and storytelling techniques. The results of this effort are particularly interesting: the realization of a mobile </w:t>
      </w:r>
      <w:proofErr w:type="spellStart"/>
      <w:r w:rsidR="0078045B" w:rsidRPr="007248B0">
        <w:rPr>
          <w:rFonts w:ascii="Times New Roman" w:hAnsi="Times New Roman" w:cs="Times New Roman"/>
          <w:sz w:val="24"/>
          <w:szCs w:val="24"/>
        </w:rPr>
        <w:t>application</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using</w:t>
      </w:r>
      <w:proofErr w:type="spellEnd"/>
      <w:r w:rsidR="0078045B" w:rsidRPr="007248B0">
        <w:rPr>
          <w:rFonts w:ascii="Times New Roman" w:hAnsi="Times New Roman" w:cs="Times New Roman"/>
          <w:sz w:val="24"/>
          <w:szCs w:val="24"/>
        </w:rPr>
        <w:t xml:space="preserve"> an image</w:t>
      </w:r>
      <w:r w:rsidR="00AD7FF0">
        <w:rPr>
          <w:rFonts w:ascii="Times New Roman" w:hAnsi="Times New Roman" w:cs="Times New Roman"/>
          <w:sz w:val="24"/>
          <w:szCs w:val="24"/>
        </w:rPr>
        <w:t>-</w:t>
      </w:r>
      <w:proofErr w:type="spellStart"/>
      <w:r w:rsidR="0078045B" w:rsidRPr="007248B0">
        <w:rPr>
          <w:rFonts w:ascii="Times New Roman" w:hAnsi="Times New Roman" w:cs="Times New Roman"/>
          <w:sz w:val="24"/>
          <w:szCs w:val="24"/>
        </w:rPr>
        <w:t>based</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recognition</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system</w:t>
      </w:r>
      <w:proofErr w:type="spellEnd"/>
      <w:r w:rsidR="0078045B" w:rsidRPr="007248B0">
        <w:rPr>
          <w:rFonts w:ascii="Times New Roman" w:hAnsi="Times New Roman" w:cs="Times New Roman"/>
          <w:sz w:val="24"/>
          <w:szCs w:val="24"/>
        </w:rPr>
        <w:t xml:space="preserve">, the </w:t>
      </w:r>
      <w:proofErr w:type="spellStart"/>
      <w:r w:rsidR="0078045B" w:rsidRPr="007248B0">
        <w:rPr>
          <w:rFonts w:ascii="Times New Roman" w:hAnsi="Times New Roman" w:cs="Times New Roman"/>
          <w:sz w:val="24"/>
          <w:szCs w:val="24"/>
        </w:rPr>
        <w:t>creation</w:t>
      </w:r>
      <w:proofErr w:type="spellEnd"/>
      <w:r w:rsidR="0078045B" w:rsidRPr="007248B0">
        <w:rPr>
          <w:rFonts w:ascii="Times New Roman" w:hAnsi="Times New Roman" w:cs="Times New Roman"/>
          <w:sz w:val="24"/>
          <w:szCs w:val="24"/>
        </w:rPr>
        <w:t xml:space="preserve"> of the EAGLE </w:t>
      </w:r>
      <w:proofErr w:type="spellStart"/>
      <w:r w:rsidR="0078045B" w:rsidRPr="007248B0">
        <w:rPr>
          <w:rFonts w:ascii="Times New Roman" w:hAnsi="Times New Roman" w:cs="Times New Roman"/>
          <w:sz w:val="24"/>
          <w:szCs w:val="24"/>
        </w:rPr>
        <w:t>MediaWiki</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platform</w:t>
      </w:r>
      <w:proofErr w:type="spellEnd"/>
      <w:r w:rsidR="0078045B" w:rsidRPr="007248B0">
        <w:rPr>
          <w:rFonts w:ascii="Times New Roman" w:hAnsi="Times New Roman" w:cs="Times New Roman"/>
          <w:sz w:val="24"/>
          <w:szCs w:val="24"/>
        </w:rPr>
        <w:t xml:space="preserve"> to </w:t>
      </w:r>
      <w:proofErr w:type="spellStart"/>
      <w:r w:rsidR="0078045B" w:rsidRPr="007248B0">
        <w:rPr>
          <w:rFonts w:ascii="Times New Roman" w:hAnsi="Times New Roman" w:cs="Times New Roman"/>
          <w:sz w:val="24"/>
          <w:szCs w:val="24"/>
        </w:rPr>
        <w:t>collect</w:t>
      </w:r>
      <w:proofErr w:type="spellEnd"/>
      <w:r w:rsidR="0078045B" w:rsidRPr="007248B0">
        <w:rPr>
          <w:rFonts w:ascii="Times New Roman" w:hAnsi="Times New Roman" w:cs="Times New Roman"/>
          <w:sz w:val="24"/>
          <w:szCs w:val="24"/>
        </w:rPr>
        <w:t xml:space="preserve"> and </w:t>
      </w:r>
      <w:proofErr w:type="spellStart"/>
      <w:r w:rsidR="0078045B" w:rsidRPr="007248B0">
        <w:rPr>
          <w:rFonts w:ascii="Times New Roman" w:hAnsi="Times New Roman" w:cs="Times New Roman"/>
          <w:sz w:val="24"/>
          <w:szCs w:val="24"/>
        </w:rPr>
        <w:t>organize</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thous</w:t>
      </w:r>
      <w:r w:rsidR="00AD7FF0">
        <w:rPr>
          <w:rFonts w:ascii="Times New Roman" w:hAnsi="Times New Roman" w:cs="Times New Roman"/>
          <w:sz w:val="24"/>
          <w:szCs w:val="24"/>
        </w:rPr>
        <w:t>a</w:t>
      </w:r>
      <w:r w:rsidR="0078045B" w:rsidRPr="007248B0">
        <w:rPr>
          <w:rFonts w:ascii="Times New Roman" w:hAnsi="Times New Roman" w:cs="Times New Roman"/>
          <w:sz w:val="24"/>
          <w:szCs w:val="24"/>
        </w:rPr>
        <w:t>nds</w:t>
      </w:r>
      <w:proofErr w:type="spellEnd"/>
      <w:r w:rsidR="0078045B" w:rsidRPr="007248B0">
        <w:rPr>
          <w:rFonts w:ascii="Times New Roman" w:hAnsi="Times New Roman" w:cs="Times New Roman"/>
          <w:sz w:val="24"/>
          <w:szCs w:val="24"/>
        </w:rPr>
        <w:t xml:space="preserve"> of </w:t>
      </w:r>
      <w:proofErr w:type="spellStart"/>
      <w:r w:rsidR="0078045B" w:rsidRPr="007248B0">
        <w:rPr>
          <w:rFonts w:ascii="Times New Roman" w:hAnsi="Times New Roman" w:cs="Times New Roman"/>
          <w:sz w:val="24"/>
          <w:szCs w:val="24"/>
        </w:rPr>
        <w:t>translations</w:t>
      </w:r>
      <w:proofErr w:type="spellEnd"/>
      <w:r w:rsidR="0078045B" w:rsidRPr="007248B0">
        <w:rPr>
          <w:rFonts w:ascii="Times New Roman" w:hAnsi="Times New Roman" w:cs="Times New Roman"/>
          <w:sz w:val="24"/>
          <w:szCs w:val="24"/>
        </w:rPr>
        <w:t xml:space="preserve"> in </w:t>
      </w:r>
      <w:proofErr w:type="spellStart"/>
      <w:r w:rsidR="0078045B" w:rsidRPr="007248B0">
        <w:rPr>
          <w:rFonts w:ascii="Times New Roman" w:hAnsi="Times New Roman" w:cs="Times New Roman"/>
          <w:sz w:val="24"/>
          <w:szCs w:val="24"/>
        </w:rPr>
        <w:t>modern</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languages</w:t>
      </w:r>
      <w:proofErr w:type="spellEnd"/>
      <w:r w:rsidR="0078045B" w:rsidRPr="007248B0">
        <w:rPr>
          <w:rFonts w:ascii="Times New Roman" w:hAnsi="Times New Roman" w:cs="Times New Roman"/>
          <w:sz w:val="24"/>
          <w:szCs w:val="24"/>
        </w:rPr>
        <w:t xml:space="preserve"> of </w:t>
      </w:r>
      <w:proofErr w:type="spellStart"/>
      <w:r w:rsidR="0078045B" w:rsidRPr="007248B0">
        <w:rPr>
          <w:rFonts w:ascii="Times New Roman" w:hAnsi="Times New Roman" w:cs="Times New Roman"/>
          <w:sz w:val="24"/>
          <w:szCs w:val="24"/>
        </w:rPr>
        <w:t>epigraphic</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texts</w:t>
      </w:r>
      <w:proofErr w:type="spellEnd"/>
      <w:r w:rsidR="00AD7FF0">
        <w:rPr>
          <w:rFonts w:ascii="Times New Roman" w:hAnsi="Times New Roman" w:cs="Times New Roman"/>
          <w:sz w:val="24"/>
          <w:szCs w:val="24"/>
        </w:rPr>
        <w:t xml:space="preserve"> of </w:t>
      </w:r>
      <w:proofErr w:type="spellStart"/>
      <w:r w:rsidR="00AD7FF0">
        <w:rPr>
          <w:rFonts w:ascii="Times New Roman" w:hAnsi="Times New Roman" w:cs="Times New Roman"/>
          <w:sz w:val="24"/>
          <w:szCs w:val="24"/>
        </w:rPr>
        <w:t>varying</w:t>
      </w:r>
      <w:proofErr w:type="spellEnd"/>
      <w:r w:rsidR="00AD7FF0">
        <w:rPr>
          <w:rFonts w:ascii="Times New Roman" w:hAnsi="Times New Roman" w:cs="Times New Roman"/>
          <w:sz w:val="24"/>
          <w:szCs w:val="24"/>
        </w:rPr>
        <w:t xml:space="preserve"> complexity</w:t>
      </w:r>
      <w:r w:rsidR="0078045B" w:rsidRPr="007248B0">
        <w:rPr>
          <w:rFonts w:ascii="Times New Roman" w:hAnsi="Times New Roman" w:cs="Times New Roman"/>
          <w:sz w:val="24"/>
          <w:szCs w:val="24"/>
        </w:rPr>
        <w:t xml:space="preserve">, a new storytelling application to illustrate the narrative </w:t>
      </w:r>
      <w:proofErr w:type="spellStart"/>
      <w:r w:rsidR="0078045B" w:rsidRPr="007248B0">
        <w:rPr>
          <w:rFonts w:ascii="Times New Roman" w:hAnsi="Times New Roman" w:cs="Times New Roman"/>
          <w:sz w:val="24"/>
          <w:szCs w:val="24"/>
        </w:rPr>
        <w:t>content</w:t>
      </w:r>
      <w:proofErr w:type="spellEnd"/>
      <w:r w:rsidR="0078045B" w:rsidRPr="007248B0">
        <w:rPr>
          <w:rFonts w:ascii="Times New Roman" w:hAnsi="Times New Roman" w:cs="Times New Roman"/>
          <w:sz w:val="24"/>
          <w:szCs w:val="24"/>
        </w:rPr>
        <w:t xml:space="preserve"> of </w:t>
      </w:r>
      <w:proofErr w:type="spellStart"/>
      <w:r w:rsidR="0078045B" w:rsidRPr="007248B0">
        <w:rPr>
          <w:rFonts w:ascii="Times New Roman" w:hAnsi="Times New Roman" w:cs="Times New Roman"/>
          <w:sz w:val="24"/>
          <w:szCs w:val="24"/>
        </w:rPr>
        <w:t>many</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inscriptions</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not</w:t>
      </w:r>
      <w:proofErr w:type="spellEnd"/>
      <w:r w:rsidR="0078045B" w:rsidRPr="007248B0">
        <w:rPr>
          <w:rFonts w:ascii="Times New Roman" w:hAnsi="Times New Roman" w:cs="Times New Roman"/>
          <w:sz w:val="24"/>
          <w:szCs w:val="24"/>
        </w:rPr>
        <w:t xml:space="preserve"> to </w:t>
      </w:r>
      <w:proofErr w:type="spellStart"/>
      <w:r w:rsidR="00AD7FF0">
        <w:rPr>
          <w:rFonts w:ascii="Times New Roman" w:hAnsi="Times New Roman" w:cs="Times New Roman"/>
          <w:sz w:val="24"/>
          <w:szCs w:val="24"/>
        </w:rPr>
        <w:t>mention</w:t>
      </w:r>
      <w:proofErr w:type="spellEnd"/>
      <w:r w:rsidR="0078045B" w:rsidRPr="007248B0">
        <w:rPr>
          <w:rFonts w:ascii="Times New Roman" w:hAnsi="Times New Roman" w:cs="Times New Roman"/>
          <w:sz w:val="24"/>
          <w:szCs w:val="24"/>
        </w:rPr>
        <w:t xml:space="preserve"> a </w:t>
      </w:r>
      <w:proofErr w:type="spellStart"/>
      <w:r w:rsidR="0078045B" w:rsidRPr="007248B0">
        <w:rPr>
          <w:rFonts w:ascii="Times New Roman" w:hAnsi="Times New Roman" w:cs="Times New Roman"/>
          <w:sz w:val="24"/>
          <w:szCs w:val="24"/>
        </w:rPr>
        <w:t>virtual</w:t>
      </w:r>
      <w:proofErr w:type="spellEnd"/>
      <w:r w:rsidR="0078045B" w:rsidRPr="007248B0">
        <w:rPr>
          <w:rFonts w:ascii="Times New Roman" w:hAnsi="Times New Roman" w:cs="Times New Roman"/>
          <w:sz w:val="24"/>
          <w:szCs w:val="24"/>
        </w:rPr>
        <w:t xml:space="preserve"> </w:t>
      </w:r>
      <w:proofErr w:type="spellStart"/>
      <w:r w:rsidR="0078045B" w:rsidRPr="007248B0">
        <w:rPr>
          <w:rFonts w:ascii="Times New Roman" w:hAnsi="Times New Roman" w:cs="Times New Roman"/>
          <w:sz w:val="24"/>
          <w:szCs w:val="24"/>
        </w:rPr>
        <w:t>exhibition</w:t>
      </w:r>
      <w:proofErr w:type="spellEnd"/>
      <w:r w:rsidR="0078045B" w:rsidRPr="007248B0">
        <w:rPr>
          <w:rFonts w:ascii="Times New Roman" w:hAnsi="Times New Roman" w:cs="Times New Roman"/>
          <w:sz w:val="24"/>
          <w:szCs w:val="24"/>
        </w:rPr>
        <w:t xml:space="preserve"> and a </w:t>
      </w:r>
      <w:proofErr w:type="spellStart"/>
      <w:r w:rsidR="0078045B" w:rsidRPr="007248B0">
        <w:rPr>
          <w:rFonts w:ascii="Times New Roman" w:hAnsi="Times New Roman" w:cs="Times New Roman"/>
          <w:sz w:val="24"/>
          <w:szCs w:val="24"/>
        </w:rPr>
        <w:t>promotional</w:t>
      </w:r>
      <w:proofErr w:type="spellEnd"/>
      <w:r w:rsidR="0078045B" w:rsidRPr="007248B0">
        <w:rPr>
          <w:rFonts w:ascii="Times New Roman" w:hAnsi="Times New Roman" w:cs="Times New Roman"/>
          <w:sz w:val="24"/>
          <w:szCs w:val="24"/>
        </w:rPr>
        <w:t xml:space="preserve"> video</w:t>
      </w:r>
      <w:ins w:id="49" w:author="Silvia" w:date="2016-02-16T13:23:00Z">
        <w:r w:rsidR="007E1E15">
          <w:rPr>
            <w:rFonts w:ascii="Times New Roman" w:hAnsi="Times New Roman" w:cs="Times New Roman"/>
            <w:sz w:val="24"/>
            <w:szCs w:val="24"/>
          </w:rPr>
          <w:t xml:space="preserve"> (</w:t>
        </w:r>
        <w:r w:rsidR="007E1E15" w:rsidRPr="007E1E15">
          <w:rPr>
            <w:rFonts w:ascii="Times New Roman" w:hAnsi="Times New Roman" w:cs="Times New Roman"/>
            <w:sz w:val="24"/>
            <w:szCs w:val="24"/>
            <w:highlight w:val="yellow"/>
            <w:rPrChange w:id="50" w:author="Silvia" w:date="2016-02-16T13:24:00Z">
              <w:rPr>
                <w:rFonts w:ascii="Times New Roman" w:hAnsi="Times New Roman" w:cs="Times New Roman"/>
                <w:sz w:val="24"/>
                <w:szCs w:val="24"/>
              </w:rPr>
            </w:rPrChange>
          </w:rPr>
          <w:t>inserire qui riferimento al panel di EAGLE</w:t>
        </w:r>
        <w:r w:rsidR="007E1E15">
          <w:rPr>
            <w:rFonts w:ascii="Times New Roman" w:hAnsi="Times New Roman" w:cs="Times New Roman"/>
            <w:sz w:val="24"/>
            <w:szCs w:val="24"/>
          </w:rPr>
          <w:t>)</w:t>
        </w:r>
      </w:ins>
      <w:del w:id="51" w:author="Silvia" w:date="2016-02-16T13:24:00Z">
        <w:r w:rsidR="0078045B" w:rsidRPr="007248B0" w:rsidDel="007E1E15">
          <w:rPr>
            <w:rFonts w:ascii="Times New Roman" w:hAnsi="Times New Roman" w:cs="Times New Roman"/>
            <w:sz w:val="24"/>
            <w:szCs w:val="24"/>
          </w:rPr>
          <w:delText xml:space="preserve">, </w:delText>
        </w:r>
        <w:r w:rsidR="00AD7FF0" w:rsidDel="007E1E15">
          <w:rPr>
            <w:rFonts w:ascii="Times New Roman" w:hAnsi="Times New Roman" w:cs="Times New Roman"/>
            <w:sz w:val="24"/>
            <w:szCs w:val="24"/>
          </w:rPr>
          <w:delText>which</w:delText>
        </w:r>
        <w:r w:rsidR="0078045B" w:rsidRPr="007248B0" w:rsidDel="007E1E15">
          <w:rPr>
            <w:rFonts w:ascii="Times New Roman" w:hAnsi="Times New Roman" w:cs="Times New Roman"/>
            <w:sz w:val="24"/>
            <w:szCs w:val="24"/>
          </w:rPr>
          <w:delText xml:space="preserve"> will be shown in the next</w:delText>
        </w:r>
        <w:r w:rsidR="00AD7FF0" w:rsidDel="007E1E15">
          <w:rPr>
            <w:rFonts w:ascii="Times New Roman" w:hAnsi="Times New Roman" w:cs="Times New Roman"/>
            <w:sz w:val="24"/>
            <w:szCs w:val="24"/>
          </w:rPr>
          <w:delText xml:space="preserve"> few</w:delText>
        </w:r>
        <w:r w:rsidR="0078045B" w:rsidRPr="007248B0" w:rsidDel="007E1E15">
          <w:rPr>
            <w:rFonts w:ascii="Times New Roman" w:hAnsi="Times New Roman" w:cs="Times New Roman"/>
            <w:sz w:val="24"/>
            <w:szCs w:val="24"/>
          </w:rPr>
          <w:delText xml:space="preserve"> hours</w:delText>
        </w:r>
      </w:del>
      <w:r w:rsidR="0078045B" w:rsidRPr="007248B0">
        <w:rPr>
          <w:rFonts w:ascii="Times New Roman" w:hAnsi="Times New Roman" w:cs="Times New Roman"/>
          <w:sz w:val="24"/>
          <w:szCs w:val="24"/>
        </w:rPr>
        <w:t>.</w:t>
      </w:r>
    </w:p>
    <w:p w:rsidR="0078045B" w:rsidRPr="007248B0" w:rsidRDefault="0078045B"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included</w:t>
      </w:r>
      <w:proofErr w:type="spellEnd"/>
      <w:r w:rsidRPr="007248B0">
        <w:rPr>
          <w:rFonts w:ascii="Times New Roman" w:hAnsi="Times New Roman" w:cs="Times New Roman"/>
          <w:sz w:val="24"/>
          <w:szCs w:val="24"/>
        </w:rPr>
        <w:t xml:space="preserve"> in the proposal submitted to the European Commission, but – once </w:t>
      </w:r>
      <w:proofErr w:type="spellStart"/>
      <w:r w:rsidRPr="007248B0">
        <w:rPr>
          <w:rFonts w:ascii="Times New Roman" w:hAnsi="Times New Roman" w:cs="Times New Roman"/>
          <w:sz w:val="24"/>
          <w:szCs w:val="24"/>
        </w:rPr>
        <w:t>again</w:t>
      </w:r>
      <w:proofErr w:type="spellEnd"/>
      <w:r w:rsidRPr="007248B0">
        <w:rPr>
          <w:rFonts w:ascii="Times New Roman" w:hAnsi="Times New Roman" w:cs="Times New Roman"/>
          <w:sz w:val="24"/>
          <w:szCs w:val="24"/>
        </w:rPr>
        <w:t xml:space="preserve"> – the </w:t>
      </w:r>
      <w:proofErr w:type="spellStart"/>
      <w:r w:rsidRPr="007248B0">
        <w:rPr>
          <w:rFonts w:ascii="Times New Roman" w:hAnsi="Times New Roman" w:cs="Times New Roman"/>
          <w:sz w:val="24"/>
          <w:szCs w:val="24"/>
        </w:rPr>
        <w:t>fulfilment</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promises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indicator</w:t>
      </w:r>
      <w:proofErr w:type="spellEnd"/>
      <w:r w:rsidRPr="007248B0">
        <w:rPr>
          <w:rFonts w:ascii="Times New Roman" w:hAnsi="Times New Roman" w:cs="Times New Roman"/>
          <w:sz w:val="24"/>
          <w:szCs w:val="24"/>
        </w:rPr>
        <w:t xml:space="preserve"> </w:t>
      </w:r>
      <w:r w:rsidR="00AD7FF0">
        <w:rPr>
          <w:rFonts w:ascii="Times New Roman" w:hAnsi="Times New Roman" w:cs="Times New Roman"/>
          <w:sz w:val="24"/>
          <w:szCs w:val="24"/>
        </w:rPr>
        <w:t xml:space="preserve">of the success </w:t>
      </w:r>
      <w:r w:rsidRPr="007248B0">
        <w:rPr>
          <w:rFonts w:ascii="Times New Roman" w:hAnsi="Times New Roman" w:cs="Times New Roman"/>
          <w:sz w:val="24"/>
          <w:szCs w:val="24"/>
        </w:rPr>
        <w:t xml:space="preserve">of our project.  </w:t>
      </w:r>
      <w:r w:rsidR="00AD7FF0">
        <w:rPr>
          <w:rFonts w:ascii="Times New Roman" w:hAnsi="Times New Roman" w:cs="Times New Roman"/>
          <w:sz w:val="24"/>
          <w:szCs w:val="24"/>
        </w:rPr>
        <w:t>I</w:t>
      </w:r>
      <w:r w:rsidRPr="007248B0">
        <w:rPr>
          <w:rFonts w:ascii="Times New Roman" w:hAnsi="Times New Roman" w:cs="Times New Roman"/>
          <w:sz w:val="24"/>
          <w:szCs w:val="24"/>
        </w:rPr>
        <w:t xml:space="preserve">n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case</w:t>
      </w:r>
      <w:r w:rsidR="00AD7FF0">
        <w:rPr>
          <w:rFonts w:ascii="Times New Roman" w:hAnsi="Times New Roman" w:cs="Times New Roman"/>
          <w:sz w:val="24"/>
          <w:szCs w:val="24"/>
        </w:rPr>
        <w:t xml:space="preserve"> </w:t>
      </w:r>
      <w:proofErr w:type="spellStart"/>
      <w:r w:rsidR="00AD7FF0">
        <w:rPr>
          <w:rFonts w:ascii="Times New Roman" w:hAnsi="Times New Roman" w:cs="Times New Roman"/>
          <w:sz w:val="24"/>
          <w:szCs w:val="24"/>
        </w:rPr>
        <w:t>too</w:t>
      </w:r>
      <w:proofErr w:type="spellEnd"/>
      <w:r w:rsidRPr="007248B0">
        <w:rPr>
          <w:rFonts w:ascii="Times New Roman" w:hAnsi="Times New Roman" w:cs="Times New Roman"/>
          <w:sz w:val="24"/>
          <w:szCs w:val="24"/>
        </w:rPr>
        <w:t xml:space="preserve">, I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much</w:t>
      </w:r>
      <w:proofErr w:type="spellEnd"/>
      <w:r w:rsidRPr="007248B0">
        <w:rPr>
          <w:rFonts w:ascii="Times New Roman" w:hAnsi="Times New Roman" w:cs="Times New Roman"/>
          <w:sz w:val="24"/>
          <w:szCs w:val="24"/>
        </w:rPr>
        <w:t xml:space="preserve"> more </w:t>
      </w:r>
      <w:proofErr w:type="spellStart"/>
      <w:r w:rsidRPr="007248B0">
        <w:rPr>
          <w:rFonts w:ascii="Times New Roman" w:hAnsi="Times New Roman" w:cs="Times New Roman"/>
          <w:sz w:val="24"/>
          <w:szCs w:val="24"/>
        </w:rPr>
        <w:t>significant</w:t>
      </w:r>
      <w:proofErr w:type="spellEnd"/>
      <w:r w:rsidR="00AD7FF0">
        <w:rPr>
          <w:rFonts w:ascii="Times New Roman" w:hAnsi="Times New Roman" w:cs="Times New Roman"/>
          <w:sz w:val="24"/>
          <w:szCs w:val="24"/>
        </w:rPr>
        <w:t xml:space="preserve"> </w:t>
      </w:r>
      <w:proofErr w:type="spellStart"/>
      <w:r w:rsidR="00AD7FF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beyond</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promises</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unexpected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no </w:t>
      </w:r>
      <w:proofErr w:type="spellStart"/>
      <w:r w:rsidRPr="007248B0">
        <w:rPr>
          <w:rFonts w:ascii="Times New Roman" w:hAnsi="Times New Roman" w:cs="Times New Roman"/>
          <w:sz w:val="24"/>
          <w:szCs w:val="24"/>
        </w:rPr>
        <w:t>less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interesting</w:t>
      </w:r>
      <w:proofErr w:type="spellEnd"/>
      <w:r w:rsidR="00AD7FF0">
        <w:rPr>
          <w:rFonts w:ascii="Times New Roman" w:hAnsi="Times New Roman" w:cs="Times New Roman"/>
          <w:sz w:val="24"/>
          <w:szCs w:val="24"/>
        </w:rPr>
        <w:t>,</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developements</w:t>
      </w:r>
      <w:proofErr w:type="spellEnd"/>
      <w:r w:rsidRPr="007248B0">
        <w:rPr>
          <w:rFonts w:ascii="Times New Roman" w:hAnsi="Times New Roman" w:cs="Times New Roman"/>
          <w:sz w:val="24"/>
          <w:szCs w:val="24"/>
        </w:rPr>
        <w:t xml:space="preserve">. </w:t>
      </w:r>
    </w:p>
    <w:p w:rsidR="0078045B" w:rsidRPr="007248B0" w:rsidRDefault="0078045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The possibilit</w:t>
      </w:r>
      <w:r w:rsidR="00DB0F35">
        <w:rPr>
          <w:rFonts w:ascii="Times New Roman" w:hAnsi="Times New Roman" w:cs="Times New Roman"/>
          <w:sz w:val="24"/>
          <w:szCs w:val="24"/>
        </w:rPr>
        <w:t>y</w:t>
      </w:r>
      <w:r w:rsidRPr="007248B0">
        <w:rPr>
          <w:rFonts w:ascii="Times New Roman" w:hAnsi="Times New Roman" w:cs="Times New Roman"/>
          <w:sz w:val="24"/>
          <w:szCs w:val="24"/>
        </w:rPr>
        <w:t xml:space="preserve"> to have in a single online archive most of the existing translations of Greek and Latin inscriptions has raised a whole series of </w:t>
      </w:r>
      <w:proofErr w:type="spellStart"/>
      <w:r w:rsidRPr="007248B0">
        <w:rPr>
          <w:rFonts w:ascii="Times New Roman" w:hAnsi="Times New Roman" w:cs="Times New Roman"/>
          <w:sz w:val="24"/>
          <w:szCs w:val="24"/>
        </w:rPr>
        <w:t>theoretical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reflections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about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often</w:t>
      </w:r>
      <w:proofErr w:type="spellEnd"/>
      <w:r w:rsidRPr="007248B0">
        <w:rPr>
          <w:rFonts w:ascii="Times New Roman" w:hAnsi="Times New Roman" w:cs="Times New Roman"/>
          <w:sz w:val="24"/>
          <w:szCs w:val="24"/>
        </w:rPr>
        <w:t xml:space="preserve"> </w:t>
      </w:r>
      <w:proofErr w:type="spellStart"/>
      <w:r w:rsidR="00DB0F35">
        <w:rPr>
          <w:rFonts w:ascii="Times New Roman" w:hAnsi="Times New Roman" w:cs="Times New Roman"/>
          <w:sz w:val="24"/>
          <w:szCs w:val="24"/>
        </w:rPr>
        <w:t>underestimated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problems</w:t>
      </w:r>
      <w:proofErr w:type="spellEnd"/>
      <w:r w:rsidRPr="007248B0">
        <w:rPr>
          <w:rFonts w:ascii="Times New Roman" w:hAnsi="Times New Roman" w:cs="Times New Roman"/>
          <w:sz w:val="24"/>
          <w:szCs w:val="24"/>
        </w:rPr>
        <w:t xml:space="preserve"> and</w:t>
      </w:r>
      <w:r w:rsidR="00DB0F35">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difficulties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a translator has to face</w:t>
      </w:r>
      <w:r w:rsidR="00CC2540" w:rsidRPr="007248B0">
        <w:rPr>
          <w:rFonts w:ascii="Times New Roman" w:hAnsi="Times New Roman" w:cs="Times New Roman"/>
          <w:sz w:val="24"/>
          <w:szCs w:val="24"/>
        </w:rPr>
        <w:t xml:space="preserve">. On this subject, scientific contributions and practical </w:t>
      </w:r>
      <w:proofErr w:type="spellStart"/>
      <w:r w:rsidR="00CC2540" w:rsidRPr="007248B0">
        <w:rPr>
          <w:rFonts w:ascii="Times New Roman" w:hAnsi="Times New Roman" w:cs="Times New Roman"/>
          <w:sz w:val="24"/>
          <w:szCs w:val="24"/>
        </w:rPr>
        <w:t>solutions</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have</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been</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proposed</w:t>
      </w:r>
      <w:proofErr w:type="spellEnd"/>
      <w:ins w:id="52" w:author="Silvia" w:date="2016-02-16T13:27:00Z">
        <w:r w:rsidR="00234001">
          <w:rPr>
            <w:rFonts w:ascii="Times New Roman" w:hAnsi="Times New Roman" w:cs="Times New Roman"/>
            <w:sz w:val="24"/>
            <w:szCs w:val="24"/>
          </w:rPr>
          <w:t xml:space="preserve"> (</w:t>
        </w:r>
        <w:proofErr w:type="spellStart"/>
        <w:r w:rsidR="00234001">
          <w:rPr>
            <w:rFonts w:ascii="Times New Roman" w:hAnsi="Times New Roman" w:cs="Times New Roman"/>
            <w:sz w:val="24"/>
            <w:szCs w:val="24"/>
          </w:rPr>
          <w:t>see</w:t>
        </w:r>
        <w:proofErr w:type="spellEnd"/>
        <w:r w:rsidR="00234001">
          <w:rPr>
            <w:rFonts w:ascii="Times New Roman" w:hAnsi="Times New Roman" w:cs="Times New Roman"/>
            <w:sz w:val="24"/>
            <w:szCs w:val="24"/>
          </w:rPr>
          <w:t xml:space="preserve">, for </w:t>
        </w:r>
        <w:proofErr w:type="spellStart"/>
        <w:r w:rsidR="00234001">
          <w:rPr>
            <w:rFonts w:ascii="Times New Roman" w:hAnsi="Times New Roman" w:cs="Times New Roman"/>
            <w:sz w:val="24"/>
            <w:szCs w:val="24"/>
          </w:rPr>
          <w:t>example</w:t>
        </w:r>
        <w:proofErr w:type="spellEnd"/>
        <w:r w:rsidR="00234001">
          <w:rPr>
            <w:rFonts w:ascii="Times New Roman" w:hAnsi="Times New Roman" w:cs="Times New Roman"/>
            <w:sz w:val="24"/>
            <w:szCs w:val="24"/>
          </w:rPr>
          <w:t xml:space="preserve">, the </w:t>
        </w:r>
        <w:proofErr w:type="spellStart"/>
        <w:r w:rsidR="00234001">
          <w:rPr>
            <w:rFonts w:ascii="Times New Roman" w:hAnsi="Times New Roman" w:cs="Times New Roman"/>
            <w:sz w:val="24"/>
            <w:szCs w:val="24"/>
          </w:rPr>
          <w:t>Guidelines</w:t>
        </w:r>
        <w:proofErr w:type="spellEnd"/>
        <w:r w:rsidR="00234001">
          <w:rPr>
            <w:rFonts w:ascii="Times New Roman" w:hAnsi="Times New Roman" w:cs="Times New Roman"/>
            <w:sz w:val="24"/>
            <w:szCs w:val="24"/>
          </w:rPr>
          <w:t xml:space="preserve"> for </w:t>
        </w:r>
        <w:proofErr w:type="spellStart"/>
        <w:r w:rsidR="00234001">
          <w:rPr>
            <w:rFonts w:ascii="Times New Roman" w:hAnsi="Times New Roman" w:cs="Times New Roman"/>
            <w:sz w:val="24"/>
            <w:szCs w:val="24"/>
          </w:rPr>
          <w:t>Translators</w:t>
        </w:r>
        <w:proofErr w:type="spellEnd"/>
        <w:r w:rsidR="00234001">
          <w:rPr>
            <w:rFonts w:ascii="Times New Roman" w:hAnsi="Times New Roman" w:cs="Times New Roman"/>
            <w:sz w:val="24"/>
            <w:szCs w:val="24"/>
          </w:rPr>
          <w:t xml:space="preserve"> in EAGLE </w:t>
        </w:r>
        <w:proofErr w:type="spellStart"/>
        <w:r w:rsidR="00234001">
          <w:rPr>
            <w:rFonts w:ascii="Times New Roman" w:hAnsi="Times New Roman" w:cs="Times New Roman"/>
            <w:sz w:val="24"/>
            <w:szCs w:val="24"/>
          </w:rPr>
          <w:t>MediaWiki</w:t>
        </w:r>
        <w:proofErr w:type="spellEnd"/>
        <w:r w:rsidR="00234001">
          <w:rPr>
            <w:rFonts w:ascii="Times New Roman" w:hAnsi="Times New Roman" w:cs="Times New Roman"/>
            <w:sz w:val="24"/>
            <w:szCs w:val="24"/>
          </w:rPr>
          <w:t xml:space="preserve">: </w:t>
        </w:r>
        <w:r w:rsidR="00234001" w:rsidRPr="00234001">
          <w:rPr>
            <w:rFonts w:ascii="Times New Roman" w:hAnsi="Times New Roman" w:cs="Times New Roman"/>
            <w:sz w:val="24"/>
            <w:szCs w:val="24"/>
          </w:rPr>
          <w:t>http://www.eagle-network.eu/wiki/index.php/Guidelines_for_Translators</w:t>
        </w:r>
        <w:r w:rsidR="00234001">
          <w:rPr>
            <w:rFonts w:ascii="Times New Roman" w:hAnsi="Times New Roman" w:cs="Times New Roman"/>
            <w:sz w:val="24"/>
            <w:szCs w:val="24"/>
          </w:rPr>
          <w:t>)</w:t>
        </w:r>
      </w:ins>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but</w:t>
      </w:r>
      <w:proofErr w:type="spellEnd"/>
      <w:r w:rsidR="00CC2540" w:rsidRPr="007248B0">
        <w:rPr>
          <w:rFonts w:ascii="Times New Roman" w:hAnsi="Times New Roman" w:cs="Times New Roman"/>
          <w:sz w:val="24"/>
          <w:szCs w:val="24"/>
        </w:rPr>
        <w:t xml:space="preserve"> new </w:t>
      </w:r>
      <w:proofErr w:type="spellStart"/>
      <w:r w:rsidR="00CC2540" w:rsidRPr="007248B0">
        <w:rPr>
          <w:rFonts w:ascii="Times New Roman" w:hAnsi="Times New Roman" w:cs="Times New Roman"/>
          <w:sz w:val="24"/>
          <w:szCs w:val="24"/>
        </w:rPr>
        <w:t>questions</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still</w:t>
      </w:r>
      <w:proofErr w:type="spellEnd"/>
      <w:r w:rsidR="00CC2540" w:rsidRPr="007248B0">
        <w:rPr>
          <w:rFonts w:ascii="Times New Roman" w:hAnsi="Times New Roman" w:cs="Times New Roman"/>
          <w:sz w:val="24"/>
          <w:szCs w:val="24"/>
        </w:rPr>
        <w:t xml:space="preserve"> </w:t>
      </w:r>
      <w:r w:rsidR="00DB0F35">
        <w:rPr>
          <w:rFonts w:ascii="Times New Roman" w:hAnsi="Times New Roman" w:cs="Times New Roman"/>
          <w:sz w:val="24"/>
          <w:szCs w:val="24"/>
        </w:rPr>
        <w:t>must</w:t>
      </w:r>
      <w:r w:rsidR="00CC2540" w:rsidRPr="007248B0">
        <w:rPr>
          <w:rFonts w:ascii="Times New Roman" w:hAnsi="Times New Roman" w:cs="Times New Roman"/>
          <w:sz w:val="24"/>
          <w:szCs w:val="24"/>
        </w:rPr>
        <w:t xml:space="preserve"> be </w:t>
      </w:r>
      <w:proofErr w:type="spellStart"/>
      <w:r w:rsidR="00CC2540" w:rsidRPr="007248B0">
        <w:rPr>
          <w:rFonts w:ascii="Times New Roman" w:hAnsi="Times New Roman" w:cs="Times New Roman"/>
          <w:sz w:val="24"/>
          <w:szCs w:val="24"/>
        </w:rPr>
        <w:t>answered</w:t>
      </w:r>
      <w:proofErr w:type="spellEnd"/>
      <w:r w:rsidR="00CC2540" w:rsidRPr="007248B0">
        <w:rPr>
          <w:rFonts w:ascii="Times New Roman" w:hAnsi="Times New Roman" w:cs="Times New Roman"/>
          <w:sz w:val="24"/>
          <w:szCs w:val="24"/>
        </w:rPr>
        <w:t xml:space="preserve">. And this shows that even a task born as a dissemination activity can </w:t>
      </w:r>
      <w:proofErr w:type="spellStart"/>
      <w:r w:rsidR="00CC2540" w:rsidRPr="007248B0">
        <w:rPr>
          <w:rFonts w:ascii="Times New Roman" w:hAnsi="Times New Roman" w:cs="Times New Roman"/>
          <w:sz w:val="24"/>
          <w:szCs w:val="24"/>
        </w:rPr>
        <w:t>successfully</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interact</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if</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seriously</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undertaken</w:t>
      </w:r>
      <w:proofErr w:type="spellEnd"/>
      <w:r w:rsidR="00CC2540" w:rsidRPr="007248B0">
        <w:rPr>
          <w:rFonts w:ascii="Times New Roman" w:hAnsi="Times New Roman" w:cs="Times New Roman"/>
          <w:sz w:val="24"/>
          <w:szCs w:val="24"/>
        </w:rPr>
        <w:t xml:space="preserve">, with </w:t>
      </w:r>
      <w:proofErr w:type="spellStart"/>
      <w:r w:rsidR="00CC2540" w:rsidRPr="007248B0">
        <w:rPr>
          <w:rFonts w:ascii="Times New Roman" w:hAnsi="Times New Roman" w:cs="Times New Roman"/>
          <w:sz w:val="24"/>
          <w:szCs w:val="24"/>
        </w:rPr>
        <w:t>research</w:t>
      </w:r>
      <w:proofErr w:type="spellEnd"/>
      <w:r w:rsidR="00CC2540" w:rsidRPr="007248B0">
        <w:rPr>
          <w:rFonts w:ascii="Times New Roman" w:hAnsi="Times New Roman" w:cs="Times New Roman"/>
          <w:sz w:val="24"/>
          <w:szCs w:val="24"/>
        </w:rPr>
        <w:t xml:space="preserve"> </w:t>
      </w:r>
      <w:proofErr w:type="spellStart"/>
      <w:r w:rsidR="00CC2540" w:rsidRPr="007248B0">
        <w:rPr>
          <w:rFonts w:ascii="Times New Roman" w:hAnsi="Times New Roman" w:cs="Times New Roman"/>
          <w:sz w:val="24"/>
          <w:szCs w:val="24"/>
        </w:rPr>
        <w:t>activity</w:t>
      </w:r>
      <w:proofErr w:type="spellEnd"/>
      <w:r w:rsidR="00CC2540" w:rsidRPr="007248B0">
        <w:rPr>
          <w:rFonts w:ascii="Times New Roman" w:hAnsi="Times New Roman" w:cs="Times New Roman"/>
          <w:sz w:val="24"/>
          <w:szCs w:val="24"/>
        </w:rPr>
        <w:t>.</w:t>
      </w:r>
    </w:p>
    <w:p w:rsidR="00CC2540" w:rsidRPr="007248B0" w:rsidRDefault="00CC2540"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In the </w:t>
      </w:r>
      <w:proofErr w:type="spellStart"/>
      <w:r w:rsidRPr="007248B0">
        <w:rPr>
          <w:rFonts w:ascii="Times New Roman" w:hAnsi="Times New Roman" w:cs="Times New Roman"/>
          <w:sz w:val="24"/>
          <w:szCs w:val="24"/>
        </w:rPr>
        <w:t>same</w:t>
      </w:r>
      <w:proofErr w:type="spellEnd"/>
      <w:r w:rsidRPr="007248B0">
        <w:rPr>
          <w:rFonts w:ascii="Times New Roman" w:hAnsi="Times New Roman" w:cs="Times New Roman"/>
          <w:sz w:val="24"/>
          <w:szCs w:val="24"/>
        </w:rPr>
        <w:t xml:space="preserve"> way, the </w:t>
      </w:r>
      <w:proofErr w:type="spellStart"/>
      <w:r w:rsidR="00DB0F35">
        <w:rPr>
          <w:rFonts w:ascii="Times New Roman" w:hAnsi="Times New Roman" w:cs="Times New Roman"/>
          <w:sz w:val="24"/>
          <w:szCs w:val="24"/>
        </w:rPr>
        <w:t>enormous</w:t>
      </w:r>
      <w:proofErr w:type="spellEnd"/>
      <w:r w:rsidR="00DB0F35">
        <w:rPr>
          <w:rFonts w:ascii="Times New Roman" w:hAnsi="Times New Roman" w:cs="Times New Roman"/>
          <w:sz w:val="24"/>
          <w:szCs w:val="24"/>
        </w:rPr>
        <w:t xml:space="preserve"> work of</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enrich</w:t>
      </w:r>
      <w:r w:rsidR="00DB0F35">
        <w:rPr>
          <w:rFonts w:ascii="Times New Roman" w:hAnsi="Times New Roman" w:cs="Times New Roman"/>
          <w:sz w:val="24"/>
          <w:szCs w:val="24"/>
        </w:rPr>
        <w:t>ing</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content</w:t>
      </w:r>
      <w:proofErr w:type="spellEnd"/>
      <w:r w:rsidRPr="007248B0">
        <w:rPr>
          <w:rFonts w:ascii="Times New Roman" w:hAnsi="Times New Roman" w:cs="Times New Roman"/>
          <w:sz w:val="24"/>
          <w:szCs w:val="24"/>
        </w:rPr>
        <w:t xml:space="preserve"> of the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with images has </w:t>
      </w:r>
      <w:r w:rsidR="00DB0F35">
        <w:rPr>
          <w:rFonts w:ascii="Times New Roman" w:hAnsi="Times New Roman" w:cs="Times New Roman"/>
          <w:sz w:val="24"/>
          <w:szCs w:val="24"/>
        </w:rPr>
        <w:t xml:space="preserve">led to an </w:t>
      </w:r>
      <w:proofErr w:type="spellStart"/>
      <w:r w:rsidR="00DB0F35">
        <w:rPr>
          <w:rFonts w:ascii="Times New Roman" w:hAnsi="Times New Roman" w:cs="Times New Roman"/>
          <w:sz w:val="24"/>
          <w:szCs w:val="24"/>
        </w:rPr>
        <w:t>effort</w:t>
      </w:r>
      <w:proofErr w:type="spellEnd"/>
      <w:r w:rsidR="00DB0F35">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to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clarify</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different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laws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in different </w:t>
      </w:r>
      <w:proofErr w:type="spellStart"/>
      <w:r w:rsidRPr="007248B0">
        <w:rPr>
          <w:rFonts w:ascii="Times New Roman" w:hAnsi="Times New Roman" w:cs="Times New Roman"/>
          <w:sz w:val="24"/>
          <w:szCs w:val="24"/>
        </w:rPr>
        <w:t>countries</w:t>
      </w:r>
      <w:proofErr w:type="spellEnd"/>
      <w:r w:rsidRPr="007248B0">
        <w:rPr>
          <w:rFonts w:ascii="Times New Roman" w:hAnsi="Times New Roman" w:cs="Times New Roman"/>
          <w:sz w:val="24"/>
          <w:szCs w:val="24"/>
        </w:rPr>
        <w:t xml:space="preserve"> of the </w:t>
      </w:r>
      <w:proofErr w:type="spellStart"/>
      <w:r w:rsidRPr="007248B0">
        <w:rPr>
          <w:rFonts w:ascii="Times New Roman" w:hAnsi="Times New Roman" w:cs="Times New Roman"/>
          <w:sz w:val="24"/>
          <w:szCs w:val="24"/>
        </w:rPr>
        <w:t>European</w:t>
      </w:r>
      <w:proofErr w:type="spellEnd"/>
      <w:r w:rsidRPr="007248B0">
        <w:rPr>
          <w:rFonts w:ascii="Times New Roman" w:hAnsi="Times New Roman" w:cs="Times New Roman"/>
          <w:sz w:val="24"/>
          <w:szCs w:val="24"/>
        </w:rPr>
        <w:t xml:space="preserve"> Union </w:t>
      </w:r>
      <w:proofErr w:type="spellStart"/>
      <w:r w:rsidR="00DB0F35">
        <w:rPr>
          <w:rFonts w:ascii="Times New Roman" w:hAnsi="Times New Roman" w:cs="Times New Roman"/>
          <w:sz w:val="24"/>
          <w:szCs w:val="24"/>
        </w:rPr>
        <w:t>govern</w:t>
      </w:r>
      <w:proofErr w:type="spellEnd"/>
      <w:r w:rsidRPr="007248B0">
        <w:rPr>
          <w:rFonts w:ascii="Times New Roman" w:hAnsi="Times New Roman" w:cs="Times New Roman"/>
          <w:sz w:val="24"/>
          <w:szCs w:val="24"/>
        </w:rPr>
        <w:t xml:space="preserve"> the use of photographs of cultural heritage for both educational and commercial purposes. In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framework</w:t>
      </w:r>
      <w:proofErr w:type="spellEnd"/>
      <w:r w:rsidRPr="007248B0">
        <w:rPr>
          <w:rFonts w:ascii="Times New Roman" w:hAnsi="Times New Roman" w:cs="Times New Roman"/>
          <w:sz w:val="24"/>
          <w:szCs w:val="24"/>
        </w:rPr>
        <w:t xml:space="preserve">, the EAGLE </w:t>
      </w:r>
      <w:proofErr w:type="spellStart"/>
      <w:r w:rsidRPr="007248B0">
        <w:rPr>
          <w:rFonts w:ascii="Times New Roman" w:hAnsi="Times New Roman" w:cs="Times New Roman"/>
          <w:sz w:val="24"/>
          <w:szCs w:val="24"/>
        </w:rPr>
        <w:t>Consortium</w:t>
      </w:r>
      <w:proofErr w:type="spellEnd"/>
      <w:r w:rsidRPr="007248B0">
        <w:rPr>
          <w:rFonts w:ascii="Times New Roman" w:hAnsi="Times New Roman" w:cs="Times New Roman"/>
          <w:sz w:val="24"/>
          <w:szCs w:val="24"/>
        </w:rPr>
        <w:t xml:space="preserve"> </w:t>
      </w:r>
      <w:proofErr w:type="spellStart"/>
      <w:ins w:id="53" w:author="Silvia" w:date="2016-02-16T15:03:00Z">
        <w:r w:rsidR="008B2E5C">
          <w:rPr>
            <w:rFonts w:ascii="Times New Roman" w:hAnsi="Times New Roman" w:cs="Times New Roman"/>
            <w:sz w:val="24"/>
            <w:szCs w:val="24"/>
          </w:rPr>
          <w:t>has</w:t>
        </w:r>
        <w:proofErr w:type="spellEnd"/>
        <w:r w:rsidR="008B2E5C">
          <w:rPr>
            <w:rFonts w:ascii="Times New Roman" w:hAnsi="Times New Roman" w:cs="Times New Roman"/>
            <w:sz w:val="24"/>
            <w:szCs w:val="24"/>
          </w:rPr>
          <w:t xml:space="preserve"> </w:t>
        </w:r>
      </w:ins>
      <w:proofErr w:type="spellStart"/>
      <w:ins w:id="54" w:author="Silvia" w:date="2016-02-16T15:02:00Z">
        <w:r w:rsidR="008B2E5C">
          <w:rPr>
            <w:rFonts w:ascii="Times New Roman" w:hAnsi="Times New Roman" w:cs="Times New Roman"/>
            <w:sz w:val="24"/>
            <w:szCs w:val="24"/>
          </w:rPr>
          <w:t>share</w:t>
        </w:r>
      </w:ins>
      <w:ins w:id="55" w:author="Silvia" w:date="2016-02-16T15:03:00Z">
        <w:r w:rsidR="008B2E5C">
          <w:rPr>
            <w:rFonts w:ascii="Times New Roman" w:hAnsi="Times New Roman" w:cs="Times New Roman"/>
            <w:sz w:val="24"/>
            <w:szCs w:val="24"/>
          </w:rPr>
          <w:t>d</w:t>
        </w:r>
      </w:ins>
      <w:proofErr w:type="spellEnd"/>
      <w:ins w:id="56" w:author="Silvia" w:date="2016-02-16T15:02:00Z">
        <w:r w:rsidR="008B2E5C">
          <w:rPr>
            <w:rFonts w:ascii="Times New Roman" w:hAnsi="Times New Roman" w:cs="Times New Roman"/>
            <w:sz w:val="24"/>
            <w:szCs w:val="24"/>
          </w:rPr>
          <w:t xml:space="preserve"> the position of </w:t>
        </w:r>
        <w:proofErr w:type="spellStart"/>
        <w:r w:rsidR="008B2E5C">
          <w:rPr>
            <w:rFonts w:ascii="Times New Roman" w:hAnsi="Times New Roman" w:cs="Times New Roman"/>
            <w:sz w:val="24"/>
            <w:szCs w:val="24"/>
          </w:rPr>
          <w:t>Europeana</w:t>
        </w:r>
        <w:proofErr w:type="spellEnd"/>
        <w:r w:rsidR="008B2E5C">
          <w:rPr>
            <w:rFonts w:ascii="Times New Roman" w:hAnsi="Times New Roman" w:cs="Times New Roman"/>
            <w:sz w:val="24"/>
            <w:szCs w:val="24"/>
          </w:rPr>
          <w:t xml:space="preserve"> on the </w:t>
        </w:r>
        <w:proofErr w:type="spellStart"/>
        <w:r w:rsidR="008B2E5C">
          <w:rPr>
            <w:rFonts w:ascii="Times New Roman" w:hAnsi="Times New Roman" w:cs="Times New Roman"/>
            <w:sz w:val="24"/>
            <w:szCs w:val="24"/>
          </w:rPr>
          <w:t>review</w:t>
        </w:r>
        <w:proofErr w:type="spellEnd"/>
        <w:r w:rsidR="008B2E5C">
          <w:rPr>
            <w:rFonts w:ascii="Times New Roman" w:hAnsi="Times New Roman" w:cs="Times New Roman"/>
            <w:sz w:val="24"/>
            <w:szCs w:val="24"/>
          </w:rPr>
          <w:t xml:space="preserve"> of the EU copyright </w:t>
        </w:r>
        <w:proofErr w:type="spellStart"/>
        <w:r w:rsidR="008B2E5C">
          <w:rPr>
            <w:rFonts w:ascii="Times New Roman" w:hAnsi="Times New Roman" w:cs="Times New Roman"/>
            <w:sz w:val="24"/>
            <w:szCs w:val="24"/>
          </w:rPr>
          <w:t>rules</w:t>
        </w:r>
      </w:ins>
      <w:proofErr w:type="spellEnd"/>
      <w:ins w:id="57" w:author="Silvia" w:date="2016-02-16T15:04:00Z">
        <w:r w:rsidR="008B2E5C">
          <w:rPr>
            <w:rFonts w:ascii="Times New Roman" w:hAnsi="Times New Roman" w:cs="Times New Roman"/>
            <w:sz w:val="24"/>
            <w:szCs w:val="24"/>
          </w:rPr>
          <w:t xml:space="preserve"> (</w:t>
        </w:r>
        <w:r w:rsidR="008B2E5C" w:rsidRPr="008B2E5C">
          <w:rPr>
            <w:rFonts w:ascii="Times New Roman" w:hAnsi="Times New Roman" w:cs="Times New Roman"/>
            <w:sz w:val="24"/>
            <w:szCs w:val="24"/>
          </w:rPr>
          <w:t>http://pro.europeana.eu/blogpost/a-first-glance-into-the-future-of-eu-copyright-reform</w:t>
        </w:r>
        <w:r w:rsidR="008B2E5C">
          <w:rPr>
            <w:rFonts w:ascii="Times New Roman" w:hAnsi="Times New Roman" w:cs="Times New Roman"/>
            <w:sz w:val="24"/>
            <w:szCs w:val="24"/>
          </w:rPr>
          <w:t>)</w:t>
        </w:r>
      </w:ins>
      <w:del w:id="58" w:author="Silvia" w:date="2016-02-16T15:03:00Z">
        <w:r w:rsidRPr="007248B0" w:rsidDel="008B2E5C">
          <w:rPr>
            <w:rFonts w:ascii="Times New Roman" w:hAnsi="Times New Roman" w:cs="Times New Roman"/>
            <w:sz w:val="24"/>
            <w:szCs w:val="24"/>
          </w:rPr>
          <w:delText xml:space="preserve">has signed the assessment presented by Europeana Fundation to the European Parlament to ask for a revision and an update of the </w:delText>
        </w:r>
        <w:r w:rsidR="00DB0F35" w:rsidDel="008B2E5C">
          <w:rPr>
            <w:rFonts w:ascii="Times New Roman" w:hAnsi="Times New Roman" w:cs="Times New Roman"/>
            <w:sz w:val="24"/>
            <w:szCs w:val="24"/>
          </w:rPr>
          <w:delText>regulations</w:delText>
        </w:r>
      </w:del>
      <w:ins w:id="59" w:author="Silvia" w:date="2016-02-16T15:03:00Z">
        <w:r w:rsidR="008B2E5C">
          <w:rPr>
            <w:rFonts w:ascii="Times New Roman" w:hAnsi="Times New Roman" w:cs="Times New Roman"/>
            <w:sz w:val="24"/>
            <w:szCs w:val="24"/>
          </w:rPr>
          <w:t xml:space="preserve"> and </w:t>
        </w:r>
      </w:ins>
      <w:del w:id="60" w:author="Silvia" w:date="2016-02-16T15:03:00Z">
        <w:r w:rsidRPr="007248B0" w:rsidDel="008B2E5C">
          <w:rPr>
            <w:rFonts w:ascii="Times New Roman" w:hAnsi="Times New Roman" w:cs="Times New Roman"/>
            <w:sz w:val="24"/>
            <w:szCs w:val="24"/>
          </w:rPr>
          <w:delText xml:space="preserve"> </w:delText>
        </w:r>
        <w:r w:rsidR="00DB0F35" w:rsidDel="008B2E5C">
          <w:rPr>
            <w:rFonts w:ascii="Times New Roman" w:hAnsi="Times New Roman" w:cs="Times New Roman"/>
            <w:sz w:val="24"/>
            <w:szCs w:val="24"/>
          </w:rPr>
          <w:delText>con</w:delText>
        </w:r>
      </w:del>
      <w:del w:id="61" w:author="Silvia" w:date="2016-02-16T15:04:00Z">
        <w:r w:rsidR="00DB0F35" w:rsidDel="008B2E5C">
          <w:rPr>
            <w:rFonts w:ascii="Times New Roman" w:hAnsi="Times New Roman" w:cs="Times New Roman"/>
            <w:sz w:val="24"/>
            <w:szCs w:val="24"/>
          </w:rPr>
          <w:delText>cerning</w:delText>
        </w:r>
        <w:r w:rsidRPr="007248B0" w:rsidDel="008B2E5C">
          <w:rPr>
            <w:rFonts w:ascii="Times New Roman" w:hAnsi="Times New Roman" w:cs="Times New Roman"/>
            <w:sz w:val="24"/>
            <w:szCs w:val="24"/>
          </w:rPr>
          <w:delText xml:space="preserve"> </w:delText>
        </w:r>
      </w:del>
      <w:r w:rsidRPr="007248B0">
        <w:rPr>
          <w:rFonts w:ascii="Times New Roman" w:hAnsi="Times New Roman" w:cs="Times New Roman"/>
          <w:sz w:val="24"/>
          <w:szCs w:val="24"/>
        </w:rPr>
        <w:t xml:space="preserve">the re-use of </w:t>
      </w:r>
      <w:proofErr w:type="spellStart"/>
      <w:r w:rsidRPr="007248B0">
        <w:rPr>
          <w:rFonts w:ascii="Times New Roman" w:hAnsi="Times New Roman" w:cs="Times New Roman"/>
          <w:sz w:val="24"/>
          <w:szCs w:val="24"/>
        </w:rPr>
        <w:t>digital</w:t>
      </w:r>
      <w:proofErr w:type="spellEnd"/>
      <w:r w:rsidRPr="007248B0">
        <w:rPr>
          <w:rFonts w:ascii="Times New Roman" w:hAnsi="Times New Roman" w:cs="Times New Roman"/>
          <w:sz w:val="24"/>
          <w:szCs w:val="24"/>
        </w:rPr>
        <w:t xml:space="preserve"> </w:t>
      </w:r>
      <w:r w:rsidR="004155BB" w:rsidRPr="007248B0">
        <w:rPr>
          <w:rFonts w:ascii="Times New Roman" w:hAnsi="Times New Roman" w:cs="Times New Roman"/>
          <w:sz w:val="24"/>
          <w:szCs w:val="24"/>
        </w:rPr>
        <w:t xml:space="preserve">images on the web, </w:t>
      </w:r>
      <w:proofErr w:type="spellStart"/>
      <w:r w:rsidR="004155BB" w:rsidRPr="007248B0">
        <w:rPr>
          <w:rFonts w:ascii="Times New Roman" w:hAnsi="Times New Roman" w:cs="Times New Roman"/>
          <w:sz w:val="24"/>
          <w:szCs w:val="24"/>
        </w:rPr>
        <w:t>especially</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within</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projects</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related</w:t>
      </w:r>
      <w:proofErr w:type="spellEnd"/>
      <w:r w:rsidR="004155BB" w:rsidRPr="007248B0">
        <w:rPr>
          <w:rFonts w:ascii="Times New Roman" w:hAnsi="Times New Roman" w:cs="Times New Roman"/>
          <w:sz w:val="24"/>
          <w:szCs w:val="24"/>
        </w:rPr>
        <w:t xml:space="preserve"> to the </w:t>
      </w:r>
      <w:proofErr w:type="spellStart"/>
      <w:r w:rsidR="004155BB" w:rsidRPr="007248B0">
        <w:rPr>
          <w:rFonts w:ascii="Times New Roman" w:hAnsi="Times New Roman" w:cs="Times New Roman"/>
          <w:sz w:val="24"/>
          <w:szCs w:val="24"/>
        </w:rPr>
        <w:t>digitalization</w:t>
      </w:r>
      <w:proofErr w:type="spellEnd"/>
      <w:r w:rsidR="004155BB" w:rsidRPr="007248B0">
        <w:rPr>
          <w:rFonts w:ascii="Times New Roman" w:hAnsi="Times New Roman" w:cs="Times New Roman"/>
          <w:sz w:val="24"/>
          <w:szCs w:val="24"/>
        </w:rPr>
        <w:t xml:space="preserve"> of cultural </w:t>
      </w:r>
      <w:proofErr w:type="spellStart"/>
      <w:r w:rsidR="004155BB" w:rsidRPr="007248B0">
        <w:rPr>
          <w:rFonts w:ascii="Times New Roman" w:hAnsi="Times New Roman" w:cs="Times New Roman"/>
          <w:sz w:val="24"/>
          <w:szCs w:val="24"/>
        </w:rPr>
        <w:t>heritage</w:t>
      </w:r>
      <w:proofErr w:type="spellEnd"/>
      <w:r w:rsidR="004155BB" w:rsidRPr="007248B0">
        <w:rPr>
          <w:rFonts w:ascii="Times New Roman" w:hAnsi="Times New Roman" w:cs="Times New Roman"/>
          <w:sz w:val="24"/>
          <w:szCs w:val="24"/>
        </w:rPr>
        <w:t xml:space="preserve">. </w:t>
      </w:r>
      <w:proofErr w:type="spellStart"/>
      <w:r w:rsidR="0098689C">
        <w:rPr>
          <w:rFonts w:ascii="Times New Roman" w:hAnsi="Times New Roman" w:cs="Times New Roman"/>
          <w:sz w:val="24"/>
          <w:szCs w:val="24"/>
        </w:rPr>
        <w:t>W</w:t>
      </w:r>
      <w:r w:rsidR="004155BB" w:rsidRPr="007248B0">
        <w:rPr>
          <w:rFonts w:ascii="Times New Roman" w:hAnsi="Times New Roman" w:cs="Times New Roman"/>
          <w:sz w:val="24"/>
          <w:szCs w:val="24"/>
        </w:rPr>
        <w:t>e</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also</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hope</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that</w:t>
      </w:r>
      <w:proofErr w:type="spellEnd"/>
      <w:r w:rsidR="004155BB" w:rsidRPr="007248B0">
        <w:rPr>
          <w:rFonts w:ascii="Times New Roman" w:hAnsi="Times New Roman" w:cs="Times New Roman"/>
          <w:sz w:val="24"/>
          <w:szCs w:val="24"/>
        </w:rPr>
        <w:t xml:space="preserve"> in the future this assessment will be accepted by </w:t>
      </w:r>
      <w:proofErr w:type="spellStart"/>
      <w:r w:rsidR="004155BB" w:rsidRPr="007248B0">
        <w:rPr>
          <w:rFonts w:ascii="Times New Roman" w:hAnsi="Times New Roman" w:cs="Times New Roman"/>
          <w:sz w:val="24"/>
          <w:szCs w:val="24"/>
        </w:rPr>
        <w:t>all</w:t>
      </w:r>
      <w:proofErr w:type="spellEnd"/>
      <w:r w:rsidR="004155BB" w:rsidRPr="007248B0">
        <w:rPr>
          <w:rFonts w:ascii="Times New Roman" w:hAnsi="Times New Roman" w:cs="Times New Roman"/>
          <w:sz w:val="24"/>
          <w:szCs w:val="24"/>
        </w:rPr>
        <w:t xml:space="preserve"> the </w:t>
      </w:r>
      <w:proofErr w:type="spellStart"/>
      <w:r w:rsidR="004155BB" w:rsidRPr="007248B0">
        <w:rPr>
          <w:rFonts w:ascii="Times New Roman" w:hAnsi="Times New Roman" w:cs="Times New Roman"/>
          <w:sz w:val="24"/>
          <w:szCs w:val="24"/>
        </w:rPr>
        <w:t>institutions</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that</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don’t</w:t>
      </w:r>
      <w:proofErr w:type="spellEnd"/>
      <w:r w:rsidR="0098689C">
        <w:rPr>
          <w:rFonts w:ascii="Times New Roman" w:hAnsi="Times New Roman" w:cs="Times New Roman"/>
          <w:sz w:val="24"/>
          <w:szCs w:val="24"/>
        </w:rPr>
        <w:t xml:space="preserve"> </w:t>
      </w:r>
      <w:proofErr w:type="spellStart"/>
      <w:r w:rsidR="0098689C">
        <w:rPr>
          <w:rFonts w:ascii="Times New Roman" w:hAnsi="Times New Roman" w:cs="Times New Roman"/>
          <w:sz w:val="24"/>
          <w:szCs w:val="24"/>
        </w:rPr>
        <w:t>yet</w:t>
      </w:r>
      <w:proofErr w:type="spellEnd"/>
      <w:r w:rsidR="0098689C">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recognize</w:t>
      </w:r>
      <w:proofErr w:type="spellEnd"/>
      <w:r w:rsidR="004155BB" w:rsidRPr="007248B0">
        <w:rPr>
          <w:rFonts w:ascii="Times New Roman" w:hAnsi="Times New Roman" w:cs="Times New Roman"/>
          <w:sz w:val="24"/>
          <w:szCs w:val="24"/>
        </w:rPr>
        <w:t xml:space="preserve"> the </w:t>
      </w:r>
      <w:proofErr w:type="spellStart"/>
      <w:r w:rsidR="004155BB" w:rsidRPr="007248B0">
        <w:rPr>
          <w:rFonts w:ascii="Times New Roman" w:hAnsi="Times New Roman" w:cs="Times New Roman"/>
          <w:sz w:val="24"/>
          <w:szCs w:val="24"/>
        </w:rPr>
        <w:t>civic</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value</w:t>
      </w:r>
      <w:proofErr w:type="spellEnd"/>
      <w:r w:rsidR="004155BB" w:rsidRPr="007248B0">
        <w:rPr>
          <w:rFonts w:ascii="Times New Roman" w:hAnsi="Times New Roman" w:cs="Times New Roman"/>
          <w:sz w:val="24"/>
          <w:szCs w:val="24"/>
        </w:rPr>
        <w:t xml:space="preserve"> of scientific projects like ours.</w:t>
      </w:r>
    </w:p>
    <w:p w:rsidR="004155BB" w:rsidRPr="007248B0" w:rsidRDefault="0002693D" w:rsidP="007248B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155BB" w:rsidRPr="007248B0">
        <w:rPr>
          <w:rFonts w:ascii="Times New Roman" w:hAnsi="Times New Roman" w:cs="Times New Roman"/>
          <w:sz w:val="24"/>
          <w:szCs w:val="24"/>
        </w:rPr>
        <w:t xml:space="preserve">n </w:t>
      </w:r>
      <w:proofErr w:type="spellStart"/>
      <w:r w:rsidR="004155BB" w:rsidRPr="007248B0">
        <w:rPr>
          <w:rFonts w:ascii="Times New Roman" w:hAnsi="Times New Roman" w:cs="Times New Roman"/>
          <w:sz w:val="24"/>
          <w:szCs w:val="24"/>
        </w:rPr>
        <w:t>this</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field</w:t>
      </w:r>
      <w:proofErr w:type="spellEnd"/>
      <w:r w:rsidR="004155BB" w:rsidRPr="007248B0">
        <w:rPr>
          <w:rFonts w:ascii="Times New Roman" w:hAnsi="Times New Roman" w:cs="Times New Roman"/>
          <w:sz w:val="24"/>
          <w:szCs w:val="24"/>
        </w:rPr>
        <w:t xml:space="preserve">,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w:t>
      </w:r>
      <w:r w:rsidR="004155BB" w:rsidRPr="007248B0">
        <w:rPr>
          <w:rFonts w:ascii="Times New Roman" w:hAnsi="Times New Roman" w:cs="Times New Roman"/>
          <w:sz w:val="24"/>
          <w:szCs w:val="24"/>
        </w:rPr>
        <w:t xml:space="preserve">the effort originally intended to enlarge the accessibility of the epigraphic material through the EAGLE portal is having – and will have in the future – </w:t>
      </w:r>
      <w:proofErr w:type="spellStart"/>
      <w:r w:rsidR="004155BB" w:rsidRPr="007248B0">
        <w:rPr>
          <w:rFonts w:ascii="Times New Roman" w:hAnsi="Times New Roman" w:cs="Times New Roman"/>
          <w:sz w:val="24"/>
          <w:szCs w:val="24"/>
        </w:rPr>
        <w:t>interesting</w:t>
      </w:r>
      <w:proofErr w:type="spellEnd"/>
      <w:r w:rsidR="004155BB" w:rsidRPr="007248B0">
        <w:rPr>
          <w:rFonts w:ascii="Times New Roman" w:hAnsi="Times New Roman" w:cs="Times New Roman"/>
          <w:sz w:val="24"/>
          <w:szCs w:val="24"/>
        </w:rPr>
        <w:t xml:space="preserve"> </w:t>
      </w:r>
      <w:proofErr w:type="spellStart"/>
      <w:r w:rsidR="004155BB" w:rsidRPr="007248B0">
        <w:rPr>
          <w:rFonts w:ascii="Times New Roman" w:hAnsi="Times New Roman" w:cs="Times New Roman"/>
          <w:sz w:val="24"/>
          <w:szCs w:val="24"/>
        </w:rPr>
        <w:t>repercussions</w:t>
      </w:r>
      <w:proofErr w:type="spellEnd"/>
      <w:r w:rsidR="004155BB" w:rsidRPr="007248B0">
        <w:rPr>
          <w:rFonts w:ascii="Times New Roman" w:hAnsi="Times New Roman" w:cs="Times New Roman"/>
          <w:sz w:val="24"/>
          <w:szCs w:val="24"/>
        </w:rPr>
        <w:t xml:space="preserve"> for</w:t>
      </w:r>
      <w:r>
        <w:rPr>
          <w:rFonts w:ascii="Times New Roman" w:hAnsi="Times New Roman" w:cs="Times New Roman"/>
          <w:sz w:val="24"/>
          <w:szCs w:val="24"/>
        </w:rPr>
        <w:t xml:space="preserve"> </w:t>
      </w:r>
      <w:proofErr w:type="spellStart"/>
      <w:r>
        <w:rPr>
          <w:rFonts w:ascii="Times New Roman" w:hAnsi="Times New Roman" w:cs="Times New Roman"/>
          <w:sz w:val="24"/>
          <w:szCs w:val="24"/>
        </w:rPr>
        <w:t>scholars</w:t>
      </w:r>
      <w:proofErr w:type="spellEnd"/>
      <w:r w:rsidR="004155BB" w:rsidRPr="007248B0">
        <w:rPr>
          <w:rFonts w:ascii="Times New Roman" w:hAnsi="Times New Roman" w:cs="Times New Roman"/>
          <w:sz w:val="24"/>
          <w:szCs w:val="24"/>
        </w:rPr>
        <w:t>.</w:t>
      </w:r>
    </w:p>
    <w:p w:rsidR="004155BB" w:rsidRPr="007248B0" w:rsidRDefault="004155BB"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lastRenderedPageBreak/>
        <w:t xml:space="preserve">The importance of non textual elements for the </w:t>
      </w:r>
      <w:proofErr w:type="spellStart"/>
      <w:r w:rsidRPr="007248B0">
        <w:rPr>
          <w:rFonts w:ascii="Times New Roman" w:hAnsi="Times New Roman" w:cs="Times New Roman"/>
          <w:sz w:val="24"/>
          <w:szCs w:val="24"/>
        </w:rPr>
        <w:t>correct</w:t>
      </w:r>
      <w:proofErr w:type="spellEnd"/>
      <w:r w:rsidRPr="007248B0">
        <w:rPr>
          <w:rFonts w:ascii="Times New Roman" w:hAnsi="Times New Roman" w:cs="Times New Roman"/>
          <w:sz w:val="24"/>
          <w:szCs w:val="24"/>
        </w:rPr>
        <w:t xml:space="preserve"> and complete </w:t>
      </w:r>
      <w:proofErr w:type="spellStart"/>
      <w:r w:rsidRPr="007248B0">
        <w:rPr>
          <w:rFonts w:ascii="Times New Roman" w:hAnsi="Times New Roman" w:cs="Times New Roman"/>
          <w:sz w:val="24"/>
          <w:szCs w:val="24"/>
        </w:rPr>
        <w:t>understanding</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epigraphic</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messages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recognized</w:t>
      </w:r>
      <w:proofErr w:type="spellEnd"/>
      <w:r w:rsidRPr="007248B0">
        <w:rPr>
          <w:rFonts w:ascii="Times New Roman" w:hAnsi="Times New Roman" w:cs="Times New Roman"/>
          <w:sz w:val="24"/>
          <w:szCs w:val="24"/>
        </w:rPr>
        <w:t xml:space="preserve"> </w:t>
      </w:r>
      <w:r w:rsidR="0002693D">
        <w:rPr>
          <w:rFonts w:ascii="Times New Roman" w:hAnsi="Times New Roman" w:cs="Times New Roman"/>
          <w:sz w:val="24"/>
          <w:szCs w:val="24"/>
        </w:rPr>
        <w:t>for some</w:t>
      </w:r>
      <w:r w:rsidRPr="007248B0">
        <w:rPr>
          <w:rFonts w:ascii="Times New Roman" w:hAnsi="Times New Roman" w:cs="Times New Roman"/>
          <w:sz w:val="24"/>
          <w:szCs w:val="24"/>
        </w:rPr>
        <w:t xml:space="preserve"> time. This implies the need not only to read, but also to look at the inscription. Not by chance, the theme chosen for the last International Conference of Greek and Latin Epigraphy, held in Berlin in 2012, was Öffentlichkeit – Monument – Text, and the same approach can be found in some of the </w:t>
      </w:r>
      <w:proofErr w:type="spellStart"/>
      <w:r w:rsidRPr="007248B0">
        <w:rPr>
          <w:rFonts w:ascii="Times New Roman" w:hAnsi="Times New Roman" w:cs="Times New Roman"/>
          <w:sz w:val="24"/>
          <w:szCs w:val="24"/>
        </w:rPr>
        <w:t>papers</w:t>
      </w:r>
      <w:proofErr w:type="spellEnd"/>
      <w:r w:rsidRPr="007248B0">
        <w:rPr>
          <w:rFonts w:ascii="Times New Roman" w:hAnsi="Times New Roman" w:cs="Times New Roman"/>
          <w:sz w:val="24"/>
          <w:szCs w:val="24"/>
        </w:rPr>
        <w:t xml:space="preserve"> </w:t>
      </w:r>
      <w:del w:id="62" w:author="Silvia" w:date="2016-02-16T15:05:00Z">
        <w:r w:rsidRPr="007248B0" w:rsidDel="008B2E5C">
          <w:rPr>
            <w:rFonts w:ascii="Times New Roman" w:hAnsi="Times New Roman" w:cs="Times New Roman"/>
            <w:sz w:val="24"/>
            <w:szCs w:val="24"/>
          </w:rPr>
          <w:delText xml:space="preserve">that will be </w:delText>
        </w:r>
      </w:del>
      <w:proofErr w:type="spellStart"/>
      <w:r w:rsidRPr="007248B0">
        <w:rPr>
          <w:rFonts w:ascii="Times New Roman" w:hAnsi="Times New Roman" w:cs="Times New Roman"/>
          <w:sz w:val="24"/>
          <w:szCs w:val="24"/>
        </w:rPr>
        <w:t>presented</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th</w:t>
      </w:r>
      <w:ins w:id="63" w:author="Silvia" w:date="2016-02-16T15:05:00Z">
        <w:r w:rsidR="008B2E5C">
          <w:rPr>
            <w:rFonts w:ascii="Times New Roman" w:hAnsi="Times New Roman" w:cs="Times New Roman"/>
            <w:sz w:val="24"/>
            <w:szCs w:val="24"/>
          </w:rPr>
          <w:t>is</w:t>
        </w:r>
        <w:proofErr w:type="spellEnd"/>
        <w:r w:rsidR="008B2E5C">
          <w:rPr>
            <w:rFonts w:ascii="Times New Roman" w:hAnsi="Times New Roman" w:cs="Times New Roman"/>
            <w:sz w:val="24"/>
            <w:szCs w:val="24"/>
          </w:rPr>
          <w:t xml:space="preserve"> volume</w:t>
        </w:r>
      </w:ins>
      <w:del w:id="64" w:author="Silvia" w:date="2016-02-16T15:05:00Z">
        <w:r w:rsidRPr="007248B0" w:rsidDel="008B2E5C">
          <w:rPr>
            <w:rFonts w:ascii="Times New Roman" w:hAnsi="Times New Roman" w:cs="Times New Roman"/>
            <w:sz w:val="24"/>
            <w:szCs w:val="24"/>
          </w:rPr>
          <w:delText>e next days</w:delText>
        </w:r>
      </w:del>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dealing</w:t>
      </w:r>
      <w:proofErr w:type="spellEnd"/>
      <w:r w:rsidRPr="007248B0">
        <w:rPr>
          <w:rFonts w:ascii="Times New Roman" w:hAnsi="Times New Roman" w:cs="Times New Roman"/>
          <w:sz w:val="24"/>
          <w:szCs w:val="24"/>
        </w:rPr>
        <w:t xml:space="preserve"> with the </w:t>
      </w:r>
      <w:proofErr w:type="spellStart"/>
      <w:r w:rsidRPr="007248B0">
        <w:rPr>
          <w:rFonts w:ascii="Times New Roman" w:hAnsi="Times New Roman" w:cs="Times New Roman"/>
          <w:sz w:val="24"/>
          <w:szCs w:val="24"/>
        </w:rPr>
        <w:t>relationship</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between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form</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content</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epigraphic</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studies</w:t>
      </w:r>
      <w:proofErr w:type="spellEnd"/>
      <w:ins w:id="65" w:author="Silvia" w:date="2016-02-16T15:05:00Z">
        <w:r w:rsidR="008B2E5C">
          <w:rPr>
            <w:rFonts w:ascii="Times New Roman" w:hAnsi="Times New Roman" w:cs="Times New Roman"/>
            <w:sz w:val="24"/>
            <w:szCs w:val="24"/>
          </w:rPr>
          <w:t xml:space="preserve"> (</w:t>
        </w:r>
        <w:r w:rsidR="008B2E5C" w:rsidRPr="008B2E5C">
          <w:rPr>
            <w:rFonts w:ascii="Times New Roman" w:hAnsi="Times New Roman" w:cs="Times New Roman"/>
            <w:sz w:val="24"/>
            <w:szCs w:val="24"/>
            <w:highlight w:val="yellow"/>
            <w:rPrChange w:id="66" w:author="Silvia" w:date="2016-02-16T15:06:00Z">
              <w:rPr>
                <w:rFonts w:ascii="Times New Roman" w:hAnsi="Times New Roman" w:cs="Times New Roman"/>
                <w:sz w:val="24"/>
                <w:szCs w:val="24"/>
              </w:rPr>
            </w:rPrChange>
          </w:rPr>
          <w:t xml:space="preserve">inserire qui rinvii ai </w:t>
        </w:r>
        <w:proofErr w:type="spellStart"/>
        <w:r w:rsidR="008B2E5C" w:rsidRPr="008B2E5C">
          <w:rPr>
            <w:rFonts w:ascii="Times New Roman" w:hAnsi="Times New Roman" w:cs="Times New Roman"/>
            <w:sz w:val="24"/>
            <w:szCs w:val="24"/>
            <w:highlight w:val="yellow"/>
            <w:rPrChange w:id="67" w:author="Silvia" w:date="2016-02-16T15:06:00Z">
              <w:rPr>
                <w:rFonts w:ascii="Times New Roman" w:hAnsi="Times New Roman" w:cs="Times New Roman"/>
                <w:sz w:val="24"/>
                <w:szCs w:val="24"/>
              </w:rPr>
            </w:rPrChange>
          </w:rPr>
          <w:t>papers</w:t>
        </w:r>
        <w:proofErr w:type="spellEnd"/>
        <w:r w:rsidR="008B2E5C" w:rsidRPr="008B2E5C">
          <w:rPr>
            <w:rFonts w:ascii="Times New Roman" w:hAnsi="Times New Roman" w:cs="Times New Roman"/>
            <w:sz w:val="24"/>
            <w:szCs w:val="24"/>
            <w:highlight w:val="yellow"/>
            <w:rPrChange w:id="68" w:author="Silvia" w:date="2016-02-16T15:06:00Z">
              <w:rPr>
                <w:rFonts w:ascii="Times New Roman" w:hAnsi="Times New Roman" w:cs="Times New Roman"/>
                <w:sz w:val="24"/>
                <w:szCs w:val="24"/>
              </w:rPr>
            </w:rPrChange>
          </w:rPr>
          <w:t xml:space="preserve"> di Felle, </w:t>
        </w:r>
        <w:proofErr w:type="spellStart"/>
        <w:r w:rsidR="008B2E5C" w:rsidRPr="008B2E5C">
          <w:rPr>
            <w:rFonts w:ascii="Times New Roman" w:hAnsi="Times New Roman" w:cs="Times New Roman"/>
            <w:sz w:val="24"/>
            <w:szCs w:val="24"/>
            <w:highlight w:val="yellow"/>
            <w:rPrChange w:id="69" w:author="Silvia" w:date="2016-02-16T15:06:00Z">
              <w:rPr>
                <w:rFonts w:ascii="Times New Roman" w:hAnsi="Times New Roman" w:cs="Times New Roman"/>
                <w:sz w:val="24"/>
                <w:szCs w:val="24"/>
              </w:rPr>
            </w:rPrChange>
          </w:rPr>
          <w:t>Benefiel</w:t>
        </w:r>
        <w:proofErr w:type="spellEnd"/>
        <w:r w:rsidR="008B2E5C" w:rsidRPr="008B2E5C">
          <w:rPr>
            <w:rFonts w:ascii="Times New Roman" w:hAnsi="Times New Roman" w:cs="Times New Roman"/>
            <w:sz w:val="24"/>
            <w:szCs w:val="24"/>
            <w:highlight w:val="yellow"/>
            <w:rPrChange w:id="70" w:author="Silvia" w:date="2016-02-16T15:06:00Z">
              <w:rPr>
                <w:rFonts w:ascii="Times New Roman" w:hAnsi="Times New Roman" w:cs="Times New Roman"/>
                <w:sz w:val="24"/>
                <w:szCs w:val="24"/>
              </w:rPr>
            </w:rPrChange>
          </w:rPr>
          <w:t>, Graham</w:t>
        </w:r>
        <w:r w:rsidR="008B2E5C">
          <w:rPr>
            <w:rFonts w:ascii="Times New Roman" w:hAnsi="Times New Roman" w:cs="Times New Roman"/>
            <w:sz w:val="24"/>
            <w:szCs w:val="24"/>
          </w:rPr>
          <w:t>)</w:t>
        </w:r>
      </w:ins>
      <w:r w:rsidRPr="007248B0">
        <w:rPr>
          <w:rFonts w:ascii="Times New Roman" w:hAnsi="Times New Roman" w:cs="Times New Roman"/>
          <w:sz w:val="24"/>
          <w:szCs w:val="24"/>
        </w:rPr>
        <w:t>.</w:t>
      </w:r>
    </w:p>
    <w:p w:rsidR="006A11EF" w:rsidRPr="007248B0" w:rsidRDefault="006A11EF"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You</w:t>
      </w:r>
      <w:proofErr w:type="spellEnd"/>
      <w:r w:rsidRPr="007248B0">
        <w:rPr>
          <w:rFonts w:ascii="Times New Roman" w:hAnsi="Times New Roman" w:cs="Times New Roman"/>
          <w:sz w:val="24"/>
          <w:szCs w:val="24"/>
        </w:rPr>
        <w:t xml:space="preserve"> can </w:t>
      </w:r>
      <w:proofErr w:type="spellStart"/>
      <w:r w:rsidRPr="007248B0">
        <w:rPr>
          <w:rFonts w:ascii="Times New Roman" w:hAnsi="Times New Roman" w:cs="Times New Roman"/>
          <w:sz w:val="24"/>
          <w:szCs w:val="24"/>
        </w:rPr>
        <w:t>imagine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how</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many</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possibilities</w:t>
      </w:r>
      <w:proofErr w:type="spellEnd"/>
      <w:r w:rsidRPr="007248B0">
        <w:rPr>
          <w:rFonts w:ascii="Times New Roman" w:hAnsi="Times New Roman" w:cs="Times New Roman"/>
          <w:sz w:val="24"/>
          <w:szCs w:val="24"/>
        </w:rPr>
        <w:t xml:space="preserve"> in the </w:t>
      </w:r>
      <w:proofErr w:type="spellStart"/>
      <w:r w:rsidRPr="007248B0">
        <w:rPr>
          <w:rFonts w:ascii="Times New Roman" w:hAnsi="Times New Roman" w:cs="Times New Roman"/>
          <w:sz w:val="24"/>
          <w:szCs w:val="24"/>
        </w:rPr>
        <w:t>field</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palaeography</w:t>
      </w:r>
      <w:proofErr w:type="spellEnd"/>
      <w:r w:rsidRPr="007248B0">
        <w:rPr>
          <w:rFonts w:ascii="Times New Roman" w:hAnsi="Times New Roman" w:cs="Times New Roman"/>
          <w:sz w:val="24"/>
          <w:szCs w:val="24"/>
        </w:rPr>
        <w:t xml:space="preserve"> and writing </w:t>
      </w:r>
      <w:proofErr w:type="spellStart"/>
      <w:r w:rsidRPr="007248B0">
        <w:rPr>
          <w:rFonts w:ascii="Times New Roman" w:hAnsi="Times New Roman" w:cs="Times New Roman"/>
          <w:sz w:val="24"/>
          <w:szCs w:val="24"/>
        </w:rPr>
        <w:t>technique</w:t>
      </w:r>
      <w:proofErr w:type="spellEnd"/>
      <w:r w:rsidRPr="007248B0">
        <w:rPr>
          <w:rFonts w:ascii="Times New Roman" w:hAnsi="Times New Roman" w:cs="Times New Roman"/>
          <w:sz w:val="24"/>
          <w:szCs w:val="24"/>
        </w:rPr>
        <w:t xml:space="preserve"> can be </w:t>
      </w:r>
      <w:proofErr w:type="spellStart"/>
      <w:r w:rsidRPr="007248B0">
        <w:rPr>
          <w:rFonts w:ascii="Times New Roman" w:hAnsi="Times New Roman" w:cs="Times New Roman"/>
          <w:sz w:val="24"/>
          <w:szCs w:val="24"/>
        </w:rPr>
        <w:t>opened</w:t>
      </w:r>
      <w:proofErr w:type="spellEnd"/>
      <w:r w:rsidRPr="007248B0">
        <w:rPr>
          <w:rFonts w:ascii="Times New Roman" w:hAnsi="Times New Roman" w:cs="Times New Roman"/>
          <w:sz w:val="24"/>
          <w:szCs w:val="24"/>
        </w:rPr>
        <w:t xml:space="preserve"> by the </w:t>
      </w:r>
      <w:proofErr w:type="spellStart"/>
      <w:r w:rsidR="0002693D">
        <w:rPr>
          <w:rFonts w:ascii="Times New Roman" w:hAnsi="Times New Roman" w:cs="Times New Roman"/>
          <w:sz w:val="24"/>
          <w:szCs w:val="24"/>
        </w:rPr>
        <w:t>ability</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search</w:t>
      </w:r>
      <w:proofErr w:type="spellEnd"/>
      <w:r w:rsidRPr="007248B0">
        <w:rPr>
          <w:rFonts w:ascii="Times New Roman" w:hAnsi="Times New Roman" w:cs="Times New Roman"/>
          <w:sz w:val="24"/>
          <w:szCs w:val="24"/>
        </w:rPr>
        <w:t xml:space="preserve"> for “</w:t>
      </w:r>
      <w:proofErr w:type="spellStart"/>
      <w:r w:rsidRPr="007248B0">
        <w:rPr>
          <w:rFonts w:ascii="Times New Roman" w:hAnsi="Times New Roman" w:cs="Times New Roman"/>
          <w:sz w:val="24"/>
          <w:szCs w:val="24"/>
        </w:rPr>
        <w:t>similar</w:t>
      </w:r>
      <w:proofErr w:type="spellEnd"/>
      <w:r w:rsidRPr="007248B0">
        <w:rPr>
          <w:rFonts w:ascii="Times New Roman" w:hAnsi="Times New Roman" w:cs="Times New Roman"/>
          <w:sz w:val="24"/>
          <w:szCs w:val="24"/>
        </w:rPr>
        <w:t xml:space="preserve"> images” through the EAGLE portal. Once again, a project can be recognized as successful if it not only meets a present need, but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shows new </w:t>
      </w:r>
      <w:proofErr w:type="spellStart"/>
      <w:r w:rsidRPr="007248B0">
        <w:rPr>
          <w:rFonts w:ascii="Times New Roman" w:hAnsi="Times New Roman" w:cs="Times New Roman"/>
          <w:sz w:val="24"/>
          <w:szCs w:val="24"/>
        </w:rPr>
        <w:t>directions</w:t>
      </w:r>
      <w:proofErr w:type="spellEnd"/>
      <w:r w:rsidRPr="007248B0">
        <w:rPr>
          <w:rFonts w:ascii="Times New Roman" w:hAnsi="Times New Roman" w:cs="Times New Roman"/>
          <w:sz w:val="24"/>
          <w:szCs w:val="24"/>
        </w:rPr>
        <w:t xml:space="preserve"> for future </w:t>
      </w:r>
      <w:proofErr w:type="spellStart"/>
      <w:r w:rsidRPr="007248B0">
        <w:rPr>
          <w:rFonts w:ascii="Times New Roman" w:hAnsi="Times New Roman" w:cs="Times New Roman"/>
          <w:sz w:val="24"/>
          <w:szCs w:val="24"/>
        </w:rPr>
        <w:t>research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r w:rsidR="0002693D">
        <w:rPr>
          <w:rFonts w:ascii="Times New Roman" w:hAnsi="Times New Roman" w:cs="Times New Roman"/>
          <w:sz w:val="24"/>
          <w:szCs w:val="24"/>
        </w:rPr>
        <w:t xml:space="preserve">benefit </w:t>
      </w:r>
      <w:r w:rsidRPr="007248B0">
        <w:rPr>
          <w:rFonts w:ascii="Times New Roman" w:hAnsi="Times New Roman" w:cs="Times New Roman"/>
          <w:sz w:val="24"/>
          <w:szCs w:val="24"/>
        </w:rPr>
        <w:t xml:space="preserve">from a </w:t>
      </w:r>
      <w:proofErr w:type="spellStart"/>
      <w:r w:rsidRPr="007248B0">
        <w:rPr>
          <w:rFonts w:ascii="Times New Roman" w:hAnsi="Times New Roman" w:cs="Times New Roman"/>
          <w:sz w:val="24"/>
          <w:szCs w:val="24"/>
        </w:rPr>
        <w:t>constant</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closer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relationship</w:t>
      </w:r>
      <w:proofErr w:type="spellEnd"/>
      <w:r w:rsidRPr="007248B0">
        <w:rPr>
          <w:rFonts w:ascii="Times New Roman" w:hAnsi="Times New Roman" w:cs="Times New Roman"/>
          <w:sz w:val="24"/>
          <w:szCs w:val="24"/>
        </w:rPr>
        <w:t xml:space="preserve"> between texts and images.</w:t>
      </w:r>
    </w:p>
    <w:p w:rsidR="00FA3BC2" w:rsidRPr="007248B0" w:rsidRDefault="006A11E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Finally, let me say something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strictly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epigraphic</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0002693D">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no </w:t>
      </w:r>
      <w:proofErr w:type="spellStart"/>
      <w:r w:rsidRPr="007248B0">
        <w:rPr>
          <w:rFonts w:ascii="Times New Roman" w:hAnsi="Times New Roman" w:cs="Times New Roman"/>
          <w:sz w:val="24"/>
          <w:szCs w:val="24"/>
        </w:rPr>
        <w:t>less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important</w:t>
      </w:r>
      <w:proofErr w:type="spellEnd"/>
      <w:r w:rsidRPr="007248B0">
        <w:rPr>
          <w:rFonts w:ascii="Times New Roman" w:hAnsi="Times New Roman" w:cs="Times New Roman"/>
          <w:sz w:val="24"/>
          <w:szCs w:val="24"/>
        </w:rPr>
        <w:t xml:space="preserve">. Among all the things that I have learned during these three years of work as coordinator, there is the persuasion that all these results would have never been possible without the help of </w:t>
      </w: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people</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different</w:t>
      </w:r>
      <w:proofErr w:type="spellEnd"/>
      <w:r w:rsidRPr="007248B0">
        <w:rPr>
          <w:rFonts w:ascii="Times New Roman" w:hAnsi="Times New Roman" w:cs="Times New Roman"/>
          <w:sz w:val="24"/>
          <w:szCs w:val="24"/>
        </w:rPr>
        <w:t xml:space="preserve"> ways and with different roles, are involved in the project. People first of all curious and keen to ask </w:t>
      </w:r>
      <w:proofErr w:type="spellStart"/>
      <w:r w:rsidRPr="007248B0">
        <w:rPr>
          <w:rFonts w:ascii="Times New Roman" w:hAnsi="Times New Roman" w:cs="Times New Roman"/>
          <w:sz w:val="24"/>
          <w:szCs w:val="24"/>
        </w:rPr>
        <w:t>questions</w:t>
      </w:r>
      <w:proofErr w:type="spellEnd"/>
      <w:r w:rsidRPr="007248B0">
        <w:rPr>
          <w:rFonts w:ascii="Times New Roman" w:hAnsi="Times New Roman" w:cs="Times New Roman"/>
          <w:sz w:val="24"/>
          <w:szCs w:val="24"/>
        </w:rPr>
        <w:t xml:space="preserve">, ready to </w:t>
      </w:r>
      <w:proofErr w:type="spellStart"/>
      <w:r w:rsidRPr="007248B0">
        <w:rPr>
          <w:rFonts w:ascii="Times New Roman" w:hAnsi="Times New Roman" w:cs="Times New Roman"/>
          <w:sz w:val="24"/>
          <w:szCs w:val="24"/>
        </w:rPr>
        <w:t>listen</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observe</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don’t</w:t>
      </w:r>
      <w:proofErr w:type="spellEnd"/>
      <w:r w:rsidRPr="007248B0">
        <w:rPr>
          <w:rFonts w:ascii="Times New Roman" w:hAnsi="Times New Roman" w:cs="Times New Roman"/>
          <w:sz w:val="24"/>
          <w:szCs w:val="24"/>
        </w:rPr>
        <w:t xml:space="preserve"> use </w:t>
      </w:r>
      <w:proofErr w:type="spellStart"/>
      <w:r w:rsidRPr="007248B0">
        <w:rPr>
          <w:rFonts w:ascii="Times New Roman" w:hAnsi="Times New Roman" w:cs="Times New Roman"/>
          <w:sz w:val="24"/>
          <w:szCs w:val="24"/>
        </w:rPr>
        <w:t>problems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w:t>
      </w:r>
      <w:r w:rsidR="00333706">
        <w:rPr>
          <w:rFonts w:ascii="Times New Roman" w:hAnsi="Times New Roman" w:cs="Times New Roman"/>
          <w:sz w:val="24"/>
          <w:szCs w:val="24"/>
        </w:rPr>
        <w:t xml:space="preserve">a </w:t>
      </w:r>
      <w:r w:rsidRPr="007248B0">
        <w:rPr>
          <w:rFonts w:ascii="Times New Roman" w:hAnsi="Times New Roman" w:cs="Times New Roman"/>
          <w:sz w:val="24"/>
          <w:szCs w:val="24"/>
        </w:rPr>
        <w:t>pretext not to do things</w:t>
      </w:r>
      <w:r w:rsidR="00FA3BC2" w:rsidRPr="007248B0">
        <w:rPr>
          <w:rFonts w:ascii="Times New Roman" w:hAnsi="Times New Roman" w:cs="Times New Roman"/>
          <w:sz w:val="24"/>
          <w:szCs w:val="24"/>
        </w:rPr>
        <w:t xml:space="preserve">, but </w:t>
      </w:r>
      <w:r w:rsidR="00333706">
        <w:rPr>
          <w:rFonts w:ascii="Times New Roman" w:hAnsi="Times New Roman" w:cs="Times New Roman"/>
          <w:sz w:val="24"/>
          <w:szCs w:val="24"/>
        </w:rPr>
        <w:t xml:space="preserve">rather </w:t>
      </w:r>
      <w:r w:rsidR="00FA3BC2" w:rsidRPr="007248B0">
        <w:rPr>
          <w:rFonts w:ascii="Times New Roman" w:hAnsi="Times New Roman" w:cs="Times New Roman"/>
          <w:sz w:val="24"/>
          <w:szCs w:val="24"/>
        </w:rPr>
        <w:t xml:space="preserve">try to solve them. People, above all, able to </w:t>
      </w:r>
      <w:proofErr w:type="spellStart"/>
      <w:r w:rsidR="00FA3BC2" w:rsidRPr="007248B0">
        <w:rPr>
          <w:rFonts w:ascii="Times New Roman" w:hAnsi="Times New Roman" w:cs="Times New Roman"/>
          <w:sz w:val="24"/>
          <w:szCs w:val="24"/>
        </w:rPr>
        <w:t>connect</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ideas</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places</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projects</w:t>
      </w:r>
      <w:proofErr w:type="spellEnd"/>
      <w:r w:rsidR="00FA3BC2" w:rsidRPr="007248B0">
        <w:rPr>
          <w:rFonts w:ascii="Times New Roman" w:hAnsi="Times New Roman" w:cs="Times New Roman"/>
          <w:sz w:val="24"/>
          <w:szCs w:val="24"/>
        </w:rPr>
        <w:t xml:space="preserve">, </w:t>
      </w:r>
      <w:r w:rsidR="0002693D">
        <w:rPr>
          <w:rFonts w:ascii="Times New Roman" w:hAnsi="Times New Roman" w:cs="Times New Roman"/>
          <w:sz w:val="24"/>
          <w:szCs w:val="24"/>
        </w:rPr>
        <w:t xml:space="preserve">and </w:t>
      </w:r>
      <w:proofErr w:type="spellStart"/>
      <w:r w:rsidR="00FA3BC2" w:rsidRPr="007248B0">
        <w:rPr>
          <w:rFonts w:ascii="Times New Roman" w:hAnsi="Times New Roman" w:cs="Times New Roman"/>
          <w:sz w:val="24"/>
          <w:szCs w:val="24"/>
        </w:rPr>
        <w:t>other</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people</w:t>
      </w:r>
      <w:proofErr w:type="spellEnd"/>
      <w:r w:rsidR="00FA3BC2" w:rsidRPr="007248B0">
        <w:rPr>
          <w:rFonts w:ascii="Times New Roman" w:hAnsi="Times New Roman" w:cs="Times New Roman"/>
          <w:sz w:val="24"/>
          <w:szCs w:val="24"/>
        </w:rPr>
        <w:t xml:space="preserve"> in the </w:t>
      </w:r>
      <w:proofErr w:type="spellStart"/>
      <w:r w:rsidR="00FA3BC2" w:rsidRPr="007248B0">
        <w:rPr>
          <w:rFonts w:ascii="Times New Roman" w:hAnsi="Times New Roman" w:cs="Times New Roman"/>
          <w:sz w:val="24"/>
          <w:szCs w:val="24"/>
        </w:rPr>
        <w:t>awareness</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that</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every</w:t>
      </w:r>
      <w:proofErr w:type="spellEnd"/>
      <w:r w:rsidR="00FA3BC2" w:rsidRPr="007248B0">
        <w:rPr>
          <w:rFonts w:ascii="Times New Roman" w:hAnsi="Times New Roman" w:cs="Times New Roman"/>
          <w:sz w:val="24"/>
          <w:szCs w:val="24"/>
        </w:rPr>
        <w:t xml:space="preserve"> success </w:t>
      </w:r>
      <w:proofErr w:type="spellStart"/>
      <w:r w:rsidR="00FA3BC2" w:rsidRPr="007248B0">
        <w:rPr>
          <w:rFonts w:ascii="Times New Roman" w:hAnsi="Times New Roman" w:cs="Times New Roman"/>
          <w:sz w:val="24"/>
          <w:szCs w:val="24"/>
        </w:rPr>
        <w:t>is</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not</w:t>
      </w:r>
      <w:proofErr w:type="spellEnd"/>
      <w:r w:rsidR="00FA3BC2" w:rsidRPr="007248B0">
        <w:rPr>
          <w:rFonts w:ascii="Times New Roman" w:hAnsi="Times New Roman" w:cs="Times New Roman"/>
          <w:sz w:val="24"/>
          <w:szCs w:val="24"/>
        </w:rPr>
        <w:t xml:space="preserve"> a </w:t>
      </w:r>
      <w:proofErr w:type="spellStart"/>
      <w:r w:rsidR="0002693D">
        <w:rPr>
          <w:rFonts w:ascii="Times New Roman" w:hAnsi="Times New Roman" w:cs="Times New Roman"/>
          <w:sz w:val="24"/>
          <w:szCs w:val="24"/>
        </w:rPr>
        <w:t>point</w:t>
      </w:r>
      <w:proofErr w:type="spellEnd"/>
      <w:r w:rsidR="0002693D">
        <w:rPr>
          <w:rFonts w:ascii="Times New Roman" w:hAnsi="Times New Roman" w:cs="Times New Roman"/>
          <w:sz w:val="24"/>
          <w:szCs w:val="24"/>
        </w:rPr>
        <w:t xml:space="preserve"> of </w:t>
      </w:r>
      <w:proofErr w:type="spellStart"/>
      <w:r w:rsidR="0002693D">
        <w:rPr>
          <w:rFonts w:ascii="Times New Roman" w:hAnsi="Times New Roman" w:cs="Times New Roman"/>
          <w:sz w:val="24"/>
          <w:szCs w:val="24"/>
        </w:rPr>
        <w:t>arrival</w:t>
      </w:r>
      <w:proofErr w:type="spellEnd"/>
      <w:r w:rsidR="00FA3BC2" w:rsidRPr="007248B0">
        <w:rPr>
          <w:rFonts w:ascii="Times New Roman" w:hAnsi="Times New Roman" w:cs="Times New Roman"/>
          <w:sz w:val="24"/>
          <w:szCs w:val="24"/>
        </w:rPr>
        <w:t xml:space="preserve">, </w:t>
      </w:r>
      <w:proofErr w:type="spellStart"/>
      <w:r w:rsidR="00FA3BC2" w:rsidRPr="007248B0">
        <w:rPr>
          <w:rFonts w:ascii="Times New Roman" w:hAnsi="Times New Roman" w:cs="Times New Roman"/>
          <w:sz w:val="24"/>
          <w:szCs w:val="24"/>
        </w:rPr>
        <w:t>but</w:t>
      </w:r>
      <w:proofErr w:type="spellEnd"/>
      <w:r w:rsidR="00FA3BC2" w:rsidRPr="007248B0">
        <w:rPr>
          <w:rFonts w:ascii="Times New Roman" w:hAnsi="Times New Roman" w:cs="Times New Roman"/>
          <w:sz w:val="24"/>
          <w:szCs w:val="24"/>
        </w:rPr>
        <w:t xml:space="preserve"> </w:t>
      </w:r>
      <w:r w:rsidR="0002693D">
        <w:rPr>
          <w:rFonts w:ascii="Times New Roman" w:hAnsi="Times New Roman" w:cs="Times New Roman"/>
          <w:sz w:val="24"/>
          <w:szCs w:val="24"/>
        </w:rPr>
        <w:t xml:space="preserve">part of </w:t>
      </w:r>
      <w:r w:rsidR="00FA3BC2" w:rsidRPr="007248B0">
        <w:rPr>
          <w:rFonts w:ascii="Times New Roman" w:hAnsi="Times New Roman" w:cs="Times New Roman"/>
          <w:sz w:val="24"/>
          <w:szCs w:val="24"/>
        </w:rPr>
        <w:t>a continuing journey.</w:t>
      </w:r>
    </w:p>
    <w:p w:rsidR="00FA3BC2" w:rsidRPr="007248B0" w:rsidRDefault="00FA3BC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We can learn something from </w:t>
      </w:r>
      <w:proofErr w:type="spellStart"/>
      <w:r w:rsidRPr="007248B0">
        <w:rPr>
          <w:rFonts w:ascii="Times New Roman" w:hAnsi="Times New Roman" w:cs="Times New Roman"/>
          <w:sz w:val="24"/>
          <w:szCs w:val="24"/>
        </w:rPr>
        <w:t>this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experience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w:t>
      </w:r>
      <w:r w:rsidR="0002693D">
        <w:rPr>
          <w:rFonts w:ascii="Times New Roman" w:hAnsi="Times New Roman" w:cs="Times New Roman"/>
          <w:sz w:val="24"/>
          <w:szCs w:val="24"/>
        </w:rPr>
        <w:t xml:space="preserve">for </w:t>
      </w:r>
      <w:proofErr w:type="spellStart"/>
      <w:r w:rsidR="0002693D">
        <w:rPr>
          <w:rFonts w:ascii="Times New Roman" w:hAnsi="Times New Roman" w:cs="Times New Roman"/>
          <w:sz w:val="24"/>
          <w:szCs w:val="24"/>
        </w:rPr>
        <w:t>our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present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satisfaction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as a suggestion for the future: </w:t>
      </w:r>
      <w:proofErr w:type="spellStart"/>
      <w:r w:rsidR="0002693D">
        <w:rPr>
          <w:rFonts w:ascii="Times New Roman" w:hAnsi="Times New Roman" w:cs="Times New Roman"/>
          <w:sz w:val="24"/>
          <w:szCs w:val="24"/>
        </w:rPr>
        <w:t>even</w:t>
      </w:r>
      <w:proofErr w:type="spellEnd"/>
      <w:r w:rsidRPr="007248B0">
        <w:rPr>
          <w:rFonts w:ascii="Times New Roman" w:hAnsi="Times New Roman" w:cs="Times New Roman"/>
          <w:sz w:val="24"/>
          <w:szCs w:val="24"/>
        </w:rPr>
        <w:t xml:space="preserve"> in the </w:t>
      </w:r>
      <w:proofErr w:type="spellStart"/>
      <w:r w:rsidRPr="007248B0">
        <w:rPr>
          <w:rFonts w:ascii="Times New Roman" w:hAnsi="Times New Roman" w:cs="Times New Roman"/>
          <w:sz w:val="24"/>
          <w:szCs w:val="24"/>
        </w:rPr>
        <w:t>field</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digital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epigraphy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to</w:t>
      </w:r>
      <w:r w:rsidR="0002693D">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move</w:t>
      </w:r>
      <w:proofErr w:type="spellEnd"/>
      <w:r w:rsidRPr="007248B0">
        <w:rPr>
          <w:rFonts w:ascii="Times New Roman" w:hAnsi="Times New Roman" w:cs="Times New Roman"/>
          <w:sz w:val="24"/>
          <w:szCs w:val="24"/>
        </w:rPr>
        <w:t xml:space="preserve">, I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towards</w:t>
      </w:r>
      <w:proofErr w:type="spellEnd"/>
      <w:r w:rsidRPr="007248B0">
        <w:rPr>
          <w:rFonts w:ascii="Times New Roman" w:hAnsi="Times New Roman" w:cs="Times New Roman"/>
          <w:sz w:val="24"/>
          <w:szCs w:val="24"/>
        </w:rPr>
        <w:t xml:space="preserve"> a </w:t>
      </w:r>
      <w:proofErr w:type="spellStart"/>
      <w:r w:rsidRPr="007248B0">
        <w:rPr>
          <w:rFonts w:ascii="Times New Roman" w:hAnsi="Times New Roman" w:cs="Times New Roman"/>
          <w:sz w:val="24"/>
          <w:szCs w:val="24"/>
        </w:rPr>
        <w:t>wider</w:t>
      </w:r>
      <w:proofErr w:type="spellEnd"/>
      <w:r w:rsidRPr="007248B0">
        <w:rPr>
          <w:rFonts w:ascii="Times New Roman" w:hAnsi="Times New Roman" w:cs="Times New Roman"/>
          <w:sz w:val="24"/>
          <w:szCs w:val="24"/>
        </w:rPr>
        <w:t xml:space="preserve"> connection and </w:t>
      </w:r>
      <w:proofErr w:type="spellStart"/>
      <w:r w:rsidRPr="007248B0">
        <w:rPr>
          <w:rFonts w:ascii="Times New Roman" w:hAnsi="Times New Roman" w:cs="Times New Roman"/>
          <w:sz w:val="24"/>
          <w:szCs w:val="24"/>
        </w:rPr>
        <w:t>interoperability</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projects</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allowing</w:t>
      </w:r>
      <w:proofErr w:type="spellEnd"/>
      <w:r w:rsidR="0002693D">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us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to</w:t>
      </w:r>
      <w:r w:rsidR="00213D77">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progress</w:t>
      </w:r>
      <w:r w:rsidR="0002693D">
        <w:rPr>
          <w:rFonts w:ascii="Times New Roman" w:hAnsi="Times New Roman" w:cs="Times New Roman"/>
          <w:sz w:val="24"/>
          <w:szCs w:val="24"/>
        </w:rPr>
        <w:t>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fill</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existing</w:t>
      </w:r>
      <w:proofErr w:type="spellEnd"/>
      <w:r w:rsidRPr="007248B0">
        <w:rPr>
          <w:rFonts w:ascii="Times New Roman" w:hAnsi="Times New Roman" w:cs="Times New Roman"/>
          <w:sz w:val="24"/>
          <w:szCs w:val="24"/>
        </w:rPr>
        <w:t xml:space="preserve"> gaps,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better</w:t>
      </w:r>
      <w:proofErr w:type="spellEnd"/>
      <w:r w:rsidRPr="007248B0">
        <w:rPr>
          <w:rFonts w:ascii="Times New Roman" w:hAnsi="Times New Roman" w:cs="Times New Roman"/>
          <w:sz w:val="24"/>
          <w:szCs w:val="24"/>
        </w:rPr>
        <w:t xml:space="preserve"> use </w:t>
      </w:r>
      <w:proofErr w:type="spellStart"/>
      <w:r w:rsidR="0002693D">
        <w:rPr>
          <w:rFonts w:ascii="Times New Roman" w:hAnsi="Times New Roman" w:cs="Times New Roman"/>
          <w:sz w:val="24"/>
          <w:szCs w:val="24"/>
        </w:rPr>
        <w:t>our</w:t>
      </w:r>
      <w:proofErr w:type="spellEnd"/>
      <w:r w:rsidRPr="007248B0">
        <w:rPr>
          <w:rFonts w:ascii="Times New Roman" w:hAnsi="Times New Roman" w:cs="Times New Roman"/>
          <w:sz w:val="24"/>
          <w:szCs w:val="24"/>
        </w:rPr>
        <w:t xml:space="preserve"> human and </w:t>
      </w:r>
      <w:proofErr w:type="spellStart"/>
      <w:r w:rsidRPr="007248B0">
        <w:rPr>
          <w:rFonts w:ascii="Times New Roman" w:hAnsi="Times New Roman" w:cs="Times New Roman"/>
          <w:sz w:val="24"/>
          <w:szCs w:val="24"/>
        </w:rPr>
        <w:t>financial</w:t>
      </w:r>
      <w:proofErr w:type="spellEnd"/>
      <w:r w:rsidRPr="007248B0">
        <w:rPr>
          <w:rFonts w:ascii="Times New Roman" w:hAnsi="Times New Roman" w:cs="Times New Roman"/>
          <w:sz w:val="24"/>
          <w:szCs w:val="24"/>
        </w:rPr>
        <w:t xml:space="preserve"> resources.</w:t>
      </w:r>
    </w:p>
    <w:p w:rsidR="00FA3BC2" w:rsidRPr="007248B0" w:rsidRDefault="00FA3BC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In the XIXth century, the </w:t>
      </w:r>
      <w:r w:rsidRPr="008B2E5C">
        <w:rPr>
          <w:rFonts w:ascii="Times New Roman" w:hAnsi="Times New Roman" w:cs="Times New Roman"/>
          <w:i/>
          <w:sz w:val="24"/>
          <w:szCs w:val="24"/>
          <w:rPrChange w:id="71" w:author="Silvia" w:date="2016-02-16T15:08:00Z">
            <w:rPr>
              <w:rFonts w:ascii="Times New Roman" w:hAnsi="Times New Roman" w:cs="Times New Roman"/>
              <w:sz w:val="24"/>
              <w:szCs w:val="24"/>
            </w:rPr>
          </w:rPrChange>
        </w:rPr>
        <w:t xml:space="preserve">Corpus </w:t>
      </w:r>
      <w:proofErr w:type="spellStart"/>
      <w:r w:rsidRPr="008B2E5C">
        <w:rPr>
          <w:rFonts w:ascii="Times New Roman" w:hAnsi="Times New Roman" w:cs="Times New Roman"/>
          <w:i/>
          <w:sz w:val="24"/>
          <w:szCs w:val="24"/>
          <w:rPrChange w:id="72" w:author="Silvia" w:date="2016-02-16T15:08:00Z">
            <w:rPr>
              <w:rFonts w:ascii="Times New Roman" w:hAnsi="Times New Roman" w:cs="Times New Roman"/>
              <w:sz w:val="24"/>
              <w:szCs w:val="24"/>
            </w:rPr>
          </w:rPrChange>
        </w:rPr>
        <w:t>Inscriptionum</w:t>
      </w:r>
      <w:proofErr w:type="spellEnd"/>
      <w:r w:rsidRPr="008B2E5C">
        <w:rPr>
          <w:rFonts w:ascii="Times New Roman" w:hAnsi="Times New Roman" w:cs="Times New Roman"/>
          <w:i/>
          <w:sz w:val="24"/>
          <w:szCs w:val="24"/>
          <w:rPrChange w:id="73" w:author="Silvia" w:date="2016-02-16T15:08:00Z">
            <w:rPr>
              <w:rFonts w:ascii="Times New Roman" w:hAnsi="Times New Roman" w:cs="Times New Roman"/>
              <w:sz w:val="24"/>
              <w:szCs w:val="24"/>
            </w:rPr>
          </w:rPrChange>
        </w:rPr>
        <w:t xml:space="preserve"> </w:t>
      </w:r>
      <w:proofErr w:type="spellStart"/>
      <w:r w:rsidRPr="008B2E5C">
        <w:rPr>
          <w:rFonts w:ascii="Times New Roman" w:hAnsi="Times New Roman" w:cs="Times New Roman"/>
          <w:i/>
          <w:sz w:val="24"/>
          <w:szCs w:val="24"/>
          <w:rPrChange w:id="74" w:author="Silvia" w:date="2016-02-16T15:08:00Z">
            <w:rPr>
              <w:rFonts w:ascii="Times New Roman" w:hAnsi="Times New Roman" w:cs="Times New Roman"/>
              <w:sz w:val="24"/>
              <w:szCs w:val="24"/>
            </w:rPr>
          </w:rPrChange>
        </w:rPr>
        <w:t>Latinarum</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would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never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0002693D">
        <w:rPr>
          <w:rFonts w:ascii="Times New Roman" w:hAnsi="Times New Roman" w:cs="Times New Roman"/>
          <w:sz w:val="24"/>
          <w:szCs w:val="24"/>
        </w:rPr>
        <w:t>completed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without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huge</w:t>
      </w:r>
      <w:proofErr w:type="spellEnd"/>
      <w:r w:rsidRPr="007248B0">
        <w:rPr>
          <w:rFonts w:ascii="Times New Roman" w:hAnsi="Times New Roman" w:cs="Times New Roman"/>
          <w:sz w:val="24"/>
          <w:szCs w:val="24"/>
        </w:rPr>
        <w:t xml:space="preserve"> net of collaborators, correspondants and scholars from the whole </w:t>
      </w:r>
      <w:r w:rsidR="0002693D">
        <w:rPr>
          <w:rFonts w:ascii="Times New Roman" w:hAnsi="Times New Roman" w:cs="Times New Roman"/>
          <w:sz w:val="24"/>
          <w:szCs w:val="24"/>
        </w:rPr>
        <w:t xml:space="preserve">of </w:t>
      </w:r>
      <w:r w:rsidRPr="007248B0">
        <w:rPr>
          <w:rFonts w:ascii="Times New Roman" w:hAnsi="Times New Roman" w:cs="Times New Roman"/>
          <w:sz w:val="24"/>
          <w:szCs w:val="24"/>
        </w:rPr>
        <w:t xml:space="preserve">Europe with whom Theodor Mommsen intensively exchanged letters and documents. In the same way, I think, the new frontier of epigraphy is the </w:t>
      </w:r>
      <w:proofErr w:type="spellStart"/>
      <w:r w:rsidRPr="007248B0">
        <w:rPr>
          <w:rFonts w:ascii="Times New Roman" w:hAnsi="Times New Roman" w:cs="Times New Roman"/>
          <w:sz w:val="24"/>
          <w:szCs w:val="24"/>
        </w:rPr>
        <w:t>broadening</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studies</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research</w:t>
      </w:r>
      <w:proofErr w:type="spellEnd"/>
      <w:r w:rsidRPr="007248B0">
        <w:rPr>
          <w:rFonts w:ascii="Times New Roman" w:hAnsi="Times New Roman" w:cs="Times New Roman"/>
          <w:sz w:val="24"/>
          <w:szCs w:val="24"/>
        </w:rPr>
        <w:t xml:space="preserve"> made more and more open, collaborative and constantly updated thanks to a clever use of technology and digital resources.</w:t>
      </w:r>
    </w:p>
    <w:p w:rsidR="00FA3BC2" w:rsidRPr="007248B0" w:rsidRDefault="008B2E5C" w:rsidP="008B2E5C">
      <w:pPr>
        <w:spacing w:line="360" w:lineRule="auto"/>
        <w:jc w:val="right"/>
        <w:rPr>
          <w:rFonts w:ascii="Times New Roman" w:hAnsi="Times New Roman" w:cs="Times New Roman"/>
          <w:sz w:val="24"/>
          <w:szCs w:val="24"/>
        </w:rPr>
        <w:pPrChange w:id="75" w:author="Silvia" w:date="2016-02-16T15:08:00Z">
          <w:pPr>
            <w:spacing w:line="360" w:lineRule="auto"/>
            <w:jc w:val="both"/>
          </w:pPr>
        </w:pPrChange>
      </w:pPr>
      <w:ins w:id="76" w:author="Silvia" w:date="2016-02-16T15:08:00Z">
        <w:r>
          <w:rPr>
            <w:rFonts w:ascii="Times New Roman" w:hAnsi="Times New Roman" w:cs="Times New Roman"/>
            <w:sz w:val="24"/>
            <w:szCs w:val="24"/>
          </w:rPr>
          <w:t>[S. O.]</w:t>
        </w:r>
      </w:ins>
    </w:p>
    <w:p w:rsidR="008B2E5C" w:rsidRDefault="008B2E5C" w:rsidP="007248B0">
      <w:pPr>
        <w:spacing w:line="360" w:lineRule="auto"/>
        <w:jc w:val="both"/>
        <w:rPr>
          <w:ins w:id="77" w:author="Silvia" w:date="2016-02-16T15:09:00Z"/>
          <w:rFonts w:ascii="Times New Roman" w:hAnsi="Times New Roman" w:cs="Times New Roman"/>
          <w:i/>
          <w:sz w:val="24"/>
          <w:szCs w:val="24"/>
        </w:rPr>
      </w:pPr>
    </w:p>
    <w:p w:rsidR="00FA3BC2" w:rsidRPr="008B2E5C" w:rsidRDefault="00FA3BC2" w:rsidP="007248B0">
      <w:pPr>
        <w:spacing w:line="360" w:lineRule="auto"/>
        <w:jc w:val="both"/>
        <w:rPr>
          <w:rFonts w:ascii="Times New Roman" w:hAnsi="Times New Roman" w:cs="Times New Roman"/>
          <w:i/>
          <w:sz w:val="24"/>
          <w:szCs w:val="24"/>
          <w:rPrChange w:id="78" w:author="Silvia" w:date="2016-02-16T15:08:00Z">
            <w:rPr>
              <w:rFonts w:ascii="Times New Roman" w:hAnsi="Times New Roman" w:cs="Times New Roman"/>
              <w:sz w:val="24"/>
              <w:szCs w:val="24"/>
            </w:rPr>
          </w:rPrChange>
        </w:rPr>
      </w:pPr>
      <w:del w:id="79" w:author="Silvia" w:date="2016-02-16T15:08:00Z">
        <w:r w:rsidRPr="008B2E5C" w:rsidDel="008B2E5C">
          <w:rPr>
            <w:rFonts w:ascii="Times New Roman" w:hAnsi="Times New Roman" w:cs="Times New Roman"/>
            <w:i/>
            <w:sz w:val="24"/>
            <w:szCs w:val="24"/>
            <w:rPrChange w:id="80" w:author="Silvia" w:date="2016-02-16T15:08:00Z">
              <w:rPr>
                <w:rFonts w:ascii="Times New Roman" w:hAnsi="Times New Roman" w:cs="Times New Roman"/>
                <w:sz w:val="24"/>
                <w:szCs w:val="24"/>
              </w:rPr>
            </w:rPrChange>
          </w:rPr>
          <w:delText xml:space="preserve">Panciera: the </w:delText>
        </w:r>
      </w:del>
      <w:r w:rsidRPr="008B2E5C">
        <w:rPr>
          <w:rFonts w:ascii="Times New Roman" w:hAnsi="Times New Roman" w:cs="Times New Roman"/>
          <w:i/>
          <w:sz w:val="24"/>
          <w:szCs w:val="24"/>
          <w:rPrChange w:id="81" w:author="Silvia" w:date="2016-02-16T15:08:00Z">
            <w:rPr>
              <w:rFonts w:ascii="Times New Roman" w:hAnsi="Times New Roman" w:cs="Times New Roman"/>
              <w:sz w:val="24"/>
              <w:szCs w:val="24"/>
            </w:rPr>
          </w:rPrChange>
        </w:rPr>
        <w:t>Future</w:t>
      </w:r>
    </w:p>
    <w:p w:rsidR="0018724C" w:rsidRPr="007248B0" w:rsidRDefault="0018724C"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lastRenderedPageBreak/>
        <w:t>There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no </w:t>
      </w:r>
      <w:proofErr w:type="spellStart"/>
      <w:r w:rsidRPr="007248B0">
        <w:rPr>
          <w:rFonts w:ascii="Times New Roman" w:hAnsi="Times New Roman" w:cs="Times New Roman"/>
          <w:sz w:val="24"/>
          <w:szCs w:val="24"/>
        </w:rPr>
        <w:t>doubt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00CE3F3B">
        <w:rPr>
          <w:rFonts w:ascii="Times New Roman" w:hAnsi="Times New Roman" w:cs="Times New Roman"/>
          <w:sz w:val="24"/>
          <w:szCs w:val="24"/>
        </w:rPr>
        <w:t xml:space="preserve"> mine </w:t>
      </w:r>
      <w:proofErr w:type="spellStart"/>
      <w:r w:rsidR="00CE3F3B">
        <w:rPr>
          <w:rFonts w:ascii="Times New Roman" w:hAnsi="Times New Roman" w:cs="Times New Roman"/>
          <w:sz w:val="24"/>
          <w:szCs w:val="24"/>
        </w:rPr>
        <w:t>is</w:t>
      </w:r>
      <w:proofErr w:type="spellEnd"/>
      <w:r w:rsidR="00CE3F3B">
        <w:rPr>
          <w:rFonts w:ascii="Times New Roman" w:hAnsi="Times New Roman" w:cs="Times New Roman"/>
          <w:sz w:val="24"/>
          <w:szCs w:val="24"/>
        </w:rPr>
        <w:t xml:space="preserve"> the </w:t>
      </w:r>
      <w:proofErr w:type="spellStart"/>
      <w:r w:rsidR="00CE3F3B">
        <w:rPr>
          <w:rFonts w:ascii="Times New Roman" w:hAnsi="Times New Roman" w:cs="Times New Roman"/>
          <w:sz w:val="24"/>
          <w:szCs w:val="24"/>
        </w:rPr>
        <w:t>most</w:t>
      </w:r>
      <w:proofErr w:type="spellEnd"/>
      <w:r w:rsidR="00CE3F3B">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difficult</w:t>
      </w:r>
      <w:proofErr w:type="spellEnd"/>
      <w:r w:rsidR="00CE3F3B">
        <w:rPr>
          <w:rFonts w:ascii="Times New Roman" w:hAnsi="Times New Roman" w:cs="Times New Roman"/>
          <w:sz w:val="24"/>
          <w:szCs w:val="24"/>
        </w:rPr>
        <w:t xml:space="preserve"> of the </w:t>
      </w:r>
      <w:proofErr w:type="spellStart"/>
      <w:r w:rsidR="00CE3F3B">
        <w:rPr>
          <w:rFonts w:ascii="Times New Roman" w:hAnsi="Times New Roman" w:cs="Times New Roman"/>
          <w:sz w:val="24"/>
          <w:szCs w:val="24"/>
        </w:rPr>
        <w:t>tasks</w:t>
      </w:r>
      <w:proofErr w:type="spellEnd"/>
      <w:r w:rsidR="00CE3F3B">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assigned</w:t>
      </w:r>
      <w:proofErr w:type="spellEnd"/>
      <w:r w:rsidR="00CE3F3B">
        <w:rPr>
          <w:rFonts w:ascii="Times New Roman" w:hAnsi="Times New Roman" w:cs="Times New Roman"/>
          <w:sz w:val="24"/>
          <w:szCs w:val="24"/>
        </w:rPr>
        <w:t xml:space="preserve"> for </w:t>
      </w:r>
      <w:proofErr w:type="spellStart"/>
      <w:r w:rsidR="00CE3F3B">
        <w:rPr>
          <w:rFonts w:ascii="Times New Roman" w:hAnsi="Times New Roman" w:cs="Times New Roman"/>
          <w:sz w:val="24"/>
          <w:szCs w:val="24"/>
        </w:rPr>
        <w:t>this</w:t>
      </w:r>
      <w:proofErr w:type="spellEnd"/>
      <w:r w:rsidR="00CE3F3B">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introduction</w:t>
      </w:r>
      <w:proofErr w:type="spellEnd"/>
      <w:r w:rsidRPr="007248B0">
        <w:rPr>
          <w:rFonts w:ascii="Times New Roman" w:hAnsi="Times New Roman" w:cs="Times New Roman"/>
          <w:sz w:val="24"/>
          <w:szCs w:val="24"/>
        </w:rPr>
        <w:t xml:space="preserve">. When we speak about past and present, we already know what </w:t>
      </w:r>
      <w:r w:rsidR="00CE3F3B">
        <w:rPr>
          <w:rFonts w:ascii="Times New Roman" w:hAnsi="Times New Roman" w:cs="Times New Roman"/>
          <w:sz w:val="24"/>
          <w:szCs w:val="24"/>
        </w:rPr>
        <w:t xml:space="preserve">has </w:t>
      </w:r>
      <w:r w:rsidRPr="007248B0">
        <w:rPr>
          <w:rFonts w:ascii="Times New Roman" w:hAnsi="Times New Roman" w:cs="Times New Roman"/>
          <w:sz w:val="24"/>
          <w:szCs w:val="24"/>
        </w:rPr>
        <w:t xml:space="preserve">happened or what is happening. And this can also be a </w:t>
      </w:r>
      <w:proofErr w:type="spellStart"/>
      <w:r w:rsidRPr="007248B0">
        <w:rPr>
          <w:rFonts w:ascii="Times New Roman" w:hAnsi="Times New Roman" w:cs="Times New Roman"/>
          <w:sz w:val="24"/>
          <w:szCs w:val="24"/>
        </w:rPr>
        <w:t>very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pleasant</w:t>
      </w:r>
      <w:proofErr w:type="spellEnd"/>
      <w:r w:rsidRPr="007248B0">
        <w:rPr>
          <w:rFonts w:ascii="Times New Roman" w:hAnsi="Times New Roman" w:cs="Times New Roman"/>
          <w:sz w:val="24"/>
          <w:szCs w:val="24"/>
        </w:rPr>
        <w:t xml:space="preserve"> task </w:t>
      </w:r>
      <w:proofErr w:type="spellStart"/>
      <w:r w:rsidRPr="007248B0">
        <w:rPr>
          <w:rFonts w:ascii="Times New Roman" w:hAnsi="Times New Roman" w:cs="Times New Roman"/>
          <w:sz w:val="24"/>
          <w:szCs w:val="24"/>
        </w:rPr>
        <w:t>if</w:t>
      </w:r>
      <w:proofErr w:type="spellEnd"/>
      <w:r w:rsidRPr="007248B0">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as</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our</w:t>
      </w:r>
      <w:proofErr w:type="spellEnd"/>
      <w:r w:rsidRPr="007248B0">
        <w:rPr>
          <w:rFonts w:ascii="Times New Roman" w:hAnsi="Times New Roman" w:cs="Times New Roman"/>
          <w:sz w:val="24"/>
          <w:szCs w:val="24"/>
        </w:rPr>
        <w:t xml:space="preserve"> case, </w:t>
      </w:r>
      <w:proofErr w:type="spellStart"/>
      <w:r w:rsidRPr="007248B0">
        <w:rPr>
          <w:rFonts w:ascii="Times New Roman" w:hAnsi="Times New Roman" w:cs="Times New Roman"/>
          <w:sz w:val="24"/>
          <w:szCs w:val="24"/>
        </w:rPr>
        <w:t>there</w:t>
      </w:r>
      <w:proofErr w:type="spellEnd"/>
      <w:r w:rsidRPr="007248B0">
        <w:rPr>
          <w:rFonts w:ascii="Times New Roman" w:hAnsi="Times New Roman" w:cs="Times New Roman"/>
          <w:sz w:val="24"/>
          <w:szCs w:val="24"/>
        </w:rPr>
        <w:t xml:space="preserve"> are many achievements a</w:t>
      </w:r>
      <w:r w:rsidR="00CE3F3B">
        <w:rPr>
          <w:rFonts w:ascii="Times New Roman" w:hAnsi="Times New Roman" w:cs="Times New Roman"/>
          <w:sz w:val="24"/>
          <w:szCs w:val="24"/>
        </w:rPr>
        <w:t>n</w:t>
      </w:r>
      <w:r w:rsidRPr="007248B0">
        <w:rPr>
          <w:rFonts w:ascii="Times New Roman" w:hAnsi="Times New Roman" w:cs="Times New Roman"/>
          <w:sz w:val="24"/>
          <w:szCs w:val="24"/>
        </w:rPr>
        <w:t>d good results that can be praised.</w:t>
      </w:r>
    </w:p>
    <w:p w:rsidR="0018724C" w:rsidRPr="007248B0" w:rsidRDefault="0018724C"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On the contrary, it’s very different to speak about the future, that is something that has not happened yet, and that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don’t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even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know</w:t>
      </w:r>
      <w:proofErr w:type="spellEnd"/>
      <w:r w:rsidRPr="007248B0">
        <w:rPr>
          <w:rFonts w:ascii="Times New Roman" w:hAnsi="Times New Roman" w:cs="Times New Roman"/>
          <w:sz w:val="24"/>
          <w:szCs w:val="24"/>
        </w:rPr>
        <w:t xml:space="preserve"> </w:t>
      </w:r>
      <w:r w:rsidR="00CE3F3B">
        <w:rPr>
          <w:rFonts w:ascii="Times New Roman" w:hAnsi="Times New Roman" w:cs="Times New Roman"/>
          <w:sz w:val="24"/>
          <w:szCs w:val="24"/>
        </w:rPr>
        <w:t xml:space="preserve">with </w:t>
      </w:r>
      <w:proofErr w:type="spellStart"/>
      <w:r w:rsidR="00CE3F3B">
        <w:rPr>
          <w:rFonts w:ascii="Times New Roman" w:hAnsi="Times New Roman" w:cs="Times New Roman"/>
          <w:sz w:val="24"/>
          <w:szCs w:val="24"/>
        </w:rPr>
        <w:t>certainty</w:t>
      </w:r>
      <w:proofErr w:type="spellEnd"/>
      <w:r w:rsidR="00CE3F3B">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ever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happen</w:t>
      </w:r>
      <w:proofErr w:type="spellEnd"/>
      <w:r w:rsidRPr="007248B0">
        <w:rPr>
          <w:rFonts w:ascii="Times New Roman" w:hAnsi="Times New Roman" w:cs="Times New Roman"/>
          <w:sz w:val="24"/>
          <w:szCs w:val="24"/>
        </w:rPr>
        <w:t xml:space="preserve">. </w:t>
      </w:r>
    </w:p>
    <w:p w:rsidR="006A11EF" w:rsidRPr="007248B0" w:rsidRDefault="0018724C"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When I organized </w:t>
      </w:r>
      <w:r w:rsidR="00D6338D" w:rsidRPr="007248B0">
        <w:rPr>
          <w:rFonts w:ascii="Times New Roman" w:hAnsi="Times New Roman" w:cs="Times New Roman"/>
          <w:sz w:val="24"/>
          <w:szCs w:val="24"/>
        </w:rPr>
        <w:t xml:space="preserve">the XIth International Conference of </w:t>
      </w:r>
      <w:proofErr w:type="spellStart"/>
      <w:r w:rsidR="00D6338D" w:rsidRPr="007248B0">
        <w:rPr>
          <w:rFonts w:ascii="Times New Roman" w:hAnsi="Times New Roman" w:cs="Times New Roman"/>
          <w:sz w:val="24"/>
          <w:szCs w:val="24"/>
        </w:rPr>
        <w:t>Greek</w:t>
      </w:r>
      <w:proofErr w:type="spellEnd"/>
      <w:r w:rsidR="00D6338D" w:rsidRPr="007248B0">
        <w:rPr>
          <w:rFonts w:ascii="Times New Roman" w:hAnsi="Times New Roman" w:cs="Times New Roman"/>
          <w:sz w:val="24"/>
          <w:szCs w:val="24"/>
        </w:rPr>
        <w:t xml:space="preserve"> and Latin </w:t>
      </w:r>
      <w:proofErr w:type="spellStart"/>
      <w:r w:rsidR="00D6338D" w:rsidRPr="007248B0">
        <w:rPr>
          <w:rFonts w:ascii="Times New Roman" w:hAnsi="Times New Roman" w:cs="Times New Roman"/>
          <w:sz w:val="24"/>
          <w:szCs w:val="24"/>
        </w:rPr>
        <w:t>Epigraphy</w:t>
      </w:r>
      <w:proofErr w:type="spellEnd"/>
      <w:r w:rsidR="00D6338D" w:rsidRPr="007248B0">
        <w:rPr>
          <w:rFonts w:ascii="Times New Roman" w:hAnsi="Times New Roman" w:cs="Times New Roman"/>
          <w:sz w:val="24"/>
          <w:szCs w:val="24"/>
        </w:rPr>
        <w:t xml:space="preserve">, </w:t>
      </w:r>
      <w:proofErr w:type="spellStart"/>
      <w:r w:rsidR="00CE3F3B">
        <w:rPr>
          <w:rFonts w:ascii="Times New Roman" w:hAnsi="Times New Roman" w:cs="Times New Roman"/>
          <w:sz w:val="24"/>
          <w:szCs w:val="24"/>
        </w:rPr>
        <w:t>which</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was</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held</w:t>
      </w:r>
      <w:proofErr w:type="spellEnd"/>
      <w:r w:rsidR="00D6338D" w:rsidRPr="007248B0">
        <w:rPr>
          <w:rFonts w:ascii="Times New Roman" w:hAnsi="Times New Roman" w:cs="Times New Roman"/>
          <w:sz w:val="24"/>
          <w:szCs w:val="24"/>
        </w:rPr>
        <w:t xml:space="preserve"> in Rome about 20 years ago, I asked Giancarlo Susini to open the conference, with the lecture “Ten conferences plus one: the way of epigraphy”; on the opposite side, I </w:t>
      </w:r>
      <w:proofErr w:type="spellStart"/>
      <w:r w:rsidR="00D6338D" w:rsidRPr="007248B0">
        <w:rPr>
          <w:rFonts w:ascii="Times New Roman" w:hAnsi="Times New Roman" w:cs="Times New Roman"/>
          <w:sz w:val="24"/>
          <w:szCs w:val="24"/>
        </w:rPr>
        <w:t>asked</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Géza</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A</w:t>
      </w:r>
      <w:ins w:id="82" w:author="Silvia" w:date="2016-02-16T15:09:00Z">
        <w:r w:rsidR="008B2E5C">
          <w:rPr>
            <w:rFonts w:ascii="Times New Roman" w:hAnsi="Times New Roman" w:cs="Times New Roman"/>
            <w:sz w:val="24"/>
            <w:szCs w:val="24"/>
          </w:rPr>
          <w:t>l</w:t>
        </w:r>
      </w:ins>
      <w:del w:id="83" w:author="Silvia" w:date="2016-02-16T15:09:00Z">
        <w:r w:rsidR="00D6338D" w:rsidRPr="007248B0" w:rsidDel="008B2E5C">
          <w:rPr>
            <w:rFonts w:ascii="Times New Roman" w:hAnsi="Times New Roman" w:cs="Times New Roman"/>
            <w:sz w:val="24"/>
            <w:szCs w:val="24"/>
          </w:rPr>
          <w:delText>L</w:delText>
        </w:r>
      </w:del>
      <w:r w:rsidR="00D6338D" w:rsidRPr="007248B0">
        <w:rPr>
          <w:rFonts w:ascii="Times New Roman" w:hAnsi="Times New Roman" w:cs="Times New Roman"/>
          <w:sz w:val="24"/>
          <w:szCs w:val="24"/>
        </w:rPr>
        <w:t>földy</w:t>
      </w:r>
      <w:proofErr w:type="spellEnd"/>
      <w:r w:rsidR="00D6338D" w:rsidRPr="007248B0">
        <w:rPr>
          <w:rFonts w:ascii="Times New Roman" w:hAnsi="Times New Roman" w:cs="Times New Roman"/>
          <w:sz w:val="24"/>
          <w:szCs w:val="24"/>
        </w:rPr>
        <w:t xml:space="preserve"> to </w:t>
      </w:r>
      <w:proofErr w:type="spellStart"/>
      <w:r w:rsidR="00D6338D" w:rsidRPr="007248B0">
        <w:rPr>
          <w:rFonts w:ascii="Times New Roman" w:hAnsi="Times New Roman" w:cs="Times New Roman"/>
          <w:sz w:val="24"/>
          <w:szCs w:val="24"/>
        </w:rPr>
        <w:t>close</w:t>
      </w:r>
      <w:proofErr w:type="spellEnd"/>
      <w:r w:rsidR="00D6338D" w:rsidRPr="007248B0">
        <w:rPr>
          <w:rFonts w:ascii="Times New Roman" w:hAnsi="Times New Roman" w:cs="Times New Roman"/>
          <w:sz w:val="24"/>
          <w:szCs w:val="24"/>
        </w:rPr>
        <w:t xml:space="preserve"> the conference with a paper on “The future of epigraphy”, and he, with the same embarassment that I have now, </w:t>
      </w:r>
      <w:proofErr w:type="spellStart"/>
      <w:r w:rsidR="00D6338D" w:rsidRPr="007248B0">
        <w:rPr>
          <w:rFonts w:ascii="Times New Roman" w:hAnsi="Times New Roman" w:cs="Times New Roman"/>
          <w:sz w:val="24"/>
          <w:szCs w:val="24"/>
        </w:rPr>
        <w:t>observed</w:t>
      </w:r>
      <w:proofErr w:type="spellEnd"/>
      <w:r w:rsidR="00D6338D" w:rsidRPr="007248B0">
        <w:rPr>
          <w:rFonts w:ascii="Times New Roman" w:hAnsi="Times New Roman" w:cs="Times New Roman"/>
          <w:sz w:val="24"/>
          <w:szCs w:val="24"/>
        </w:rPr>
        <w:t>: “</w:t>
      </w:r>
      <w:proofErr w:type="spellStart"/>
      <w:r w:rsidR="00D6338D" w:rsidRPr="007248B0">
        <w:rPr>
          <w:rFonts w:ascii="Times New Roman" w:hAnsi="Times New Roman" w:cs="Times New Roman"/>
          <w:sz w:val="24"/>
          <w:szCs w:val="24"/>
        </w:rPr>
        <w:t>As</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historians</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we</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already</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have</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problems</w:t>
      </w:r>
      <w:proofErr w:type="spellEnd"/>
      <w:r w:rsidR="00D6338D" w:rsidRPr="007248B0">
        <w:rPr>
          <w:rFonts w:ascii="Times New Roman" w:hAnsi="Times New Roman" w:cs="Times New Roman"/>
          <w:sz w:val="24"/>
          <w:szCs w:val="24"/>
        </w:rPr>
        <w:t xml:space="preserve"> </w:t>
      </w:r>
      <w:proofErr w:type="spellStart"/>
      <w:r w:rsidR="00D6338D" w:rsidRPr="007248B0">
        <w:rPr>
          <w:rFonts w:ascii="Times New Roman" w:hAnsi="Times New Roman" w:cs="Times New Roman"/>
          <w:sz w:val="24"/>
          <w:szCs w:val="24"/>
        </w:rPr>
        <w:t>understand</w:t>
      </w:r>
      <w:r w:rsidR="00CE3F3B">
        <w:rPr>
          <w:rFonts w:ascii="Times New Roman" w:hAnsi="Times New Roman" w:cs="Times New Roman"/>
          <w:sz w:val="24"/>
          <w:szCs w:val="24"/>
        </w:rPr>
        <w:t>ing</w:t>
      </w:r>
      <w:proofErr w:type="spellEnd"/>
      <w:r w:rsidR="00D6338D" w:rsidRPr="007248B0">
        <w:rPr>
          <w:rFonts w:ascii="Times New Roman" w:hAnsi="Times New Roman" w:cs="Times New Roman"/>
          <w:sz w:val="24"/>
          <w:szCs w:val="24"/>
        </w:rPr>
        <w:t xml:space="preserve"> the </w:t>
      </w:r>
      <w:proofErr w:type="spellStart"/>
      <w:r w:rsidR="00D6338D" w:rsidRPr="007248B0">
        <w:rPr>
          <w:rFonts w:ascii="Times New Roman" w:hAnsi="Times New Roman" w:cs="Times New Roman"/>
          <w:sz w:val="24"/>
          <w:szCs w:val="24"/>
        </w:rPr>
        <w:t>past</w:t>
      </w:r>
      <w:proofErr w:type="spellEnd"/>
      <w:r w:rsidR="00D6338D" w:rsidRPr="007248B0">
        <w:rPr>
          <w:rFonts w:ascii="Times New Roman" w:hAnsi="Times New Roman" w:cs="Times New Roman"/>
          <w:sz w:val="24"/>
          <w:szCs w:val="24"/>
        </w:rPr>
        <w:t>. What could we say about the future?”</w:t>
      </w:r>
    </w:p>
    <w:p w:rsidR="00317925" w:rsidRPr="007248B0" w:rsidRDefault="0031792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As a matter of fact, the future </w:t>
      </w:r>
      <w:proofErr w:type="spellStart"/>
      <w:r w:rsidRPr="007248B0">
        <w:rPr>
          <w:rFonts w:ascii="Times New Roman" w:hAnsi="Times New Roman" w:cs="Times New Roman"/>
          <w:sz w:val="24"/>
          <w:szCs w:val="24"/>
        </w:rPr>
        <w:t>doesn’t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lean</w:t>
      </w:r>
      <w:proofErr w:type="spellEnd"/>
      <w:r w:rsidRPr="007248B0">
        <w:rPr>
          <w:rFonts w:ascii="Times New Roman" w:hAnsi="Times New Roman" w:cs="Times New Roman"/>
          <w:sz w:val="24"/>
          <w:szCs w:val="24"/>
        </w:rPr>
        <w:t xml:space="preserve"> on </w:t>
      </w:r>
      <w:proofErr w:type="spellStart"/>
      <w:r w:rsidRPr="007248B0">
        <w:rPr>
          <w:rFonts w:ascii="Times New Roman" w:hAnsi="Times New Roman" w:cs="Times New Roman"/>
          <w:sz w:val="24"/>
          <w:szCs w:val="24"/>
        </w:rPr>
        <w:t>solid</w:t>
      </w:r>
      <w:proofErr w:type="spellEnd"/>
      <w:r w:rsidRPr="007248B0">
        <w:rPr>
          <w:rFonts w:ascii="Times New Roman" w:hAnsi="Times New Roman" w:cs="Times New Roman"/>
          <w:sz w:val="24"/>
          <w:szCs w:val="24"/>
        </w:rPr>
        <w:t xml:space="preserve">, </w:t>
      </w:r>
      <w:proofErr w:type="spellStart"/>
      <w:r w:rsidR="00472D82">
        <w:rPr>
          <w:rFonts w:ascii="Times New Roman" w:hAnsi="Times New Roman" w:cs="Times New Roman"/>
          <w:sz w:val="24"/>
          <w:szCs w:val="24"/>
        </w:rPr>
        <w:t>measurable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facts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reign</w:t>
      </w:r>
      <w:proofErr w:type="spellEnd"/>
      <w:r w:rsidRPr="007248B0">
        <w:rPr>
          <w:rFonts w:ascii="Times New Roman" w:hAnsi="Times New Roman" w:cs="Times New Roman"/>
          <w:sz w:val="24"/>
          <w:szCs w:val="24"/>
        </w:rPr>
        <w:t xml:space="preserve"> of the unknown, in which one projects rational and irrational desires, mixed with fears or even anguish. But it’s also a temporal space in which many of our previsions are going to be swept away by facts that nobody had foreseen or even imagined.</w:t>
      </w:r>
    </w:p>
    <w:p w:rsidR="00317925" w:rsidRPr="007248B0" w:rsidRDefault="00317925"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It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would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seemed</w:t>
      </w:r>
      <w:proofErr w:type="spellEnd"/>
      <w:r w:rsidRPr="007248B0">
        <w:rPr>
          <w:rFonts w:ascii="Times New Roman" w:hAnsi="Times New Roman" w:cs="Times New Roman"/>
          <w:sz w:val="24"/>
          <w:szCs w:val="24"/>
        </w:rPr>
        <w:t xml:space="preserve"> more </w:t>
      </w:r>
      <w:proofErr w:type="spellStart"/>
      <w:r w:rsidRPr="007248B0">
        <w:rPr>
          <w:rFonts w:ascii="Times New Roman" w:hAnsi="Times New Roman" w:cs="Times New Roman"/>
          <w:sz w:val="24"/>
          <w:szCs w:val="24"/>
        </w:rPr>
        <w:t>logical</w:t>
      </w:r>
      <w:proofErr w:type="spellEnd"/>
      <w:r w:rsidRPr="007248B0">
        <w:rPr>
          <w:rFonts w:ascii="Times New Roman" w:hAnsi="Times New Roman" w:cs="Times New Roman"/>
          <w:sz w:val="24"/>
          <w:szCs w:val="24"/>
        </w:rPr>
        <w:t xml:space="preserve"> </w:t>
      </w:r>
      <w:r w:rsidR="00472D82">
        <w:rPr>
          <w:rFonts w:ascii="Times New Roman" w:hAnsi="Times New Roman" w:cs="Times New Roman"/>
          <w:sz w:val="24"/>
          <w:szCs w:val="24"/>
        </w:rPr>
        <w:t>for</w:t>
      </w:r>
      <w:r w:rsidRPr="007248B0">
        <w:rPr>
          <w:rFonts w:ascii="Times New Roman" w:hAnsi="Times New Roman" w:cs="Times New Roman"/>
          <w:sz w:val="24"/>
          <w:szCs w:val="24"/>
        </w:rPr>
        <w:t xml:space="preserve"> the future of the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w:t>
      </w:r>
      <w:r w:rsidR="00472D82">
        <w:rPr>
          <w:rFonts w:ascii="Times New Roman" w:hAnsi="Times New Roman" w:cs="Times New Roman"/>
          <w:sz w:val="24"/>
          <w:szCs w:val="24"/>
        </w:rPr>
        <w:t>to be</w:t>
      </w:r>
      <w:r w:rsidRPr="007248B0">
        <w:rPr>
          <w:rFonts w:ascii="Times New Roman" w:hAnsi="Times New Roman" w:cs="Times New Roman"/>
          <w:sz w:val="24"/>
          <w:szCs w:val="24"/>
        </w:rPr>
        <w:t xml:space="preserve"> </w:t>
      </w:r>
      <w:proofErr w:type="spellStart"/>
      <w:r w:rsidR="00472D82">
        <w:rPr>
          <w:rFonts w:ascii="Times New Roman" w:hAnsi="Times New Roman" w:cs="Times New Roman"/>
          <w:sz w:val="24"/>
          <w:szCs w:val="24"/>
        </w:rPr>
        <w:t>presented</w:t>
      </w:r>
      <w:proofErr w:type="spellEnd"/>
      <w:r w:rsidRPr="007248B0">
        <w:rPr>
          <w:rFonts w:ascii="Times New Roman" w:hAnsi="Times New Roman" w:cs="Times New Roman"/>
          <w:sz w:val="24"/>
          <w:szCs w:val="24"/>
        </w:rPr>
        <w:t xml:space="preserve"> by a </w:t>
      </w:r>
      <w:proofErr w:type="spellStart"/>
      <w:r w:rsidRPr="007248B0">
        <w:rPr>
          <w:rFonts w:ascii="Times New Roman" w:hAnsi="Times New Roman" w:cs="Times New Roman"/>
          <w:sz w:val="24"/>
          <w:szCs w:val="24"/>
        </w:rPr>
        <w:t>young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person</w:t>
      </w:r>
      <w:proofErr w:type="spellEnd"/>
      <w:r w:rsidRPr="007248B0">
        <w:rPr>
          <w:rFonts w:ascii="Times New Roman" w:hAnsi="Times New Roman" w:cs="Times New Roman"/>
          <w:sz w:val="24"/>
          <w:szCs w:val="24"/>
        </w:rPr>
        <w:t xml:space="preserve">, </w:t>
      </w:r>
      <w:proofErr w:type="spellStart"/>
      <w:r w:rsidR="00472D82">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the time to experience it, and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by an </w:t>
      </w:r>
      <w:proofErr w:type="spellStart"/>
      <w:r w:rsidRPr="007248B0">
        <w:rPr>
          <w:rFonts w:ascii="Times New Roman" w:hAnsi="Times New Roman" w:cs="Times New Roman"/>
          <w:sz w:val="24"/>
          <w:szCs w:val="24"/>
        </w:rPr>
        <w:t>old</w:t>
      </w:r>
      <w:proofErr w:type="spellEnd"/>
      <w:r w:rsidRPr="007248B0">
        <w:rPr>
          <w:rFonts w:ascii="Times New Roman" w:hAnsi="Times New Roman" w:cs="Times New Roman"/>
          <w:sz w:val="24"/>
          <w:szCs w:val="24"/>
        </w:rPr>
        <w:t xml:space="preserve"> man, </w:t>
      </w:r>
      <w:proofErr w:type="spellStart"/>
      <w:r w:rsidR="00472D82">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never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see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it</w:t>
      </w:r>
      <w:proofErr w:type="spellEnd"/>
      <w:r w:rsidRPr="007248B0">
        <w:rPr>
          <w:rFonts w:ascii="Times New Roman" w:hAnsi="Times New Roman" w:cs="Times New Roman"/>
          <w:sz w:val="24"/>
          <w:szCs w:val="24"/>
        </w:rPr>
        <w:t xml:space="preserve">. By the way, I’m rather upset when I see the media invaded every day by some old men – I hope not to be </w:t>
      </w:r>
      <w:proofErr w:type="spellStart"/>
      <w:r w:rsidRPr="007248B0">
        <w:rPr>
          <w:rFonts w:ascii="Times New Roman" w:hAnsi="Times New Roman" w:cs="Times New Roman"/>
          <w:sz w:val="24"/>
          <w:szCs w:val="24"/>
        </w:rPr>
        <w:t>one</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them</w:t>
      </w:r>
      <w:proofErr w:type="spellEnd"/>
      <w:r w:rsidRPr="007248B0">
        <w:rPr>
          <w:rFonts w:ascii="Times New Roman" w:hAnsi="Times New Roman" w:cs="Times New Roman"/>
          <w:sz w:val="24"/>
          <w:szCs w:val="24"/>
        </w:rPr>
        <w:t xml:space="preserve"> – </w:t>
      </w:r>
      <w:proofErr w:type="spellStart"/>
      <w:r w:rsidR="00FD773D">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after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had</w:t>
      </w:r>
      <w:proofErr w:type="spellEnd"/>
      <w:r w:rsidRPr="007248B0">
        <w:rPr>
          <w:rFonts w:ascii="Times New Roman" w:hAnsi="Times New Roman" w:cs="Times New Roman"/>
          <w:sz w:val="24"/>
          <w:szCs w:val="24"/>
        </w:rPr>
        <w:t xml:space="preserve"> a long time to express </w:t>
      </w:r>
      <w:proofErr w:type="spellStart"/>
      <w:r w:rsidRPr="007248B0">
        <w:rPr>
          <w:rFonts w:ascii="Times New Roman" w:hAnsi="Times New Roman" w:cs="Times New Roman"/>
          <w:sz w:val="24"/>
          <w:szCs w:val="24"/>
        </w:rPr>
        <w:t>their</w:t>
      </w:r>
      <w:proofErr w:type="spellEnd"/>
      <w:r w:rsidRPr="007248B0">
        <w:rPr>
          <w:rFonts w:ascii="Times New Roman" w:hAnsi="Times New Roman" w:cs="Times New Roman"/>
          <w:sz w:val="24"/>
          <w:szCs w:val="24"/>
        </w:rPr>
        <w:t xml:space="preserve"> opinion, and </w:t>
      </w:r>
      <w:proofErr w:type="spellStart"/>
      <w:r w:rsidRPr="007248B0">
        <w:rPr>
          <w:rFonts w:ascii="Times New Roman" w:hAnsi="Times New Roman" w:cs="Times New Roman"/>
          <w:sz w:val="24"/>
          <w:szCs w:val="24"/>
        </w:rPr>
        <w:t>having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failed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the right to give rules for the future, while – </w:t>
      </w:r>
      <w:proofErr w:type="spellStart"/>
      <w:r w:rsidRPr="007248B0">
        <w:rPr>
          <w:rFonts w:ascii="Times New Roman" w:hAnsi="Times New Roman" w:cs="Times New Roman"/>
          <w:sz w:val="24"/>
          <w:szCs w:val="24"/>
        </w:rPr>
        <w:t>maybe</w:t>
      </w:r>
      <w:proofErr w:type="spellEnd"/>
      <w:r w:rsidRPr="007248B0">
        <w:rPr>
          <w:rFonts w:ascii="Times New Roman" w:hAnsi="Times New Roman" w:cs="Times New Roman"/>
          <w:sz w:val="24"/>
          <w:szCs w:val="24"/>
        </w:rPr>
        <w:t xml:space="preserve"> - </w:t>
      </w:r>
      <w:proofErr w:type="spellStart"/>
      <w:r w:rsidRPr="007248B0">
        <w:rPr>
          <w:rFonts w:ascii="Times New Roman" w:hAnsi="Times New Roman" w:cs="Times New Roman"/>
          <w:sz w:val="24"/>
          <w:szCs w:val="24"/>
        </w:rPr>
        <w:t>it’s</w:t>
      </w:r>
      <w:proofErr w:type="spellEnd"/>
      <w:r w:rsidRPr="007248B0">
        <w:rPr>
          <w:rFonts w:ascii="Times New Roman" w:hAnsi="Times New Roman" w:cs="Times New Roman"/>
          <w:sz w:val="24"/>
          <w:szCs w:val="24"/>
        </w:rPr>
        <w:t xml:space="preserve"> the moment </w:t>
      </w:r>
      <w:r w:rsidR="00472D82">
        <w:rPr>
          <w:rFonts w:ascii="Times New Roman" w:hAnsi="Times New Roman" w:cs="Times New Roman"/>
          <w:sz w:val="24"/>
          <w:szCs w:val="24"/>
        </w:rPr>
        <w:t>t</w:t>
      </w:r>
      <w:r w:rsidRPr="007248B0">
        <w:rPr>
          <w:rFonts w:ascii="Times New Roman" w:hAnsi="Times New Roman" w:cs="Times New Roman"/>
          <w:sz w:val="24"/>
          <w:szCs w:val="24"/>
        </w:rPr>
        <w:t xml:space="preserve">o </w:t>
      </w:r>
      <w:r w:rsidR="00FD773D">
        <w:rPr>
          <w:rFonts w:ascii="Times New Roman" w:hAnsi="Times New Roman" w:cs="Times New Roman"/>
          <w:sz w:val="24"/>
          <w:szCs w:val="24"/>
        </w:rPr>
        <w:t xml:space="preserve">open the </w:t>
      </w:r>
      <w:proofErr w:type="spellStart"/>
      <w:r w:rsidR="00FD773D">
        <w:rPr>
          <w:rFonts w:ascii="Times New Roman" w:hAnsi="Times New Roman" w:cs="Times New Roman"/>
          <w:sz w:val="24"/>
          <w:szCs w:val="24"/>
        </w:rPr>
        <w:t>floor</w:t>
      </w:r>
      <w:proofErr w:type="spellEnd"/>
      <w:r w:rsidR="00FD773D">
        <w:rPr>
          <w:rFonts w:ascii="Times New Roman" w:hAnsi="Times New Roman" w:cs="Times New Roman"/>
          <w:sz w:val="24"/>
          <w:szCs w:val="24"/>
        </w:rPr>
        <w:t xml:space="preserve"> </w:t>
      </w:r>
      <w:r w:rsidRPr="007248B0">
        <w:rPr>
          <w:rFonts w:ascii="Times New Roman" w:hAnsi="Times New Roman" w:cs="Times New Roman"/>
          <w:sz w:val="24"/>
          <w:szCs w:val="24"/>
        </w:rPr>
        <w:t xml:space="preserve">to </w:t>
      </w:r>
      <w:proofErr w:type="spellStart"/>
      <w:r w:rsidRPr="007248B0">
        <w:rPr>
          <w:rFonts w:ascii="Times New Roman" w:hAnsi="Times New Roman" w:cs="Times New Roman"/>
          <w:sz w:val="24"/>
          <w:szCs w:val="24"/>
        </w:rPr>
        <w:t>others</w:t>
      </w:r>
      <w:proofErr w:type="spellEnd"/>
      <w:r w:rsidRPr="007248B0">
        <w:rPr>
          <w:rFonts w:ascii="Times New Roman" w:hAnsi="Times New Roman" w:cs="Times New Roman"/>
          <w:sz w:val="24"/>
          <w:szCs w:val="24"/>
        </w:rPr>
        <w:t>.</w:t>
      </w:r>
    </w:p>
    <w:p w:rsidR="00317925" w:rsidRPr="007248B0" w:rsidRDefault="00317925"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let’s</w:t>
      </w:r>
      <w:proofErr w:type="spellEnd"/>
      <w:r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speak</w:t>
      </w:r>
      <w:proofErr w:type="spellEnd"/>
      <w:r w:rsidR="00FD773D">
        <w:rPr>
          <w:rFonts w:ascii="Times New Roman" w:hAnsi="Times New Roman" w:cs="Times New Roman"/>
          <w:sz w:val="24"/>
          <w:szCs w:val="24"/>
        </w:rPr>
        <w:t xml:space="preserve"> of </w:t>
      </w:r>
      <w:proofErr w:type="spellStart"/>
      <w:r w:rsidR="00FD773D">
        <w:rPr>
          <w:rFonts w:ascii="Times New Roman" w:hAnsi="Times New Roman" w:cs="Times New Roman"/>
          <w:sz w:val="24"/>
          <w:szCs w:val="24"/>
        </w:rPr>
        <w:t>lighter</w:t>
      </w:r>
      <w:proofErr w:type="spellEnd"/>
      <w:r w:rsidR="00FD773D">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things</w:t>
      </w:r>
      <w:proofErr w:type="spellEnd"/>
      <w:r w:rsidRPr="007248B0">
        <w:rPr>
          <w:rFonts w:ascii="Times New Roman" w:hAnsi="Times New Roman" w:cs="Times New Roman"/>
          <w:sz w:val="24"/>
          <w:szCs w:val="24"/>
        </w:rPr>
        <w:t>!</w:t>
      </w:r>
    </w:p>
    <w:p w:rsidR="00317925" w:rsidRPr="007248B0" w:rsidRDefault="0031792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 don’t think </w:t>
      </w:r>
      <w:r w:rsidR="00867E32" w:rsidRPr="007248B0">
        <w:rPr>
          <w:rFonts w:ascii="Times New Roman" w:hAnsi="Times New Roman" w:cs="Times New Roman"/>
          <w:sz w:val="24"/>
          <w:szCs w:val="24"/>
        </w:rPr>
        <w:t xml:space="preserve">that you want me to </w:t>
      </w:r>
      <w:proofErr w:type="spellStart"/>
      <w:r w:rsidR="00867E32" w:rsidRPr="007248B0">
        <w:rPr>
          <w:rFonts w:ascii="Times New Roman" w:hAnsi="Times New Roman" w:cs="Times New Roman"/>
          <w:sz w:val="24"/>
          <w:szCs w:val="24"/>
        </w:rPr>
        <w:t>become</w:t>
      </w:r>
      <w:proofErr w:type="spellEnd"/>
      <w:r w:rsidR="00867E32" w:rsidRPr="007248B0">
        <w:rPr>
          <w:rFonts w:ascii="Times New Roman" w:hAnsi="Times New Roman" w:cs="Times New Roman"/>
          <w:sz w:val="24"/>
          <w:szCs w:val="24"/>
        </w:rPr>
        <w:t xml:space="preserve"> a “</w:t>
      </w:r>
      <w:proofErr w:type="spellStart"/>
      <w:r w:rsidR="00867E32" w:rsidRPr="007248B0">
        <w:rPr>
          <w:rFonts w:ascii="Times New Roman" w:hAnsi="Times New Roman" w:cs="Times New Roman"/>
          <w:sz w:val="24"/>
          <w:szCs w:val="24"/>
        </w:rPr>
        <w:t>futurologist</w:t>
      </w:r>
      <w:proofErr w:type="spellEnd"/>
      <w:r w:rsidR="00867E32" w:rsidRPr="007248B0">
        <w:rPr>
          <w:rFonts w:ascii="Times New Roman" w:hAnsi="Times New Roman" w:cs="Times New Roman"/>
          <w:sz w:val="24"/>
          <w:szCs w:val="24"/>
        </w:rPr>
        <w:t xml:space="preserve">” </w:t>
      </w:r>
      <w:del w:id="84" w:author="Silvia" w:date="2016-02-16T15:12:00Z">
        <w:r w:rsidR="00867E32" w:rsidRPr="007248B0" w:rsidDel="000D2579">
          <w:rPr>
            <w:rFonts w:ascii="Times New Roman" w:hAnsi="Times New Roman" w:cs="Times New Roman"/>
            <w:sz w:val="24"/>
            <w:szCs w:val="24"/>
          </w:rPr>
          <w:delText xml:space="preserve"> </w:delText>
        </w:r>
      </w:del>
      <w:r w:rsidR="00867E32" w:rsidRPr="007248B0">
        <w:rPr>
          <w:rFonts w:ascii="Times New Roman" w:hAnsi="Times New Roman" w:cs="Times New Roman"/>
          <w:sz w:val="24"/>
          <w:szCs w:val="24"/>
        </w:rPr>
        <w:t xml:space="preserve">and to </w:t>
      </w:r>
      <w:proofErr w:type="spellStart"/>
      <w:r w:rsidR="00867E32" w:rsidRPr="007248B0">
        <w:rPr>
          <w:rFonts w:ascii="Times New Roman" w:hAnsi="Times New Roman" w:cs="Times New Roman"/>
          <w:sz w:val="24"/>
          <w:szCs w:val="24"/>
        </w:rPr>
        <w:t>make</w:t>
      </w:r>
      <w:proofErr w:type="spellEnd"/>
      <w:r w:rsidR="00867E32" w:rsidRPr="007248B0">
        <w:rPr>
          <w:rFonts w:ascii="Times New Roman" w:hAnsi="Times New Roman" w:cs="Times New Roman"/>
          <w:sz w:val="24"/>
          <w:szCs w:val="24"/>
        </w:rPr>
        <w:t xml:space="preserve"> </w:t>
      </w:r>
      <w:proofErr w:type="spellStart"/>
      <w:r w:rsidR="00333706">
        <w:rPr>
          <w:rFonts w:ascii="Times New Roman" w:hAnsi="Times New Roman" w:cs="Times New Roman"/>
          <w:sz w:val="24"/>
          <w:szCs w:val="24"/>
        </w:rPr>
        <w:t>predictions</w:t>
      </w:r>
      <w:proofErr w:type="spellEnd"/>
      <w:r w:rsidR="00867E32" w:rsidRPr="007248B0">
        <w:rPr>
          <w:rFonts w:ascii="Times New Roman" w:hAnsi="Times New Roman" w:cs="Times New Roman"/>
          <w:sz w:val="24"/>
          <w:szCs w:val="24"/>
        </w:rPr>
        <w:t xml:space="preserve"> o</w:t>
      </w:r>
      <w:r w:rsidR="00333706">
        <w:rPr>
          <w:rFonts w:ascii="Times New Roman" w:hAnsi="Times New Roman" w:cs="Times New Roman"/>
          <w:sz w:val="24"/>
          <w:szCs w:val="24"/>
        </w:rPr>
        <w:t>f</w:t>
      </w:r>
      <w:r w:rsidR="00867E32" w:rsidRPr="007248B0">
        <w:rPr>
          <w:rFonts w:ascii="Times New Roman" w:hAnsi="Times New Roman" w:cs="Times New Roman"/>
          <w:sz w:val="24"/>
          <w:szCs w:val="24"/>
        </w:rPr>
        <w:t xml:space="preserve"> </w:t>
      </w:r>
      <w:proofErr w:type="spellStart"/>
      <w:r w:rsidR="00867E32" w:rsidRPr="007248B0">
        <w:rPr>
          <w:rFonts w:ascii="Times New Roman" w:hAnsi="Times New Roman" w:cs="Times New Roman"/>
          <w:sz w:val="24"/>
          <w:szCs w:val="24"/>
        </w:rPr>
        <w:t>what</w:t>
      </w:r>
      <w:proofErr w:type="spellEnd"/>
      <w:r w:rsidR="00867E32" w:rsidRPr="007248B0">
        <w:rPr>
          <w:rFonts w:ascii="Times New Roman" w:hAnsi="Times New Roman" w:cs="Times New Roman"/>
          <w:sz w:val="24"/>
          <w:szCs w:val="24"/>
        </w:rPr>
        <w:t xml:space="preserve"> </w:t>
      </w:r>
      <w:proofErr w:type="spellStart"/>
      <w:r w:rsidR="00867E32" w:rsidRPr="007248B0">
        <w:rPr>
          <w:rFonts w:ascii="Times New Roman" w:hAnsi="Times New Roman" w:cs="Times New Roman"/>
          <w:sz w:val="24"/>
          <w:szCs w:val="24"/>
        </w:rPr>
        <w:t>is</w:t>
      </w:r>
      <w:proofErr w:type="spellEnd"/>
      <w:r w:rsidR="00867E32" w:rsidRPr="007248B0">
        <w:rPr>
          <w:rFonts w:ascii="Times New Roman" w:hAnsi="Times New Roman" w:cs="Times New Roman"/>
          <w:sz w:val="24"/>
          <w:szCs w:val="24"/>
        </w:rPr>
        <w:t xml:space="preserve"> </w:t>
      </w:r>
      <w:proofErr w:type="spellStart"/>
      <w:r w:rsidR="00867E32" w:rsidRPr="007248B0">
        <w:rPr>
          <w:rFonts w:ascii="Times New Roman" w:hAnsi="Times New Roman" w:cs="Times New Roman"/>
          <w:sz w:val="24"/>
          <w:szCs w:val="24"/>
        </w:rPr>
        <w:t>going</w:t>
      </w:r>
      <w:proofErr w:type="spellEnd"/>
      <w:r w:rsidR="00867E32" w:rsidRPr="007248B0">
        <w:rPr>
          <w:rFonts w:ascii="Times New Roman" w:hAnsi="Times New Roman" w:cs="Times New Roman"/>
          <w:sz w:val="24"/>
          <w:szCs w:val="24"/>
        </w:rPr>
        <w:t xml:space="preserve"> to </w:t>
      </w:r>
      <w:proofErr w:type="spellStart"/>
      <w:r w:rsidR="00867E32" w:rsidRPr="007248B0">
        <w:rPr>
          <w:rFonts w:ascii="Times New Roman" w:hAnsi="Times New Roman" w:cs="Times New Roman"/>
          <w:sz w:val="24"/>
          <w:szCs w:val="24"/>
        </w:rPr>
        <w:t>happen</w:t>
      </w:r>
      <w:proofErr w:type="spellEnd"/>
      <w:r w:rsidR="00867E32" w:rsidRPr="007248B0">
        <w:rPr>
          <w:rFonts w:ascii="Times New Roman" w:hAnsi="Times New Roman" w:cs="Times New Roman"/>
          <w:sz w:val="24"/>
          <w:szCs w:val="24"/>
        </w:rPr>
        <w:t xml:space="preserve"> in the world, or, more modestly, in EAGLE, in a more or </w:t>
      </w:r>
      <w:proofErr w:type="spellStart"/>
      <w:r w:rsidR="00867E32" w:rsidRPr="007248B0">
        <w:rPr>
          <w:rFonts w:ascii="Times New Roman" w:hAnsi="Times New Roman" w:cs="Times New Roman"/>
          <w:sz w:val="24"/>
          <w:szCs w:val="24"/>
        </w:rPr>
        <w:t>less</w:t>
      </w:r>
      <w:proofErr w:type="spellEnd"/>
      <w:r w:rsidR="00867E32"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distant</w:t>
      </w:r>
      <w:proofErr w:type="spellEnd"/>
      <w:r w:rsidR="00867E32" w:rsidRPr="007248B0">
        <w:rPr>
          <w:rFonts w:ascii="Times New Roman" w:hAnsi="Times New Roman" w:cs="Times New Roman"/>
          <w:sz w:val="24"/>
          <w:szCs w:val="24"/>
        </w:rPr>
        <w:t xml:space="preserve"> future. But we can’t do without </w:t>
      </w:r>
      <w:r w:rsidR="00FD773D">
        <w:rPr>
          <w:rFonts w:ascii="Times New Roman" w:hAnsi="Times New Roman" w:cs="Times New Roman"/>
          <w:sz w:val="24"/>
          <w:szCs w:val="24"/>
        </w:rPr>
        <w:t xml:space="preserve">the </w:t>
      </w:r>
      <w:r w:rsidR="00867E32" w:rsidRPr="007248B0">
        <w:rPr>
          <w:rFonts w:ascii="Times New Roman" w:hAnsi="Times New Roman" w:cs="Times New Roman"/>
          <w:sz w:val="24"/>
          <w:szCs w:val="24"/>
        </w:rPr>
        <w:t>future.</w:t>
      </w:r>
    </w:p>
    <w:p w:rsidR="00867E32" w:rsidRPr="007248B0" w:rsidRDefault="00867E3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Every action presupposes a future, and this feeling leads our steps and gives them a meaning. But we can also say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the future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nothing</w:t>
      </w:r>
      <w:proofErr w:type="spellEnd"/>
      <w:r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present</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yesterday</w:t>
      </w:r>
      <w:proofErr w:type="spellEnd"/>
      <w:r w:rsidRPr="007248B0">
        <w:rPr>
          <w:rFonts w:ascii="Times New Roman" w:hAnsi="Times New Roman" w:cs="Times New Roman"/>
          <w:sz w:val="24"/>
          <w:szCs w:val="24"/>
        </w:rPr>
        <w:t xml:space="preserve">. To speak about the future of EAGLE, therefore, there is no need to </w:t>
      </w:r>
      <w:proofErr w:type="spellStart"/>
      <w:r w:rsidRPr="007248B0">
        <w:rPr>
          <w:rFonts w:ascii="Times New Roman" w:hAnsi="Times New Roman" w:cs="Times New Roman"/>
          <w:sz w:val="24"/>
          <w:szCs w:val="24"/>
        </w:rPr>
        <w:t>imagine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complex</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scenarios</w:t>
      </w:r>
      <w:proofErr w:type="spellEnd"/>
      <w:r w:rsidRPr="007248B0">
        <w:rPr>
          <w:rFonts w:ascii="Times New Roman" w:hAnsi="Times New Roman" w:cs="Times New Roman"/>
          <w:sz w:val="24"/>
          <w:szCs w:val="24"/>
        </w:rPr>
        <w:t xml:space="preserve"> for the </w:t>
      </w:r>
      <w:proofErr w:type="spellStart"/>
      <w:r w:rsidRPr="007248B0">
        <w:rPr>
          <w:rFonts w:ascii="Times New Roman" w:hAnsi="Times New Roman" w:cs="Times New Roman"/>
          <w:sz w:val="24"/>
          <w:szCs w:val="24"/>
        </w:rPr>
        <w:t>coming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years</w:t>
      </w:r>
      <w:proofErr w:type="spellEnd"/>
      <w:r w:rsidR="00FD773D">
        <w:rPr>
          <w:rFonts w:ascii="Times New Roman" w:hAnsi="Times New Roman" w:cs="Times New Roman"/>
          <w:sz w:val="24"/>
          <w:szCs w:val="24"/>
        </w:rPr>
        <w:t>.</w:t>
      </w:r>
      <w:r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W</w:t>
      </w:r>
      <w:r w:rsidRPr="007248B0">
        <w:rPr>
          <w:rFonts w:ascii="Times New Roman" w:hAnsi="Times New Roman" w:cs="Times New Roman"/>
          <w:sz w:val="24"/>
          <w:szCs w:val="24"/>
        </w:rPr>
        <w:t>e</w:t>
      </w:r>
      <w:proofErr w:type="spellEnd"/>
      <w:r w:rsidRPr="007248B0">
        <w:rPr>
          <w:rFonts w:ascii="Times New Roman" w:hAnsi="Times New Roman" w:cs="Times New Roman"/>
          <w:sz w:val="24"/>
          <w:szCs w:val="24"/>
        </w:rPr>
        <w:t xml:space="preserve"> can just </w:t>
      </w:r>
      <w:proofErr w:type="spellStart"/>
      <w:r w:rsidRPr="007248B0">
        <w:rPr>
          <w:rFonts w:ascii="Times New Roman" w:hAnsi="Times New Roman" w:cs="Times New Roman"/>
          <w:sz w:val="24"/>
          <w:szCs w:val="24"/>
        </w:rPr>
        <w:t>ask</w:t>
      </w:r>
      <w:proofErr w:type="spellEnd"/>
      <w:r w:rsidRPr="007248B0">
        <w:rPr>
          <w:rFonts w:ascii="Times New Roman" w:hAnsi="Times New Roman" w:cs="Times New Roman"/>
          <w:sz w:val="24"/>
          <w:szCs w:val="24"/>
        </w:rPr>
        <w:t xml:space="preserve"> ourselves: What am I going to do tomorrow? In English, there is a convenient distinction between </w:t>
      </w:r>
      <w:r w:rsidR="00FD773D">
        <w:rPr>
          <w:rFonts w:ascii="Times New Roman" w:hAnsi="Times New Roman" w:cs="Times New Roman"/>
          <w:sz w:val="24"/>
          <w:szCs w:val="24"/>
        </w:rPr>
        <w:t xml:space="preserve">the </w:t>
      </w:r>
      <w:r w:rsidRPr="007248B0">
        <w:rPr>
          <w:rFonts w:ascii="Times New Roman" w:hAnsi="Times New Roman" w:cs="Times New Roman"/>
          <w:sz w:val="24"/>
          <w:szCs w:val="24"/>
        </w:rPr>
        <w:t xml:space="preserve">simple future, that is used for actions that happen spontaneously, and </w:t>
      </w:r>
      <w:r w:rsidR="00FD773D">
        <w:rPr>
          <w:rFonts w:ascii="Times New Roman" w:hAnsi="Times New Roman" w:cs="Times New Roman"/>
          <w:sz w:val="24"/>
          <w:szCs w:val="24"/>
        </w:rPr>
        <w:t xml:space="preserve">the </w:t>
      </w:r>
      <w:r w:rsidRPr="007248B0">
        <w:rPr>
          <w:rFonts w:ascii="Times New Roman" w:hAnsi="Times New Roman" w:cs="Times New Roman"/>
          <w:sz w:val="24"/>
          <w:szCs w:val="24"/>
        </w:rPr>
        <w:t xml:space="preserve">intentional future, that </w:t>
      </w:r>
      <w:r w:rsidRPr="007248B0">
        <w:rPr>
          <w:rFonts w:ascii="Times New Roman" w:hAnsi="Times New Roman" w:cs="Times New Roman"/>
          <w:sz w:val="24"/>
          <w:szCs w:val="24"/>
        </w:rPr>
        <w:lastRenderedPageBreak/>
        <w:t xml:space="preserve">is used for </w:t>
      </w:r>
      <w:proofErr w:type="spellStart"/>
      <w:r w:rsidRPr="007248B0">
        <w:rPr>
          <w:rFonts w:ascii="Times New Roman" w:hAnsi="Times New Roman" w:cs="Times New Roman"/>
          <w:sz w:val="24"/>
          <w:szCs w:val="24"/>
        </w:rPr>
        <w:t>actions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are </w:t>
      </w:r>
      <w:proofErr w:type="spellStart"/>
      <w:r w:rsidRPr="007248B0">
        <w:rPr>
          <w:rFonts w:ascii="Times New Roman" w:hAnsi="Times New Roman" w:cs="Times New Roman"/>
          <w:sz w:val="24"/>
          <w:szCs w:val="24"/>
        </w:rPr>
        <w:t>consequences</w:t>
      </w:r>
      <w:proofErr w:type="spellEnd"/>
      <w:r w:rsidRPr="007248B0">
        <w:rPr>
          <w:rFonts w:ascii="Times New Roman" w:hAnsi="Times New Roman" w:cs="Times New Roman"/>
          <w:sz w:val="24"/>
          <w:szCs w:val="24"/>
        </w:rPr>
        <w:t xml:space="preserve"> of a </w:t>
      </w:r>
      <w:proofErr w:type="spellStart"/>
      <w:r w:rsidR="00FD773D">
        <w:rPr>
          <w:rFonts w:ascii="Times New Roman" w:hAnsi="Times New Roman" w:cs="Times New Roman"/>
          <w:sz w:val="24"/>
          <w:szCs w:val="24"/>
        </w:rPr>
        <w:t>plan</w:t>
      </w:r>
      <w:proofErr w:type="spellEnd"/>
      <w:r w:rsidRPr="007248B0">
        <w:rPr>
          <w:rFonts w:ascii="Times New Roman" w:hAnsi="Times New Roman" w:cs="Times New Roman"/>
          <w:sz w:val="24"/>
          <w:szCs w:val="24"/>
        </w:rPr>
        <w:t xml:space="preserve">, an </w:t>
      </w:r>
      <w:proofErr w:type="spellStart"/>
      <w:r w:rsidRPr="007248B0">
        <w:rPr>
          <w:rFonts w:ascii="Times New Roman" w:hAnsi="Times New Roman" w:cs="Times New Roman"/>
          <w:sz w:val="24"/>
          <w:szCs w:val="24"/>
        </w:rPr>
        <w:t>intention</w:t>
      </w:r>
      <w:proofErr w:type="spellEnd"/>
      <w:r w:rsidRPr="007248B0">
        <w:rPr>
          <w:rFonts w:ascii="Times New Roman" w:hAnsi="Times New Roman" w:cs="Times New Roman"/>
          <w:sz w:val="24"/>
          <w:szCs w:val="24"/>
        </w:rPr>
        <w:t>. That’s what we should talk about now, but we can’t do that without considering:</w:t>
      </w:r>
    </w:p>
    <w:p w:rsidR="00867E32" w:rsidRPr="007248B0" w:rsidRDefault="00867E32" w:rsidP="007248B0">
      <w:pPr>
        <w:pStyle w:val="Paragrafoelenco"/>
        <w:numPr>
          <w:ilvl w:val="0"/>
          <w:numId w:val="2"/>
        </w:num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What was our original goal and how much of it has been achieved</w:t>
      </w:r>
    </w:p>
    <w:p w:rsidR="00867E32" w:rsidRPr="007248B0" w:rsidRDefault="00867E32" w:rsidP="007248B0">
      <w:pPr>
        <w:pStyle w:val="Paragrafoelenco"/>
        <w:numPr>
          <w:ilvl w:val="0"/>
          <w:numId w:val="2"/>
        </w:num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What has worked well and is to be kept, and what, according to this experience, should be improved</w:t>
      </w:r>
    </w:p>
    <w:p w:rsidR="00EB1A82" w:rsidRPr="007248B0" w:rsidRDefault="00EB1A82" w:rsidP="007248B0">
      <w:pPr>
        <w:pStyle w:val="Paragrafoelenco"/>
        <w:numPr>
          <w:ilvl w:val="0"/>
          <w:numId w:val="2"/>
        </w:num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What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set </w:t>
      </w:r>
      <w:proofErr w:type="spellStart"/>
      <w:r w:rsidR="00FD773D">
        <w:rPr>
          <w:rFonts w:ascii="Times New Roman" w:hAnsi="Times New Roman" w:cs="Times New Roman"/>
          <w:sz w:val="24"/>
          <w:szCs w:val="24"/>
        </w:rPr>
        <w:t>aside</w:t>
      </w:r>
      <w:proofErr w:type="spellEnd"/>
      <w:r w:rsidRPr="007248B0">
        <w:rPr>
          <w:rFonts w:ascii="Times New Roman" w:hAnsi="Times New Roman" w:cs="Times New Roman"/>
          <w:sz w:val="24"/>
          <w:szCs w:val="24"/>
        </w:rPr>
        <w:t xml:space="preserve"> or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originally</w:t>
      </w:r>
      <w:proofErr w:type="spellEnd"/>
      <w:r w:rsidR="0042069D">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included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should</w:t>
      </w:r>
      <w:proofErr w:type="spellEnd"/>
      <w:r w:rsidRPr="007248B0">
        <w:rPr>
          <w:rFonts w:ascii="Times New Roman" w:hAnsi="Times New Roman" w:cs="Times New Roman"/>
          <w:sz w:val="24"/>
          <w:szCs w:val="24"/>
        </w:rPr>
        <w:t xml:space="preserve"> be</w:t>
      </w:r>
      <w:r w:rsidR="0042069D">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planned</w:t>
      </w:r>
      <w:proofErr w:type="spellEnd"/>
      <w:r w:rsidRPr="007248B0">
        <w:rPr>
          <w:rFonts w:ascii="Times New Roman" w:hAnsi="Times New Roman" w:cs="Times New Roman"/>
          <w:sz w:val="24"/>
          <w:szCs w:val="24"/>
        </w:rPr>
        <w:t xml:space="preserve"> for the future</w:t>
      </w:r>
    </w:p>
    <w:p w:rsidR="00EB1A82" w:rsidRPr="007248B0" w:rsidRDefault="00EB1A8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Since the beginning, I’ve thought that my role in the project was not t</w:t>
      </w:r>
      <w:r w:rsidR="00FD773D">
        <w:rPr>
          <w:rFonts w:ascii="Times New Roman" w:hAnsi="Times New Roman" w:cs="Times New Roman"/>
          <w:sz w:val="24"/>
          <w:szCs w:val="24"/>
        </w:rPr>
        <w:t>o</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define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every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detail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to </w:t>
      </w:r>
      <w:proofErr w:type="spellStart"/>
      <w:r w:rsidR="0042069D">
        <w:rPr>
          <w:rFonts w:ascii="Times New Roman" w:hAnsi="Times New Roman" w:cs="Times New Roman"/>
          <w:sz w:val="24"/>
          <w:szCs w:val="24"/>
        </w:rPr>
        <w:t>establish</w:t>
      </w:r>
      <w:proofErr w:type="spellEnd"/>
      <w:r w:rsidRPr="007248B0">
        <w:rPr>
          <w:rFonts w:ascii="Times New Roman" w:hAnsi="Times New Roman" w:cs="Times New Roman"/>
          <w:sz w:val="24"/>
          <w:szCs w:val="24"/>
        </w:rPr>
        <w:t xml:space="preserve"> some </w:t>
      </w:r>
      <w:proofErr w:type="spellStart"/>
      <w:r w:rsidRPr="007248B0">
        <w:rPr>
          <w:rFonts w:ascii="Times New Roman" w:hAnsi="Times New Roman" w:cs="Times New Roman"/>
          <w:sz w:val="24"/>
          <w:szCs w:val="24"/>
        </w:rPr>
        <w:t>key</w:t>
      </w:r>
      <w:proofErr w:type="spellEnd"/>
      <w:r w:rsidR="00FD773D">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points</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check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they</w:t>
      </w:r>
      <w:proofErr w:type="spellEnd"/>
      <w:r w:rsidRPr="007248B0">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w</w:t>
      </w:r>
      <w:r w:rsidRPr="007248B0">
        <w:rPr>
          <w:rFonts w:ascii="Times New Roman" w:hAnsi="Times New Roman" w:cs="Times New Roman"/>
          <w:sz w:val="24"/>
          <w:szCs w:val="24"/>
        </w:rPr>
        <w:t>ould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be forgotten or changed. That’s why today I would like not to illustrate every aspect of the project, but just to say a couple of </w:t>
      </w:r>
      <w:proofErr w:type="spellStart"/>
      <w:r w:rsidRPr="007248B0">
        <w:rPr>
          <w:rFonts w:ascii="Times New Roman" w:hAnsi="Times New Roman" w:cs="Times New Roman"/>
          <w:sz w:val="24"/>
          <w:szCs w:val="24"/>
        </w:rPr>
        <w:t>words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about</w:t>
      </w:r>
      <w:proofErr w:type="spellEnd"/>
      <w:r w:rsidRPr="007248B0">
        <w:rPr>
          <w:rFonts w:ascii="Times New Roman" w:hAnsi="Times New Roman" w:cs="Times New Roman"/>
          <w:sz w:val="24"/>
          <w:szCs w:val="24"/>
        </w:rPr>
        <w:t xml:space="preserve"> the </w:t>
      </w:r>
      <w:proofErr w:type="spellStart"/>
      <w:r w:rsidR="00FD773D">
        <w:rPr>
          <w:rFonts w:ascii="Times New Roman" w:hAnsi="Times New Roman" w:cs="Times New Roman"/>
          <w:sz w:val="24"/>
          <w:szCs w:val="24"/>
        </w:rPr>
        <w:t>points</w:t>
      </w:r>
      <w:proofErr w:type="spellEnd"/>
      <w:r w:rsidR="00FD773D">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already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mentioned</w:t>
      </w:r>
      <w:proofErr w:type="spellEnd"/>
      <w:r w:rsidRPr="007248B0">
        <w:rPr>
          <w:rFonts w:ascii="Times New Roman" w:hAnsi="Times New Roman" w:cs="Times New Roman"/>
          <w:sz w:val="24"/>
          <w:szCs w:val="24"/>
        </w:rPr>
        <w:t>.</w:t>
      </w:r>
    </w:p>
    <w:p w:rsidR="00EB1A82" w:rsidRPr="007248B0" w:rsidRDefault="00EB1A82"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“Old fashioned” EAGLE was born as a federation of databases with the goal of “</w:t>
      </w:r>
      <w:proofErr w:type="spellStart"/>
      <w:r w:rsidRPr="007248B0">
        <w:rPr>
          <w:rFonts w:ascii="Times New Roman" w:hAnsi="Times New Roman" w:cs="Times New Roman"/>
          <w:sz w:val="24"/>
          <w:szCs w:val="24"/>
        </w:rPr>
        <w:t>recording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Greek</w:t>
      </w:r>
      <w:proofErr w:type="spellEnd"/>
      <w:r w:rsidRPr="007248B0">
        <w:rPr>
          <w:rFonts w:ascii="Times New Roman" w:hAnsi="Times New Roman" w:cs="Times New Roman"/>
          <w:sz w:val="24"/>
          <w:szCs w:val="24"/>
        </w:rPr>
        <w:t xml:space="preserve"> and Latin inscriptions older than the VIIth century AD, according to the best existing edition, possibly checked and improved, along with some </w:t>
      </w:r>
      <w:proofErr w:type="spellStart"/>
      <w:r w:rsidRPr="007248B0">
        <w:rPr>
          <w:rFonts w:ascii="Times New Roman" w:hAnsi="Times New Roman" w:cs="Times New Roman"/>
          <w:sz w:val="24"/>
          <w:szCs w:val="24"/>
        </w:rPr>
        <w:t>fundamental</w:t>
      </w:r>
      <w:proofErr w:type="spellEnd"/>
      <w:r w:rsidRPr="007248B0">
        <w:rPr>
          <w:rFonts w:ascii="Times New Roman" w:hAnsi="Times New Roman" w:cs="Times New Roman"/>
          <w:sz w:val="24"/>
          <w:szCs w:val="24"/>
        </w:rPr>
        <w:t xml:space="preserve"> data and images”</w:t>
      </w:r>
      <w:ins w:id="85" w:author="Silvia" w:date="2016-02-16T15:18:00Z">
        <w:r w:rsidR="000D2579">
          <w:rPr>
            <w:rFonts w:ascii="Times New Roman" w:hAnsi="Times New Roman" w:cs="Times New Roman"/>
            <w:sz w:val="24"/>
            <w:szCs w:val="24"/>
          </w:rPr>
          <w:t xml:space="preserve"> (</w:t>
        </w:r>
        <w:proofErr w:type="spellStart"/>
        <w:r w:rsidR="000D2579">
          <w:rPr>
            <w:rFonts w:ascii="Times New Roman" w:hAnsi="Times New Roman" w:cs="Times New Roman"/>
            <w:sz w:val="24"/>
            <w:szCs w:val="24"/>
          </w:rPr>
          <w:t>see</w:t>
        </w:r>
        <w:proofErr w:type="spellEnd"/>
        <w:r w:rsidR="000D2579">
          <w:rPr>
            <w:rFonts w:ascii="Times New Roman" w:hAnsi="Times New Roman" w:cs="Times New Roman"/>
            <w:sz w:val="24"/>
            <w:szCs w:val="24"/>
          </w:rPr>
          <w:t xml:space="preserve"> the </w:t>
        </w:r>
        <w:proofErr w:type="spellStart"/>
        <w:r w:rsidR="000D2579">
          <w:rPr>
            <w:rFonts w:ascii="Times New Roman" w:hAnsi="Times New Roman" w:cs="Times New Roman"/>
            <w:sz w:val="24"/>
            <w:szCs w:val="24"/>
          </w:rPr>
          <w:t>documents</w:t>
        </w:r>
        <w:proofErr w:type="spellEnd"/>
        <w:r w:rsidR="000D2579">
          <w:rPr>
            <w:rFonts w:ascii="Times New Roman" w:hAnsi="Times New Roman" w:cs="Times New Roman"/>
            <w:sz w:val="24"/>
            <w:szCs w:val="24"/>
          </w:rPr>
          <w:t xml:space="preserve"> </w:t>
        </w:r>
        <w:proofErr w:type="spellStart"/>
        <w:r w:rsidR="000D2579">
          <w:rPr>
            <w:rFonts w:ascii="Times New Roman" w:hAnsi="Times New Roman" w:cs="Times New Roman"/>
            <w:sz w:val="24"/>
            <w:szCs w:val="24"/>
          </w:rPr>
          <w:t>collected</w:t>
        </w:r>
        <w:proofErr w:type="spellEnd"/>
        <w:r w:rsidR="000D2579">
          <w:rPr>
            <w:rFonts w:ascii="Times New Roman" w:hAnsi="Times New Roman" w:cs="Times New Roman"/>
            <w:sz w:val="24"/>
            <w:szCs w:val="24"/>
          </w:rPr>
          <w:t xml:space="preserve"> in </w:t>
        </w:r>
        <w:r w:rsidR="000D2579" w:rsidRPr="000D2579">
          <w:rPr>
            <w:rFonts w:ascii="Times New Roman" w:hAnsi="Times New Roman" w:cs="Times New Roman"/>
            <w:sz w:val="24"/>
            <w:szCs w:val="24"/>
          </w:rPr>
          <w:t>http://www.eagle-eagle.it/Italiano/documenti_it.htm</w:t>
        </w:r>
        <w:r w:rsidR="000D2579">
          <w:rPr>
            <w:rFonts w:ascii="Times New Roman" w:hAnsi="Times New Roman" w:cs="Times New Roman"/>
            <w:sz w:val="24"/>
            <w:szCs w:val="24"/>
          </w:rPr>
          <w:t>)</w:t>
        </w:r>
      </w:ins>
      <w:r w:rsidR="00864701" w:rsidRPr="007248B0">
        <w:rPr>
          <w:rFonts w:ascii="Times New Roman" w:hAnsi="Times New Roman" w:cs="Times New Roman"/>
          <w:sz w:val="24"/>
          <w:szCs w:val="24"/>
        </w:rPr>
        <w:t>. We can say that</w:t>
      </w:r>
      <w:r w:rsidR="00FD773D">
        <w:rPr>
          <w:rFonts w:ascii="Times New Roman" w:hAnsi="Times New Roman" w:cs="Times New Roman"/>
          <w:sz w:val="24"/>
          <w:szCs w:val="24"/>
        </w:rPr>
        <w:t xml:space="preserve"> </w:t>
      </w:r>
      <w:r w:rsidR="00864701" w:rsidRPr="007248B0">
        <w:rPr>
          <w:rFonts w:ascii="Times New Roman" w:hAnsi="Times New Roman" w:cs="Times New Roman"/>
          <w:sz w:val="24"/>
          <w:szCs w:val="24"/>
        </w:rPr>
        <w:t>this goal</w:t>
      </w:r>
      <w:r w:rsidR="00FD773D">
        <w:rPr>
          <w:rFonts w:ascii="Times New Roman" w:hAnsi="Times New Roman" w:cs="Times New Roman"/>
          <w:sz w:val="24"/>
          <w:szCs w:val="24"/>
        </w:rPr>
        <w:t xml:space="preserve"> </w:t>
      </w:r>
      <w:r w:rsidR="00864701" w:rsidRPr="007248B0">
        <w:rPr>
          <w:rFonts w:ascii="Times New Roman" w:hAnsi="Times New Roman" w:cs="Times New Roman"/>
          <w:sz w:val="24"/>
          <w:szCs w:val="24"/>
        </w:rPr>
        <w:t>has been adopted by the “new ver</w:t>
      </w:r>
      <w:r w:rsidR="00FD773D">
        <w:rPr>
          <w:rFonts w:ascii="Times New Roman" w:hAnsi="Times New Roman" w:cs="Times New Roman"/>
          <w:sz w:val="24"/>
          <w:szCs w:val="24"/>
        </w:rPr>
        <w:t>s</w:t>
      </w:r>
      <w:r w:rsidR="00864701" w:rsidRPr="007248B0">
        <w:rPr>
          <w:rFonts w:ascii="Times New Roman" w:hAnsi="Times New Roman" w:cs="Times New Roman"/>
          <w:sz w:val="24"/>
          <w:szCs w:val="24"/>
        </w:rPr>
        <w:t>ion” EAGLE</w:t>
      </w:r>
      <w:r w:rsidR="0042069D">
        <w:rPr>
          <w:rFonts w:ascii="Times New Roman" w:hAnsi="Times New Roman" w:cs="Times New Roman"/>
          <w:sz w:val="24"/>
          <w:szCs w:val="24"/>
        </w:rPr>
        <w:t>,</w:t>
      </w:r>
      <w:r w:rsidR="00864701" w:rsidRPr="007248B0">
        <w:rPr>
          <w:rFonts w:ascii="Times New Roman" w:hAnsi="Times New Roman" w:cs="Times New Roman"/>
          <w:sz w:val="24"/>
          <w:szCs w:val="24"/>
        </w:rPr>
        <w:t xml:space="preserve"> too. But, due to a difficult coordination between Greek and Latin epigraphers (an </w:t>
      </w:r>
      <w:proofErr w:type="spellStart"/>
      <w:r w:rsidR="00864701" w:rsidRPr="007248B0">
        <w:rPr>
          <w:rFonts w:ascii="Times New Roman" w:hAnsi="Times New Roman" w:cs="Times New Roman"/>
          <w:sz w:val="24"/>
          <w:szCs w:val="24"/>
        </w:rPr>
        <w:t>old</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problem</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most</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attention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has</w:t>
      </w:r>
      <w:proofErr w:type="spellEnd"/>
      <w:r w:rsidR="0042069D">
        <w:rPr>
          <w:rFonts w:ascii="Times New Roman" w:hAnsi="Times New Roman" w:cs="Times New Roman"/>
          <w:sz w:val="24"/>
          <w:szCs w:val="24"/>
        </w:rPr>
        <w:t xml:space="preserve"> </w:t>
      </w:r>
      <w:proofErr w:type="spellStart"/>
      <w:r w:rsidR="0042069D">
        <w:rPr>
          <w:rFonts w:ascii="Times New Roman" w:hAnsi="Times New Roman" w:cs="Times New Roman"/>
          <w:sz w:val="24"/>
          <w:szCs w:val="24"/>
        </w:rPr>
        <w:t>actually</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been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pa</w:t>
      </w:r>
      <w:r w:rsidR="0042069D">
        <w:rPr>
          <w:rFonts w:ascii="Times New Roman" w:hAnsi="Times New Roman" w:cs="Times New Roman"/>
          <w:sz w:val="24"/>
          <w:szCs w:val="24"/>
        </w:rPr>
        <w:t>i</w:t>
      </w:r>
      <w:r w:rsidR="00864701" w:rsidRPr="007248B0">
        <w:rPr>
          <w:rFonts w:ascii="Times New Roman" w:hAnsi="Times New Roman" w:cs="Times New Roman"/>
          <w:sz w:val="24"/>
          <w:szCs w:val="24"/>
        </w:rPr>
        <w:t>d</w:t>
      </w:r>
      <w:proofErr w:type="spellEnd"/>
      <w:r w:rsidR="00864701" w:rsidRPr="007248B0">
        <w:rPr>
          <w:rFonts w:ascii="Times New Roman" w:hAnsi="Times New Roman" w:cs="Times New Roman"/>
          <w:sz w:val="24"/>
          <w:szCs w:val="24"/>
        </w:rPr>
        <w:t xml:space="preserve"> to Latin </w:t>
      </w:r>
      <w:proofErr w:type="spellStart"/>
      <w:r w:rsidR="00864701" w:rsidRPr="007248B0">
        <w:rPr>
          <w:rFonts w:ascii="Times New Roman" w:hAnsi="Times New Roman" w:cs="Times New Roman"/>
          <w:sz w:val="24"/>
          <w:szCs w:val="24"/>
        </w:rPr>
        <w:t>inscriptions</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We</w:t>
      </w:r>
      <w:proofErr w:type="spellEnd"/>
      <w:r w:rsidR="00864701"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have</w:t>
      </w:r>
      <w:proofErr w:type="spellEnd"/>
      <w:r w:rsidR="00FD773D">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known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since</w:t>
      </w:r>
      <w:proofErr w:type="spellEnd"/>
      <w:r w:rsidR="00864701" w:rsidRPr="007248B0">
        <w:rPr>
          <w:rFonts w:ascii="Times New Roman" w:hAnsi="Times New Roman" w:cs="Times New Roman"/>
          <w:sz w:val="24"/>
          <w:szCs w:val="24"/>
        </w:rPr>
        <w:t xml:space="preserve"> the </w:t>
      </w:r>
      <w:proofErr w:type="spellStart"/>
      <w:r w:rsidR="00864701" w:rsidRPr="007248B0">
        <w:rPr>
          <w:rFonts w:ascii="Times New Roman" w:hAnsi="Times New Roman" w:cs="Times New Roman"/>
          <w:sz w:val="24"/>
          <w:szCs w:val="24"/>
        </w:rPr>
        <w:t>beginning</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that</w:t>
      </w:r>
      <w:proofErr w:type="spellEnd"/>
      <w:r w:rsidR="00864701" w:rsidRPr="007248B0">
        <w:rPr>
          <w:rFonts w:ascii="Times New Roman" w:hAnsi="Times New Roman" w:cs="Times New Roman"/>
          <w:sz w:val="24"/>
          <w:szCs w:val="24"/>
        </w:rPr>
        <w:t xml:space="preserve"> the complete </w:t>
      </w:r>
      <w:proofErr w:type="spellStart"/>
      <w:r w:rsidR="00864701" w:rsidRPr="007248B0">
        <w:rPr>
          <w:rFonts w:ascii="Times New Roman" w:hAnsi="Times New Roman" w:cs="Times New Roman"/>
          <w:sz w:val="24"/>
          <w:szCs w:val="24"/>
        </w:rPr>
        <w:t>recording</w:t>
      </w:r>
      <w:proofErr w:type="spellEnd"/>
      <w:r w:rsidR="00864701" w:rsidRPr="007248B0">
        <w:rPr>
          <w:rFonts w:ascii="Times New Roman" w:hAnsi="Times New Roman" w:cs="Times New Roman"/>
          <w:sz w:val="24"/>
          <w:szCs w:val="24"/>
        </w:rPr>
        <w:t xml:space="preserve"> of </w:t>
      </w:r>
      <w:proofErr w:type="spellStart"/>
      <w:r w:rsidR="00864701" w:rsidRPr="007248B0">
        <w:rPr>
          <w:rFonts w:ascii="Times New Roman" w:hAnsi="Times New Roman" w:cs="Times New Roman"/>
          <w:sz w:val="24"/>
          <w:szCs w:val="24"/>
        </w:rPr>
        <w:t>all</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known</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inscriptions</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was</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practically</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impossible</w:t>
      </w:r>
      <w:proofErr w:type="spellEnd"/>
      <w:r w:rsidR="00864701"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N</w:t>
      </w:r>
      <w:r w:rsidR="00864701" w:rsidRPr="007248B0">
        <w:rPr>
          <w:rFonts w:ascii="Times New Roman" w:hAnsi="Times New Roman" w:cs="Times New Roman"/>
          <w:sz w:val="24"/>
          <w:szCs w:val="24"/>
        </w:rPr>
        <w:t>evertheless</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we</w:t>
      </w:r>
      <w:proofErr w:type="spellEnd"/>
      <w:r w:rsidR="00864701" w:rsidRPr="007248B0">
        <w:rPr>
          <w:rFonts w:ascii="Times New Roman" w:hAnsi="Times New Roman" w:cs="Times New Roman"/>
          <w:sz w:val="24"/>
          <w:szCs w:val="24"/>
        </w:rPr>
        <w:t xml:space="preserve"> can </w:t>
      </w:r>
      <w:proofErr w:type="spellStart"/>
      <w:r w:rsidR="00864701" w:rsidRPr="007248B0">
        <w:rPr>
          <w:rFonts w:ascii="Times New Roman" w:hAnsi="Times New Roman" w:cs="Times New Roman"/>
          <w:sz w:val="24"/>
          <w:szCs w:val="24"/>
        </w:rPr>
        <w:t>probably</w:t>
      </w:r>
      <w:proofErr w:type="spellEnd"/>
      <w:r w:rsidR="00864701" w:rsidRPr="007248B0">
        <w:rPr>
          <w:rFonts w:ascii="Times New Roman" w:hAnsi="Times New Roman" w:cs="Times New Roman"/>
          <w:sz w:val="24"/>
          <w:szCs w:val="24"/>
        </w:rPr>
        <w:t xml:space="preserve"> state that in a short time the </w:t>
      </w:r>
      <w:r w:rsidR="00FD773D">
        <w:rPr>
          <w:rFonts w:ascii="Times New Roman" w:hAnsi="Times New Roman" w:cs="Times New Roman"/>
          <w:sz w:val="24"/>
          <w:szCs w:val="24"/>
        </w:rPr>
        <w:t xml:space="preserve">number of </w:t>
      </w:r>
      <w:r w:rsidR="00864701" w:rsidRPr="007248B0">
        <w:rPr>
          <w:rFonts w:ascii="Times New Roman" w:hAnsi="Times New Roman" w:cs="Times New Roman"/>
          <w:sz w:val="24"/>
          <w:szCs w:val="24"/>
        </w:rPr>
        <w:t xml:space="preserve">inscriptions searchable </w:t>
      </w:r>
      <w:proofErr w:type="spellStart"/>
      <w:r w:rsidR="00864701" w:rsidRPr="007248B0">
        <w:rPr>
          <w:rFonts w:ascii="Times New Roman" w:hAnsi="Times New Roman" w:cs="Times New Roman"/>
          <w:sz w:val="24"/>
          <w:szCs w:val="24"/>
        </w:rPr>
        <w:t>through</w:t>
      </w:r>
      <w:proofErr w:type="spellEnd"/>
      <w:r w:rsidR="00864701" w:rsidRPr="007248B0">
        <w:rPr>
          <w:rFonts w:ascii="Times New Roman" w:hAnsi="Times New Roman" w:cs="Times New Roman"/>
          <w:sz w:val="24"/>
          <w:szCs w:val="24"/>
        </w:rPr>
        <w:t xml:space="preserve"> the EAGLE </w:t>
      </w:r>
      <w:proofErr w:type="spellStart"/>
      <w:r w:rsidR="00864701" w:rsidRPr="007248B0">
        <w:rPr>
          <w:rFonts w:ascii="Times New Roman" w:hAnsi="Times New Roman" w:cs="Times New Roman"/>
          <w:sz w:val="24"/>
          <w:szCs w:val="24"/>
        </w:rPr>
        <w:t>portal</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will</w:t>
      </w:r>
      <w:proofErr w:type="spellEnd"/>
      <w:r w:rsidR="00864701" w:rsidRPr="007248B0">
        <w:rPr>
          <w:rFonts w:ascii="Times New Roman" w:hAnsi="Times New Roman" w:cs="Times New Roman"/>
          <w:sz w:val="24"/>
          <w:szCs w:val="24"/>
        </w:rPr>
        <w:t xml:space="preserve"> </w:t>
      </w:r>
      <w:proofErr w:type="spellStart"/>
      <w:r w:rsidR="00FD773D">
        <w:rPr>
          <w:rFonts w:ascii="Times New Roman" w:hAnsi="Times New Roman" w:cs="Times New Roman"/>
          <w:sz w:val="24"/>
          <w:szCs w:val="24"/>
        </w:rPr>
        <w:t>reach</w:t>
      </w:r>
      <w:proofErr w:type="spellEnd"/>
      <w:r w:rsidR="00864701" w:rsidRPr="007248B0">
        <w:rPr>
          <w:rFonts w:ascii="Times New Roman" w:hAnsi="Times New Roman" w:cs="Times New Roman"/>
          <w:sz w:val="24"/>
          <w:szCs w:val="24"/>
        </w:rPr>
        <w:t xml:space="preserve"> </w:t>
      </w:r>
      <w:proofErr w:type="spellStart"/>
      <w:r w:rsidR="00864701" w:rsidRPr="007248B0">
        <w:rPr>
          <w:rFonts w:ascii="Times New Roman" w:hAnsi="Times New Roman" w:cs="Times New Roman"/>
          <w:sz w:val="24"/>
          <w:szCs w:val="24"/>
        </w:rPr>
        <w:t>about</w:t>
      </w:r>
      <w:proofErr w:type="spellEnd"/>
      <w:r w:rsidR="00864701" w:rsidRPr="007248B0">
        <w:rPr>
          <w:rFonts w:ascii="Times New Roman" w:hAnsi="Times New Roman" w:cs="Times New Roman"/>
          <w:sz w:val="24"/>
          <w:szCs w:val="24"/>
        </w:rPr>
        <w:t xml:space="preserve"> 550</w:t>
      </w:r>
      <w:r w:rsidR="0042069D">
        <w:rPr>
          <w:rFonts w:ascii="Times New Roman" w:hAnsi="Times New Roman" w:cs="Times New Roman"/>
          <w:sz w:val="24"/>
          <w:szCs w:val="24"/>
        </w:rPr>
        <w:t>.</w:t>
      </w:r>
      <w:r w:rsidR="00864701" w:rsidRPr="007248B0">
        <w:rPr>
          <w:rFonts w:ascii="Times New Roman" w:hAnsi="Times New Roman" w:cs="Times New Roman"/>
          <w:sz w:val="24"/>
          <w:szCs w:val="24"/>
        </w:rPr>
        <w:t xml:space="preserve">000, </w:t>
      </w:r>
      <w:proofErr w:type="spellStart"/>
      <w:r w:rsidR="00864701" w:rsidRPr="007248B0">
        <w:rPr>
          <w:rFonts w:ascii="Times New Roman" w:hAnsi="Times New Roman" w:cs="Times New Roman"/>
          <w:sz w:val="24"/>
          <w:szCs w:val="24"/>
        </w:rPr>
        <w:t>thanks</w:t>
      </w:r>
      <w:proofErr w:type="spellEnd"/>
      <w:r w:rsidR="00864701" w:rsidRPr="007248B0">
        <w:rPr>
          <w:rFonts w:ascii="Times New Roman" w:hAnsi="Times New Roman" w:cs="Times New Roman"/>
          <w:sz w:val="24"/>
          <w:szCs w:val="24"/>
        </w:rPr>
        <w:t xml:space="preserve"> to the </w:t>
      </w:r>
      <w:proofErr w:type="spellStart"/>
      <w:r w:rsidR="00864701" w:rsidRPr="007248B0">
        <w:rPr>
          <w:rFonts w:ascii="Times New Roman" w:hAnsi="Times New Roman" w:cs="Times New Roman"/>
          <w:sz w:val="24"/>
          <w:szCs w:val="24"/>
        </w:rPr>
        <w:t>enlargement</w:t>
      </w:r>
      <w:proofErr w:type="spellEnd"/>
      <w:r w:rsidR="00864701" w:rsidRPr="007248B0">
        <w:rPr>
          <w:rFonts w:ascii="Times New Roman" w:hAnsi="Times New Roman" w:cs="Times New Roman"/>
          <w:sz w:val="24"/>
          <w:szCs w:val="24"/>
        </w:rPr>
        <w:t xml:space="preserve"> of the consortium and to the </w:t>
      </w:r>
      <w:proofErr w:type="spellStart"/>
      <w:r w:rsidR="00791C07">
        <w:rPr>
          <w:rFonts w:ascii="Times New Roman" w:hAnsi="Times New Roman" w:cs="Times New Roman"/>
          <w:sz w:val="24"/>
          <w:szCs w:val="24"/>
        </w:rPr>
        <w:t>enormous</w:t>
      </w:r>
      <w:proofErr w:type="spellEnd"/>
      <w:r w:rsidR="00791C07">
        <w:rPr>
          <w:rFonts w:ascii="Times New Roman" w:hAnsi="Times New Roman" w:cs="Times New Roman"/>
          <w:sz w:val="24"/>
          <w:szCs w:val="24"/>
        </w:rPr>
        <w:t xml:space="preserve"> work</w:t>
      </w:r>
      <w:r w:rsidR="00864701" w:rsidRPr="007248B0">
        <w:rPr>
          <w:rFonts w:ascii="Times New Roman" w:hAnsi="Times New Roman" w:cs="Times New Roman"/>
          <w:sz w:val="24"/>
          <w:szCs w:val="24"/>
        </w:rPr>
        <w:t xml:space="preserve"> of </w:t>
      </w:r>
      <w:proofErr w:type="spellStart"/>
      <w:r w:rsidR="00864701" w:rsidRPr="007248B0">
        <w:rPr>
          <w:rFonts w:ascii="Times New Roman" w:hAnsi="Times New Roman" w:cs="Times New Roman"/>
          <w:sz w:val="24"/>
          <w:szCs w:val="24"/>
        </w:rPr>
        <w:t>harmonization</w:t>
      </w:r>
      <w:proofErr w:type="spellEnd"/>
      <w:r w:rsidR="00864701" w:rsidRPr="007248B0">
        <w:rPr>
          <w:rFonts w:ascii="Times New Roman" w:hAnsi="Times New Roman" w:cs="Times New Roman"/>
          <w:sz w:val="24"/>
          <w:szCs w:val="24"/>
        </w:rPr>
        <w:t xml:space="preserve"> and disambiguation of content, and above all thanks to the inclusion of the epigraphic texts put at </w:t>
      </w:r>
      <w:r w:rsidR="00791C07">
        <w:rPr>
          <w:rFonts w:ascii="Times New Roman" w:hAnsi="Times New Roman" w:cs="Times New Roman"/>
          <w:sz w:val="24"/>
          <w:szCs w:val="24"/>
        </w:rPr>
        <w:t xml:space="preserve">our </w:t>
      </w:r>
      <w:r w:rsidR="00864701" w:rsidRPr="007248B0">
        <w:rPr>
          <w:rFonts w:ascii="Times New Roman" w:hAnsi="Times New Roman" w:cs="Times New Roman"/>
          <w:sz w:val="24"/>
          <w:szCs w:val="24"/>
        </w:rPr>
        <w:t xml:space="preserve">disposal by Manfred Clauss and his database </w:t>
      </w:r>
      <w:r w:rsidR="00E10C5F" w:rsidRPr="007248B0">
        <w:rPr>
          <w:rFonts w:ascii="Times New Roman" w:hAnsi="Times New Roman" w:cs="Times New Roman"/>
          <w:sz w:val="24"/>
          <w:szCs w:val="24"/>
        </w:rPr>
        <w:t>(I would like to thank Pietro Maria Liuzzo for this and other information).</w:t>
      </w:r>
    </w:p>
    <w:p w:rsidR="00E10C5F" w:rsidRPr="007248B0" w:rsidRDefault="00E10C5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It’s not all that we need (I’ll come back on this point later) and, above all, the metadata set of the texts and their degree of elaboration is not homogeneous in all the records. But </w:t>
      </w:r>
      <w:proofErr w:type="spellStart"/>
      <w:r w:rsidRPr="007248B0">
        <w:rPr>
          <w:rFonts w:ascii="Times New Roman" w:hAnsi="Times New Roman" w:cs="Times New Roman"/>
          <w:sz w:val="24"/>
          <w:szCs w:val="24"/>
        </w:rPr>
        <w:t>nobody</w:t>
      </w:r>
      <w:proofErr w:type="spellEnd"/>
      <w:r w:rsidRPr="007248B0">
        <w:rPr>
          <w:rFonts w:ascii="Times New Roman" w:hAnsi="Times New Roman" w:cs="Times New Roman"/>
          <w:sz w:val="24"/>
          <w:szCs w:val="24"/>
        </w:rPr>
        <w:t xml:space="preserve"> can </w:t>
      </w:r>
      <w:proofErr w:type="spellStart"/>
      <w:r w:rsidRPr="007248B0">
        <w:rPr>
          <w:rFonts w:ascii="Times New Roman" w:hAnsi="Times New Roman" w:cs="Times New Roman"/>
          <w:sz w:val="24"/>
          <w:szCs w:val="24"/>
        </w:rPr>
        <w:t>deny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original</w:t>
      </w:r>
      <w:proofErr w:type="spellEnd"/>
      <w:r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plan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mostly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fulfilled</w:t>
      </w:r>
      <w:proofErr w:type="spellEnd"/>
      <w:r w:rsidRPr="007248B0">
        <w:rPr>
          <w:rFonts w:ascii="Times New Roman" w:hAnsi="Times New Roman" w:cs="Times New Roman"/>
          <w:sz w:val="24"/>
          <w:szCs w:val="24"/>
        </w:rPr>
        <w:t xml:space="preserve">, and looking at what has been done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can be </w:t>
      </w:r>
      <w:proofErr w:type="spellStart"/>
      <w:r w:rsidRPr="007248B0">
        <w:rPr>
          <w:rFonts w:ascii="Times New Roman" w:hAnsi="Times New Roman" w:cs="Times New Roman"/>
          <w:sz w:val="24"/>
          <w:szCs w:val="24"/>
        </w:rPr>
        <w:t>rather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confident</w:t>
      </w:r>
      <w:proofErr w:type="spellEnd"/>
      <w:r w:rsidRPr="007248B0">
        <w:rPr>
          <w:rFonts w:ascii="Times New Roman" w:hAnsi="Times New Roman" w:cs="Times New Roman"/>
          <w:sz w:val="24"/>
          <w:szCs w:val="24"/>
        </w:rPr>
        <w:t xml:space="preserve"> in the </w:t>
      </w:r>
      <w:r w:rsidR="0042069D">
        <w:rPr>
          <w:rFonts w:ascii="Times New Roman" w:hAnsi="Times New Roman" w:cs="Times New Roman"/>
          <w:sz w:val="24"/>
          <w:szCs w:val="24"/>
        </w:rPr>
        <w:t>work</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awaits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us</w:t>
      </w:r>
      <w:proofErr w:type="spellEnd"/>
      <w:r w:rsidRPr="007248B0">
        <w:rPr>
          <w:rFonts w:ascii="Times New Roman" w:hAnsi="Times New Roman" w:cs="Times New Roman"/>
          <w:sz w:val="24"/>
          <w:szCs w:val="24"/>
        </w:rPr>
        <w:t xml:space="preserve"> in the future.</w:t>
      </w:r>
    </w:p>
    <w:p w:rsidR="000D2579" w:rsidRDefault="00E10C5F" w:rsidP="007248B0">
      <w:pPr>
        <w:spacing w:line="360" w:lineRule="auto"/>
        <w:jc w:val="both"/>
        <w:rPr>
          <w:ins w:id="86" w:author="Silvia" w:date="2016-02-16T15:22:00Z"/>
          <w:rFonts w:ascii="Times New Roman" w:hAnsi="Times New Roman" w:cs="Times New Roman"/>
          <w:sz w:val="24"/>
          <w:szCs w:val="24"/>
        </w:rPr>
      </w:pPr>
      <w:r w:rsidRPr="007248B0">
        <w:rPr>
          <w:rFonts w:ascii="Times New Roman" w:hAnsi="Times New Roman" w:cs="Times New Roman"/>
          <w:sz w:val="24"/>
          <w:szCs w:val="24"/>
        </w:rPr>
        <w:t xml:space="preserve">Our tasks for tomorrow are the </w:t>
      </w:r>
      <w:proofErr w:type="spellStart"/>
      <w:r w:rsidRPr="007248B0">
        <w:rPr>
          <w:rFonts w:ascii="Times New Roman" w:hAnsi="Times New Roman" w:cs="Times New Roman"/>
          <w:sz w:val="24"/>
          <w:szCs w:val="24"/>
        </w:rPr>
        <w:t>subject</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my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second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point</w:t>
      </w:r>
      <w:proofErr w:type="spellEnd"/>
      <w:r w:rsidRPr="007248B0">
        <w:rPr>
          <w:rFonts w:ascii="Times New Roman" w:hAnsi="Times New Roman" w:cs="Times New Roman"/>
          <w:sz w:val="24"/>
          <w:szCs w:val="24"/>
        </w:rPr>
        <w:t xml:space="preserve">, </w:t>
      </w:r>
      <w:proofErr w:type="spellStart"/>
      <w:r w:rsidR="00791C07">
        <w:rPr>
          <w:rFonts w:ascii="Times New Roman" w:hAnsi="Times New Roman" w:cs="Times New Roman"/>
          <w:sz w:val="24"/>
          <w:szCs w:val="24"/>
        </w:rPr>
        <w:t>concerning</w:t>
      </w:r>
      <w:proofErr w:type="spellEnd"/>
      <w:r w:rsidR="00791C07">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what</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keep</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what</w:t>
      </w:r>
      <w:proofErr w:type="spellEnd"/>
      <w:r w:rsidRPr="007248B0">
        <w:rPr>
          <w:rFonts w:ascii="Times New Roman" w:hAnsi="Times New Roman" w:cs="Times New Roman"/>
          <w:sz w:val="24"/>
          <w:szCs w:val="24"/>
        </w:rPr>
        <w:t xml:space="preserve"> to change according to our past experience. In my opinion, and – as it seems – according to the European Commission too, the general structure of the project, what we can call its philosophy, has been successfully tested – as the facts testify – and should, therefore, be mantained. </w:t>
      </w:r>
    </w:p>
    <w:p w:rsidR="00E10C5F" w:rsidRPr="007248B0" w:rsidRDefault="00E10C5F"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w:t>
      </w:r>
      <w:proofErr w:type="spellStart"/>
      <w:r w:rsidRPr="007248B0">
        <w:rPr>
          <w:rFonts w:ascii="Times New Roman" w:hAnsi="Times New Roman" w:cs="Times New Roman"/>
          <w:sz w:val="24"/>
          <w:szCs w:val="24"/>
        </w:rPr>
        <w:t>philosophy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based</w:t>
      </w:r>
      <w:proofErr w:type="spellEnd"/>
      <w:r w:rsidRPr="007248B0">
        <w:rPr>
          <w:rFonts w:ascii="Times New Roman" w:hAnsi="Times New Roman" w:cs="Times New Roman"/>
          <w:sz w:val="24"/>
          <w:szCs w:val="24"/>
        </w:rPr>
        <w:t xml:space="preserve"> on </w:t>
      </w:r>
      <w:proofErr w:type="spellStart"/>
      <w:r w:rsidRPr="007248B0">
        <w:rPr>
          <w:rFonts w:ascii="Times New Roman" w:hAnsi="Times New Roman" w:cs="Times New Roman"/>
          <w:sz w:val="24"/>
          <w:szCs w:val="24"/>
        </w:rPr>
        <w:t>two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fundamental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principles</w:t>
      </w:r>
      <w:proofErr w:type="spellEnd"/>
      <w:ins w:id="87" w:author="Silvia" w:date="2016-02-16T15:22:00Z">
        <w:r w:rsidR="000D2579">
          <w:rPr>
            <w:rFonts w:ascii="Times New Roman" w:hAnsi="Times New Roman" w:cs="Times New Roman"/>
            <w:sz w:val="24"/>
            <w:szCs w:val="24"/>
          </w:rPr>
          <w:t>:</w:t>
        </w:r>
      </w:ins>
      <w:del w:id="88" w:author="Silvia" w:date="2016-02-16T15:22:00Z">
        <w:r w:rsidRPr="007248B0" w:rsidDel="000D2579">
          <w:rPr>
            <w:rFonts w:ascii="Times New Roman" w:hAnsi="Times New Roman" w:cs="Times New Roman"/>
            <w:sz w:val="24"/>
            <w:szCs w:val="24"/>
          </w:rPr>
          <w:delText>.</w:delText>
        </w:r>
      </w:del>
    </w:p>
    <w:p w:rsidR="00E10C5F" w:rsidRPr="000D2579" w:rsidRDefault="00E10C5F" w:rsidP="000D2579">
      <w:pPr>
        <w:pStyle w:val="Paragrafoelenco"/>
        <w:numPr>
          <w:ilvl w:val="0"/>
          <w:numId w:val="3"/>
        </w:numPr>
        <w:spacing w:line="360" w:lineRule="auto"/>
        <w:jc w:val="both"/>
        <w:rPr>
          <w:rFonts w:ascii="Times New Roman" w:hAnsi="Times New Roman" w:cs="Times New Roman"/>
          <w:sz w:val="24"/>
          <w:szCs w:val="24"/>
          <w:rPrChange w:id="89" w:author="Silvia" w:date="2016-02-16T15:22:00Z">
            <w:rPr/>
          </w:rPrChange>
        </w:rPr>
        <w:pPrChange w:id="90" w:author="Silvia" w:date="2016-02-16T15:22:00Z">
          <w:pPr>
            <w:spacing w:line="360" w:lineRule="auto"/>
            <w:jc w:val="both"/>
          </w:pPr>
        </w:pPrChange>
      </w:pPr>
      <w:r w:rsidRPr="000D2579">
        <w:rPr>
          <w:rFonts w:ascii="Times New Roman" w:hAnsi="Times New Roman" w:cs="Times New Roman"/>
          <w:sz w:val="24"/>
          <w:szCs w:val="24"/>
          <w:rPrChange w:id="91" w:author="Silvia" w:date="2016-02-16T15:22:00Z">
            <w:rPr/>
          </w:rPrChange>
        </w:rPr>
        <w:lastRenderedPageBreak/>
        <w:t xml:space="preserve">The first </w:t>
      </w:r>
      <w:proofErr w:type="spellStart"/>
      <w:r w:rsidRPr="000D2579">
        <w:rPr>
          <w:rFonts w:ascii="Times New Roman" w:hAnsi="Times New Roman" w:cs="Times New Roman"/>
          <w:sz w:val="24"/>
          <w:szCs w:val="24"/>
          <w:rPrChange w:id="92" w:author="Silvia" w:date="2016-02-16T15:22:00Z">
            <w:rPr/>
          </w:rPrChange>
        </w:rPr>
        <w:t>is</w:t>
      </w:r>
      <w:proofErr w:type="spellEnd"/>
      <w:r w:rsidRPr="000D2579">
        <w:rPr>
          <w:rFonts w:ascii="Times New Roman" w:hAnsi="Times New Roman" w:cs="Times New Roman"/>
          <w:sz w:val="24"/>
          <w:szCs w:val="24"/>
          <w:rPrChange w:id="93" w:author="Silvia" w:date="2016-02-16T15:22:00Z">
            <w:rPr/>
          </w:rPrChange>
        </w:rPr>
        <w:t xml:space="preserve"> common to every project that aims to be a scientific </w:t>
      </w:r>
      <w:proofErr w:type="spellStart"/>
      <w:r w:rsidRPr="000D2579">
        <w:rPr>
          <w:rFonts w:ascii="Times New Roman" w:hAnsi="Times New Roman" w:cs="Times New Roman"/>
          <w:sz w:val="24"/>
          <w:szCs w:val="24"/>
          <w:rPrChange w:id="94" w:author="Silvia" w:date="2016-02-16T15:22:00Z">
            <w:rPr/>
          </w:rPrChange>
        </w:rPr>
        <w:t>research</w:t>
      </w:r>
      <w:proofErr w:type="spellEnd"/>
      <w:r w:rsidRPr="000D2579">
        <w:rPr>
          <w:rFonts w:ascii="Times New Roman" w:hAnsi="Times New Roman" w:cs="Times New Roman"/>
          <w:sz w:val="24"/>
          <w:szCs w:val="24"/>
          <w:rPrChange w:id="95" w:author="Silvia" w:date="2016-02-16T15:22:00Z">
            <w:rPr/>
          </w:rPrChange>
        </w:rPr>
        <w:t xml:space="preserve"> </w:t>
      </w:r>
      <w:proofErr w:type="spellStart"/>
      <w:r w:rsidRPr="000D2579">
        <w:rPr>
          <w:rFonts w:ascii="Times New Roman" w:hAnsi="Times New Roman" w:cs="Times New Roman"/>
          <w:sz w:val="24"/>
          <w:szCs w:val="24"/>
          <w:rPrChange w:id="96" w:author="Silvia" w:date="2016-02-16T15:22:00Z">
            <w:rPr/>
          </w:rPrChange>
        </w:rPr>
        <w:t>project</w:t>
      </w:r>
      <w:proofErr w:type="spellEnd"/>
      <w:r w:rsidR="00D25711" w:rsidRPr="000D2579">
        <w:rPr>
          <w:rFonts w:ascii="Times New Roman" w:hAnsi="Times New Roman" w:cs="Times New Roman"/>
          <w:sz w:val="24"/>
          <w:szCs w:val="24"/>
          <w:rPrChange w:id="97" w:author="Silvia" w:date="2016-02-16T15:22:00Z">
            <w:rPr/>
          </w:rPrChange>
        </w:rPr>
        <w:t xml:space="preserve">, and </w:t>
      </w:r>
      <w:proofErr w:type="spellStart"/>
      <w:r w:rsidR="00D25711" w:rsidRPr="000D2579">
        <w:rPr>
          <w:rFonts w:ascii="Times New Roman" w:hAnsi="Times New Roman" w:cs="Times New Roman"/>
          <w:sz w:val="24"/>
          <w:szCs w:val="24"/>
          <w:rPrChange w:id="98" w:author="Silvia" w:date="2016-02-16T15:22:00Z">
            <w:rPr/>
          </w:rPrChange>
        </w:rPr>
        <w:t>it’s</w:t>
      </w:r>
      <w:proofErr w:type="spellEnd"/>
      <w:r w:rsidR="00D25711" w:rsidRPr="000D2579">
        <w:rPr>
          <w:rFonts w:ascii="Times New Roman" w:hAnsi="Times New Roman" w:cs="Times New Roman"/>
          <w:sz w:val="24"/>
          <w:szCs w:val="24"/>
          <w:rPrChange w:id="99" w:author="Silvia" w:date="2016-02-16T15:22:00Z">
            <w:rPr/>
          </w:rPrChange>
        </w:rPr>
        <w:t xml:space="preserve"> the </w:t>
      </w:r>
      <w:proofErr w:type="spellStart"/>
      <w:r w:rsidR="00791C07" w:rsidRPr="000D2579">
        <w:rPr>
          <w:rFonts w:ascii="Times New Roman" w:hAnsi="Times New Roman" w:cs="Times New Roman"/>
          <w:sz w:val="24"/>
          <w:szCs w:val="24"/>
          <w:rPrChange w:id="100" w:author="Silvia" w:date="2016-02-16T15:22:00Z">
            <w:rPr/>
          </w:rPrChange>
        </w:rPr>
        <w:t>awareness</w:t>
      </w:r>
      <w:proofErr w:type="spellEnd"/>
      <w:r w:rsidR="00D25711" w:rsidRPr="000D2579">
        <w:rPr>
          <w:rFonts w:ascii="Times New Roman" w:hAnsi="Times New Roman" w:cs="Times New Roman"/>
          <w:sz w:val="24"/>
          <w:szCs w:val="24"/>
          <w:rPrChange w:id="101" w:author="Silvia" w:date="2016-02-16T15:22:00Z">
            <w:rPr/>
          </w:rPrChange>
        </w:rPr>
        <w:t xml:space="preserve"> </w:t>
      </w:r>
      <w:proofErr w:type="spellStart"/>
      <w:r w:rsidR="00791C07" w:rsidRPr="000D2579">
        <w:rPr>
          <w:rFonts w:ascii="Times New Roman" w:hAnsi="Times New Roman" w:cs="Times New Roman"/>
          <w:sz w:val="24"/>
          <w:szCs w:val="24"/>
          <w:rPrChange w:id="102" w:author="Silvia" w:date="2016-02-16T15:22:00Z">
            <w:rPr/>
          </w:rPrChange>
        </w:rPr>
        <w:t>that</w:t>
      </w:r>
      <w:proofErr w:type="spellEnd"/>
      <w:r w:rsidR="00791C07" w:rsidRPr="000D2579">
        <w:rPr>
          <w:rFonts w:ascii="Times New Roman" w:hAnsi="Times New Roman" w:cs="Times New Roman"/>
          <w:sz w:val="24"/>
          <w:szCs w:val="24"/>
          <w:rPrChange w:id="103" w:author="Silvia" w:date="2016-02-16T15:22:00Z">
            <w:rPr/>
          </w:rPrChange>
        </w:rPr>
        <w:t xml:space="preserve"> </w:t>
      </w:r>
      <w:proofErr w:type="spellStart"/>
      <w:r w:rsidR="00791C07" w:rsidRPr="000D2579">
        <w:rPr>
          <w:rFonts w:ascii="Times New Roman" w:hAnsi="Times New Roman" w:cs="Times New Roman"/>
          <w:sz w:val="24"/>
          <w:szCs w:val="24"/>
          <w:rPrChange w:id="104" w:author="Silvia" w:date="2016-02-16T15:22:00Z">
            <w:rPr/>
          </w:rPrChange>
        </w:rPr>
        <w:t>we</w:t>
      </w:r>
      <w:proofErr w:type="spellEnd"/>
      <w:r w:rsidR="00791C07" w:rsidRPr="000D2579">
        <w:rPr>
          <w:rFonts w:ascii="Times New Roman" w:hAnsi="Times New Roman" w:cs="Times New Roman"/>
          <w:sz w:val="24"/>
          <w:szCs w:val="24"/>
          <w:rPrChange w:id="105" w:author="Silvia" w:date="2016-02-16T15:22:00Z">
            <w:rPr/>
          </w:rPrChange>
        </w:rPr>
        <w:t xml:space="preserve"> do </w:t>
      </w:r>
      <w:proofErr w:type="spellStart"/>
      <w:r w:rsidR="00791C07" w:rsidRPr="000D2579">
        <w:rPr>
          <w:rFonts w:ascii="Times New Roman" w:hAnsi="Times New Roman" w:cs="Times New Roman"/>
          <w:sz w:val="24"/>
          <w:szCs w:val="24"/>
          <w:rPrChange w:id="106" w:author="Silvia" w:date="2016-02-16T15:22:00Z">
            <w:rPr/>
          </w:rPrChange>
        </w:rPr>
        <w:t>not</w:t>
      </w:r>
      <w:proofErr w:type="spellEnd"/>
      <w:r w:rsidR="00791C07" w:rsidRPr="000D2579">
        <w:rPr>
          <w:rFonts w:ascii="Times New Roman" w:hAnsi="Times New Roman" w:cs="Times New Roman"/>
          <w:sz w:val="24"/>
          <w:szCs w:val="24"/>
          <w:rPrChange w:id="107" w:author="Silvia" w:date="2016-02-16T15:22:00Z">
            <w:rPr/>
          </w:rPrChange>
        </w:rPr>
        <w:t xml:space="preserve"> </w:t>
      </w:r>
      <w:proofErr w:type="spellStart"/>
      <w:r w:rsidR="00791C07" w:rsidRPr="000D2579">
        <w:rPr>
          <w:rFonts w:ascii="Times New Roman" w:hAnsi="Times New Roman" w:cs="Times New Roman"/>
          <w:sz w:val="24"/>
          <w:szCs w:val="24"/>
          <w:rPrChange w:id="108" w:author="Silvia" w:date="2016-02-16T15:22:00Z">
            <w:rPr/>
          </w:rPrChange>
        </w:rPr>
        <w:t>have</w:t>
      </w:r>
      <w:proofErr w:type="spellEnd"/>
      <w:r w:rsidR="00791C07" w:rsidRPr="000D2579">
        <w:rPr>
          <w:rFonts w:ascii="Times New Roman" w:hAnsi="Times New Roman" w:cs="Times New Roman"/>
          <w:sz w:val="24"/>
          <w:szCs w:val="24"/>
          <w:rPrChange w:id="109" w:author="Silvia" w:date="2016-02-16T15:22:00Z">
            <w:rPr/>
          </w:rPrChange>
        </w:rPr>
        <w:t xml:space="preserve"> definitive </w:t>
      </w:r>
      <w:proofErr w:type="spellStart"/>
      <w:r w:rsidR="00D25711" w:rsidRPr="000D2579">
        <w:rPr>
          <w:rFonts w:ascii="Times New Roman" w:hAnsi="Times New Roman" w:cs="Times New Roman"/>
          <w:sz w:val="24"/>
          <w:szCs w:val="24"/>
          <w:rPrChange w:id="110" w:author="Silvia" w:date="2016-02-16T15:22:00Z">
            <w:rPr/>
          </w:rPrChange>
        </w:rPr>
        <w:t>solutions</w:t>
      </w:r>
      <w:proofErr w:type="spellEnd"/>
      <w:r w:rsidR="00D25711" w:rsidRPr="000D2579">
        <w:rPr>
          <w:rFonts w:ascii="Times New Roman" w:hAnsi="Times New Roman" w:cs="Times New Roman"/>
          <w:sz w:val="24"/>
          <w:szCs w:val="24"/>
          <w:rPrChange w:id="111" w:author="Silvia" w:date="2016-02-16T15:22:00Z">
            <w:rPr/>
          </w:rPrChange>
        </w:rPr>
        <w:t xml:space="preserve">, </w:t>
      </w:r>
      <w:proofErr w:type="spellStart"/>
      <w:r w:rsidR="00D25711" w:rsidRPr="000D2579">
        <w:rPr>
          <w:rFonts w:ascii="Times New Roman" w:hAnsi="Times New Roman" w:cs="Times New Roman"/>
          <w:sz w:val="24"/>
          <w:szCs w:val="24"/>
          <w:rPrChange w:id="112" w:author="Silvia" w:date="2016-02-16T15:22:00Z">
            <w:rPr/>
          </w:rPrChange>
        </w:rPr>
        <w:t>but</w:t>
      </w:r>
      <w:proofErr w:type="spellEnd"/>
      <w:r w:rsidR="00D25711" w:rsidRPr="000D2579">
        <w:rPr>
          <w:rFonts w:ascii="Times New Roman" w:hAnsi="Times New Roman" w:cs="Times New Roman"/>
          <w:sz w:val="24"/>
          <w:szCs w:val="24"/>
          <w:rPrChange w:id="113" w:author="Silvia" w:date="2016-02-16T15:22:00Z">
            <w:rPr/>
          </w:rPrChange>
        </w:rPr>
        <w:t xml:space="preserve"> just </w:t>
      </w:r>
      <w:proofErr w:type="spellStart"/>
      <w:r w:rsidR="00D25711" w:rsidRPr="000D2579">
        <w:rPr>
          <w:rFonts w:ascii="Times New Roman" w:hAnsi="Times New Roman" w:cs="Times New Roman"/>
          <w:sz w:val="24"/>
          <w:szCs w:val="24"/>
          <w:rPrChange w:id="114" w:author="Silvia" w:date="2016-02-16T15:22:00Z">
            <w:rPr/>
          </w:rPrChange>
        </w:rPr>
        <w:t>hypothes</w:t>
      </w:r>
      <w:r w:rsidR="00791C07" w:rsidRPr="000D2579">
        <w:rPr>
          <w:rFonts w:ascii="Times New Roman" w:hAnsi="Times New Roman" w:cs="Times New Roman"/>
          <w:sz w:val="24"/>
          <w:szCs w:val="24"/>
          <w:rPrChange w:id="115" w:author="Silvia" w:date="2016-02-16T15:22:00Z">
            <w:rPr/>
          </w:rPrChange>
        </w:rPr>
        <w:t>e</w:t>
      </w:r>
      <w:r w:rsidR="00D25711" w:rsidRPr="000D2579">
        <w:rPr>
          <w:rFonts w:ascii="Times New Roman" w:hAnsi="Times New Roman" w:cs="Times New Roman"/>
          <w:sz w:val="24"/>
          <w:szCs w:val="24"/>
          <w:rPrChange w:id="116" w:author="Silvia" w:date="2016-02-16T15:22:00Z">
            <w:rPr/>
          </w:rPrChange>
        </w:rPr>
        <w:t>s</w:t>
      </w:r>
      <w:proofErr w:type="spellEnd"/>
      <w:r w:rsidR="00D25711" w:rsidRPr="000D2579">
        <w:rPr>
          <w:rFonts w:ascii="Times New Roman" w:hAnsi="Times New Roman" w:cs="Times New Roman"/>
          <w:sz w:val="24"/>
          <w:szCs w:val="24"/>
          <w:rPrChange w:id="117" w:author="Silvia" w:date="2016-02-16T15:22:00Z">
            <w:rPr/>
          </w:rPrChange>
        </w:rPr>
        <w:t xml:space="preserve">, </w:t>
      </w:r>
      <w:proofErr w:type="spellStart"/>
      <w:r w:rsidR="00791C07" w:rsidRPr="000D2579">
        <w:rPr>
          <w:rFonts w:ascii="Times New Roman" w:hAnsi="Times New Roman" w:cs="Times New Roman"/>
          <w:sz w:val="24"/>
          <w:szCs w:val="24"/>
          <w:rPrChange w:id="118" w:author="Silvia" w:date="2016-02-16T15:22:00Z">
            <w:rPr/>
          </w:rPrChange>
        </w:rPr>
        <w:t>which</w:t>
      </w:r>
      <w:proofErr w:type="spellEnd"/>
      <w:r w:rsidR="00791C07" w:rsidRPr="000D2579">
        <w:rPr>
          <w:rFonts w:ascii="Times New Roman" w:hAnsi="Times New Roman" w:cs="Times New Roman"/>
          <w:sz w:val="24"/>
          <w:szCs w:val="24"/>
          <w:rPrChange w:id="119" w:author="Silvia" w:date="2016-02-16T15:22:00Z">
            <w:rPr/>
          </w:rPrChange>
        </w:rPr>
        <w:t xml:space="preserve"> must </w:t>
      </w:r>
      <w:proofErr w:type="spellStart"/>
      <w:r w:rsidR="00D25711" w:rsidRPr="000D2579">
        <w:rPr>
          <w:rFonts w:ascii="Times New Roman" w:hAnsi="Times New Roman" w:cs="Times New Roman"/>
          <w:sz w:val="24"/>
          <w:szCs w:val="24"/>
          <w:rPrChange w:id="120" w:author="Silvia" w:date="2016-02-16T15:22:00Z">
            <w:rPr/>
          </w:rPrChange>
        </w:rPr>
        <w:t>always</w:t>
      </w:r>
      <w:proofErr w:type="spellEnd"/>
      <w:r w:rsidR="00D25711" w:rsidRPr="000D2579">
        <w:rPr>
          <w:rFonts w:ascii="Times New Roman" w:hAnsi="Times New Roman" w:cs="Times New Roman"/>
          <w:sz w:val="24"/>
          <w:szCs w:val="24"/>
          <w:rPrChange w:id="121" w:author="Silvia" w:date="2016-02-16T15:22:00Z">
            <w:rPr/>
          </w:rPrChange>
        </w:rPr>
        <w:t xml:space="preserve"> be checked because every </w:t>
      </w:r>
      <w:proofErr w:type="spellStart"/>
      <w:r w:rsidR="00D25711" w:rsidRPr="000D2579">
        <w:rPr>
          <w:rFonts w:ascii="Times New Roman" w:hAnsi="Times New Roman" w:cs="Times New Roman"/>
          <w:sz w:val="24"/>
          <w:szCs w:val="24"/>
          <w:rPrChange w:id="122" w:author="Silvia" w:date="2016-02-16T15:22:00Z">
            <w:rPr/>
          </w:rPrChange>
        </w:rPr>
        <w:t>attempt</w:t>
      </w:r>
      <w:proofErr w:type="spellEnd"/>
      <w:r w:rsidR="00D25711" w:rsidRPr="000D2579">
        <w:rPr>
          <w:rFonts w:ascii="Times New Roman" w:hAnsi="Times New Roman" w:cs="Times New Roman"/>
          <w:sz w:val="24"/>
          <w:szCs w:val="24"/>
          <w:rPrChange w:id="123" w:author="Silvia" w:date="2016-02-16T15:22:00Z">
            <w:rPr/>
          </w:rPrChange>
        </w:rPr>
        <w:t xml:space="preserve"> </w:t>
      </w:r>
      <w:proofErr w:type="spellStart"/>
      <w:r w:rsidR="00D25711" w:rsidRPr="000D2579">
        <w:rPr>
          <w:rFonts w:ascii="Times New Roman" w:hAnsi="Times New Roman" w:cs="Times New Roman"/>
          <w:sz w:val="24"/>
          <w:szCs w:val="24"/>
          <w:rPrChange w:id="124" w:author="Silvia" w:date="2016-02-16T15:22:00Z">
            <w:rPr/>
          </w:rPrChange>
        </w:rPr>
        <w:t>involves</w:t>
      </w:r>
      <w:proofErr w:type="spellEnd"/>
      <w:r w:rsidR="00D25711" w:rsidRPr="000D2579">
        <w:rPr>
          <w:rFonts w:ascii="Times New Roman" w:hAnsi="Times New Roman" w:cs="Times New Roman"/>
          <w:sz w:val="24"/>
          <w:szCs w:val="24"/>
          <w:rPrChange w:id="125" w:author="Silvia" w:date="2016-02-16T15:22:00Z">
            <w:rPr/>
          </w:rPrChange>
        </w:rPr>
        <w:t xml:space="preserve"> the </w:t>
      </w:r>
      <w:proofErr w:type="spellStart"/>
      <w:r w:rsidR="00D25711" w:rsidRPr="000D2579">
        <w:rPr>
          <w:rFonts w:ascii="Times New Roman" w:hAnsi="Times New Roman" w:cs="Times New Roman"/>
          <w:sz w:val="24"/>
          <w:szCs w:val="24"/>
          <w:rPrChange w:id="126" w:author="Silvia" w:date="2016-02-16T15:22:00Z">
            <w:rPr/>
          </w:rPrChange>
        </w:rPr>
        <w:t>possibility</w:t>
      </w:r>
      <w:proofErr w:type="spellEnd"/>
      <w:r w:rsidR="00D25711" w:rsidRPr="000D2579">
        <w:rPr>
          <w:rFonts w:ascii="Times New Roman" w:hAnsi="Times New Roman" w:cs="Times New Roman"/>
          <w:sz w:val="24"/>
          <w:szCs w:val="24"/>
          <w:rPrChange w:id="127" w:author="Silvia" w:date="2016-02-16T15:22:00Z">
            <w:rPr/>
          </w:rPrChange>
        </w:rPr>
        <w:t xml:space="preserve"> of </w:t>
      </w:r>
      <w:proofErr w:type="spellStart"/>
      <w:r w:rsidR="00D25711" w:rsidRPr="000D2579">
        <w:rPr>
          <w:rFonts w:ascii="Times New Roman" w:hAnsi="Times New Roman" w:cs="Times New Roman"/>
          <w:sz w:val="24"/>
          <w:szCs w:val="24"/>
          <w:rPrChange w:id="128" w:author="Silvia" w:date="2016-02-16T15:22:00Z">
            <w:rPr/>
          </w:rPrChange>
        </w:rPr>
        <w:t>errors</w:t>
      </w:r>
      <w:proofErr w:type="spellEnd"/>
      <w:r w:rsidR="00D25711" w:rsidRPr="000D2579">
        <w:rPr>
          <w:rFonts w:ascii="Times New Roman" w:hAnsi="Times New Roman" w:cs="Times New Roman"/>
          <w:sz w:val="24"/>
          <w:szCs w:val="24"/>
          <w:rPrChange w:id="129" w:author="Silvia" w:date="2016-02-16T15:22:00Z">
            <w:rPr/>
          </w:rPrChange>
        </w:rPr>
        <w:t xml:space="preserve"> </w:t>
      </w:r>
      <w:proofErr w:type="spellStart"/>
      <w:r w:rsidR="00D25711" w:rsidRPr="000D2579">
        <w:rPr>
          <w:rFonts w:ascii="Times New Roman" w:hAnsi="Times New Roman" w:cs="Times New Roman"/>
          <w:sz w:val="24"/>
          <w:szCs w:val="24"/>
          <w:rPrChange w:id="130" w:author="Silvia" w:date="2016-02-16T15:22:00Z">
            <w:rPr/>
          </w:rPrChange>
        </w:rPr>
        <w:t>that</w:t>
      </w:r>
      <w:proofErr w:type="spellEnd"/>
      <w:r w:rsidR="00D25711" w:rsidRPr="000D2579">
        <w:rPr>
          <w:rFonts w:ascii="Times New Roman" w:hAnsi="Times New Roman" w:cs="Times New Roman"/>
          <w:sz w:val="24"/>
          <w:szCs w:val="24"/>
          <w:rPrChange w:id="131" w:author="Silvia" w:date="2016-02-16T15:22:00Z">
            <w:rPr/>
          </w:rPrChange>
        </w:rPr>
        <w:t xml:space="preserve"> can and must be corrected. The large number of changes and improvements made during the project are not a proof of </w:t>
      </w:r>
      <w:proofErr w:type="spellStart"/>
      <w:r w:rsidR="00D25711" w:rsidRPr="000D2579">
        <w:rPr>
          <w:rFonts w:ascii="Times New Roman" w:hAnsi="Times New Roman" w:cs="Times New Roman"/>
          <w:sz w:val="24"/>
          <w:szCs w:val="24"/>
          <w:rPrChange w:id="132" w:author="Silvia" w:date="2016-02-16T15:22:00Z">
            <w:rPr/>
          </w:rPrChange>
        </w:rPr>
        <w:t>weakness</w:t>
      </w:r>
      <w:proofErr w:type="spellEnd"/>
      <w:r w:rsidR="00D25711" w:rsidRPr="000D2579">
        <w:rPr>
          <w:rFonts w:ascii="Times New Roman" w:hAnsi="Times New Roman" w:cs="Times New Roman"/>
          <w:sz w:val="24"/>
          <w:szCs w:val="24"/>
          <w:rPrChange w:id="133" w:author="Silvia" w:date="2016-02-16T15:22:00Z">
            <w:rPr/>
          </w:rPrChange>
        </w:rPr>
        <w:t xml:space="preserve">, </w:t>
      </w:r>
      <w:proofErr w:type="spellStart"/>
      <w:r w:rsidR="00D25711" w:rsidRPr="000D2579">
        <w:rPr>
          <w:rFonts w:ascii="Times New Roman" w:hAnsi="Times New Roman" w:cs="Times New Roman"/>
          <w:sz w:val="24"/>
          <w:szCs w:val="24"/>
          <w:rPrChange w:id="134" w:author="Silvia" w:date="2016-02-16T15:22:00Z">
            <w:rPr/>
          </w:rPrChange>
        </w:rPr>
        <w:t>but</w:t>
      </w:r>
      <w:proofErr w:type="spellEnd"/>
      <w:r w:rsidR="00D25711" w:rsidRPr="000D2579">
        <w:rPr>
          <w:rFonts w:ascii="Times New Roman" w:hAnsi="Times New Roman" w:cs="Times New Roman"/>
          <w:sz w:val="24"/>
          <w:szCs w:val="24"/>
          <w:rPrChange w:id="135" w:author="Silvia" w:date="2016-02-16T15:22:00Z">
            <w:rPr/>
          </w:rPrChange>
        </w:rPr>
        <w:t xml:space="preserve"> a </w:t>
      </w:r>
      <w:proofErr w:type="spellStart"/>
      <w:r w:rsidR="00D25711" w:rsidRPr="000D2579">
        <w:rPr>
          <w:rFonts w:ascii="Times New Roman" w:hAnsi="Times New Roman" w:cs="Times New Roman"/>
          <w:sz w:val="24"/>
          <w:szCs w:val="24"/>
          <w:rPrChange w:id="136" w:author="Silvia" w:date="2016-02-16T15:22:00Z">
            <w:rPr/>
          </w:rPrChange>
        </w:rPr>
        <w:t>sign</w:t>
      </w:r>
      <w:proofErr w:type="spellEnd"/>
      <w:r w:rsidR="00D25711" w:rsidRPr="000D2579">
        <w:rPr>
          <w:rFonts w:ascii="Times New Roman" w:hAnsi="Times New Roman" w:cs="Times New Roman"/>
          <w:sz w:val="24"/>
          <w:szCs w:val="24"/>
          <w:rPrChange w:id="137" w:author="Silvia" w:date="2016-02-16T15:22:00Z">
            <w:rPr/>
          </w:rPrChange>
        </w:rPr>
        <w:t xml:space="preserve"> of </w:t>
      </w:r>
      <w:proofErr w:type="spellStart"/>
      <w:r w:rsidR="00D25711" w:rsidRPr="000D2579">
        <w:rPr>
          <w:rFonts w:ascii="Times New Roman" w:hAnsi="Times New Roman" w:cs="Times New Roman"/>
          <w:sz w:val="24"/>
          <w:szCs w:val="24"/>
          <w:rPrChange w:id="138" w:author="Silvia" w:date="2016-02-16T15:22:00Z">
            <w:rPr/>
          </w:rPrChange>
        </w:rPr>
        <w:t>its</w:t>
      </w:r>
      <w:proofErr w:type="spellEnd"/>
      <w:r w:rsidR="00D25711" w:rsidRPr="000D2579">
        <w:rPr>
          <w:rFonts w:ascii="Times New Roman" w:hAnsi="Times New Roman" w:cs="Times New Roman"/>
          <w:sz w:val="24"/>
          <w:szCs w:val="24"/>
          <w:rPrChange w:id="139" w:author="Silvia" w:date="2016-02-16T15:22:00Z">
            <w:rPr/>
          </w:rPrChange>
        </w:rPr>
        <w:t xml:space="preserve"> </w:t>
      </w:r>
      <w:proofErr w:type="spellStart"/>
      <w:r w:rsidR="00D25711" w:rsidRPr="000D2579">
        <w:rPr>
          <w:rFonts w:ascii="Times New Roman" w:hAnsi="Times New Roman" w:cs="Times New Roman"/>
          <w:sz w:val="24"/>
          <w:szCs w:val="24"/>
          <w:rPrChange w:id="140" w:author="Silvia" w:date="2016-02-16T15:22:00Z">
            <w:rPr/>
          </w:rPrChange>
        </w:rPr>
        <w:t>strengt</w:t>
      </w:r>
      <w:r w:rsidR="00791C07" w:rsidRPr="000D2579">
        <w:rPr>
          <w:rFonts w:ascii="Times New Roman" w:hAnsi="Times New Roman" w:cs="Times New Roman"/>
          <w:sz w:val="24"/>
          <w:szCs w:val="24"/>
          <w:rPrChange w:id="141" w:author="Silvia" w:date="2016-02-16T15:22:00Z">
            <w:rPr/>
          </w:rPrChange>
        </w:rPr>
        <w:t>h</w:t>
      </w:r>
      <w:proofErr w:type="spellEnd"/>
      <w:r w:rsidR="00D25711" w:rsidRPr="000D2579">
        <w:rPr>
          <w:rFonts w:ascii="Times New Roman" w:hAnsi="Times New Roman" w:cs="Times New Roman"/>
          <w:sz w:val="24"/>
          <w:szCs w:val="24"/>
          <w:rPrChange w:id="142" w:author="Silvia" w:date="2016-02-16T15:22:00Z">
            <w:rPr/>
          </w:rPrChange>
        </w:rPr>
        <w:t>.</w:t>
      </w:r>
    </w:p>
    <w:p w:rsidR="00D25711" w:rsidRPr="000D2579" w:rsidRDefault="00D25711" w:rsidP="000D2579">
      <w:pPr>
        <w:pStyle w:val="Paragrafoelenco"/>
        <w:numPr>
          <w:ilvl w:val="0"/>
          <w:numId w:val="3"/>
        </w:numPr>
        <w:spacing w:line="360" w:lineRule="auto"/>
        <w:jc w:val="both"/>
        <w:rPr>
          <w:rFonts w:ascii="Times New Roman" w:hAnsi="Times New Roman" w:cs="Times New Roman"/>
          <w:sz w:val="24"/>
          <w:szCs w:val="24"/>
          <w:rPrChange w:id="143" w:author="Silvia" w:date="2016-02-16T15:22:00Z">
            <w:rPr/>
          </w:rPrChange>
        </w:rPr>
        <w:pPrChange w:id="144" w:author="Silvia" w:date="2016-02-16T15:22:00Z">
          <w:pPr>
            <w:spacing w:line="360" w:lineRule="auto"/>
            <w:jc w:val="both"/>
          </w:pPr>
        </w:pPrChange>
      </w:pPr>
      <w:r w:rsidRPr="000D2579">
        <w:rPr>
          <w:rFonts w:ascii="Times New Roman" w:hAnsi="Times New Roman" w:cs="Times New Roman"/>
          <w:sz w:val="24"/>
          <w:szCs w:val="24"/>
          <w:rPrChange w:id="145" w:author="Silvia" w:date="2016-02-16T15:22:00Z">
            <w:rPr/>
          </w:rPrChange>
        </w:rPr>
        <w:t xml:space="preserve">The </w:t>
      </w:r>
      <w:proofErr w:type="spellStart"/>
      <w:r w:rsidRPr="000D2579">
        <w:rPr>
          <w:rFonts w:ascii="Times New Roman" w:hAnsi="Times New Roman" w:cs="Times New Roman"/>
          <w:sz w:val="24"/>
          <w:szCs w:val="24"/>
          <w:rPrChange w:id="146" w:author="Silvia" w:date="2016-02-16T15:22:00Z">
            <w:rPr/>
          </w:rPrChange>
        </w:rPr>
        <w:t>second</w:t>
      </w:r>
      <w:proofErr w:type="spellEnd"/>
      <w:r w:rsidRPr="000D2579">
        <w:rPr>
          <w:rFonts w:ascii="Times New Roman" w:hAnsi="Times New Roman" w:cs="Times New Roman"/>
          <w:sz w:val="24"/>
          <w:szCs w:val="24"/>
          <w:rPrChange w:id="147" w:author="Silvia" w:date="2016-02-16T15:22:00Z">
            <w:rPr/>
          </w:rPrChange>
        </w:rPr>
        <w:t xml:space="preserve"> </w:t>
      </w:r>
      <w:proofErr w:type="spellStart"/>
      <w:r w:rsidRPr="000D2579">
        <w:rPr>
          <w:rFonts w:ascii="Times New Roman" w:hAnsi="Times New Roman" w:cs="Times New Roman"/>
          <w:sz w:val="24"/>
          <w:szCs w:val="24"/>
          <w:rPrChange w:id="148" w:author="Silvia" w:date="2016-02-16T15:22:00Z">
            <w:rPr/>
          </w:rPrChange>
        </w:rPr>
        <w:t>point</w:t>
      </w:r>
      <w:proofErr w:type="spellEnd"/>
      <w:r w:rsidRPr="000D2579">
        <w:rPr>
          <w:rFonts w:ascii="Times New Roman" w:hAnsi="Times New Roman" w:cs="Times New Roman"/>
          <w:sz w:val="24"/>
          <w:szCs w:val="24"/>
          <w:rPrChange w:id="149" w:author="Silvia" w:date="2016-02-16T15:22:00Z">
            <w:rPr/>
          </w:rPrChange>
        </w:rPr>
        <w:t xml:space="preserve"> </w:t>
      </w:r>
      <w:proofErr w:type="spellStart"/>
      <w:r w:rsidRPr="000D2579">
        <w:rPr>
          <w:rFonts w:ascii="Times New Roman" w:hAnsi="Times New Roman" w:cs="Times New Roman"/>
          <w:sz w:val="24"/>
          <w:szCs w:val="24"/>
          <w:rPrChange w:id="150" w:author="Silvia" w:date="2016-02-16T15:22:00Z">
            <w:rPr/>
          </w:rPrChange>
        </w:rPr>
        <w:t>is</w:t>
      </w:r>
      <w:proofErr w:type="spellEnd"/>
      <w:r w:rsidRPr="000D2579">
        <w:rPr>
          <w:rFonts w:ascii="Times New Roman" w:hAnsi="Times New Roman" w:cs="Times New Roman"/>
          <w:sz w:val="24"/>
          <w:szCs w:val="24"/>
          <w:rPrChange w:id="151" w:author="Silvia" w:date="2016-02-16T15:22:00Z">
            <w:rPr/>
          </w:rPrChange>
        </w:rPr>
        <w:t xml:space="preserve"> the </w:t>
      </w:r>
      <w:proofErr w:type="spellStart"/>
      <w:r w:rsidRPr="000D2579">
        <w:rPr>
          <w:rFonts w:ascii="Times New Roman" w:hAnsi="Times New Roman" w:cs="Times New Roman"/>
          <w:sz w:val="24"/>
          <w:szCs w:val="24"/>
          <w:rPrChange w:id="152" w:author="Silvia" w:date="2016-02-16T15:22:00Z">
            <w:rPr/>
          </w:rPrChange>
        </w:rPr>
        <w:t>clear</w:t>
      </w:r>
      <w:proofErr w:type="spellEnd"/>
      <w:r w:rsidRPr="000D2579">
        <w:rPr>
          <w:rFonts w:ascii="Times New Roman" w:hAnsi="Times New Roman" w:cs="Times New Roman"/>
          <w:sz w:val="24"/>
          <w:szCs w:val="24"/>
          <w:rPrChange w:id="153" w:author="Silvia" w:date="2016-02-16T15:22:00Z">
            <w:rPr/>
          </w:rPrChange>
        </w:rPr>
        <w:t xml:space="preserve"> </w:t>
      </w:r>
      <w:proofErr w:type="spellStart"/>
      <w:r w:rsidRPr="000D2579">
        <w:rPr>
          <w:rFonts w:ascii="Times New Roman" w:hAnsi="Times New Roman" w:cs="Times New Roman"/>
          <w:sz w:val="24"/>
          <w:szCs w:val="24"/>
          <w:rPrChange w:id="154" w:author="Silvia" w:date="2016-02-16T15:22:00Z">
            <w:rPr/>
          </w:rPrChange>
        </w:rPr>
        <w:t>need</w:t>
      </w:r>
      <w:proofErr w:type="spellEnd"/>
      <w:r w:rsidRPr="000D2579">
        <w:rPr>
          <w:rFonts w:ascii="Times New Roman" w:hAnsi="Times New Roman" w:cs="Times New Roman"/>
          <w:sz w:val="24"/>
          <w:szCs w:val="24"/>
          <w:rPrChange w:id="155" w:author="Silvia" w:date="2016-02-16T15:22:00Z">
            <w:rPr/>
          </w:rPrChange>
        </w:rPr>
        <w:t xml:space="preserve"> </w:t>
      </w:r>
      <w:r w:rsidR="00791C07" w:rsidRPr="000D2579">
        <w:rPr>
          <w:rFonts w:ascii="Times New Roman" w:hAnsi="Times New Roman" w:cs="Times New Roman"/>
          <w:sz w:val="24"/>
          <w:szCs w:val="24"/>
          <w:rPrChange w:id="156" w:author="Silvia" w:date="2016-02-16T15:22:00Z">
            <w:rPr/>
          </w:rPrChange>
        </w:rPr>
        <w:t>for</w:t>
      </w:r>
      <w:r w:rsidRPr="000D2579">
        <w:rPr>
          <w:rFonts w:ascii="Times New Roman" w:hAnsi="Times New Roman" w:cs="Times New Roman"/>
          <w:sz w:val="24"/>
          <w:szCs w:val="24"/>
          <w:rPrChange w:id="157" w:author="Silvia" w:date="2016-02-16T15:22:00Z">
            <w:rPr/>
          </w:rPrChange>
        </w:rPr>
        <w:t xml:space="preserve"> </w:t>
      </w:r>
      <w:proofErr w:type="spellStart"/>
      <w:r w:rsidR="00791C07" w:rsidRPr="000D2579">
        <w:rPr>
          <w:rFonts w:ascii="Times New Roman" w:hAnsi="Times New Roman" w:cs="Times New Roman"/>
          <w:sz w:val="24"/>
          <w:szCs w:val="24"/>
          <w:rPrChange w:id="158" w:author="Silvia" w:date="2016-02-16T15:22:00Z">
            <w:rPr/>
          </w:rPrChange>
        </w:rPr>
        <w:t>as</w:t>
      </w:r>
      <w:proofErr w:type="spellEnd"/>
      <w:r w:rsidR="00791C07" w:rsidRPr="000D2579">
        <w:rPr>
          <w:rFonts w:ascii="Times New Roman" w:hAnsi="Times New Roman" w:cs="Times New Roman"/>
          <w:sz w:val="24"/>
          <w:szCs w:val="24"/>
          <w:rPrChange w:id="159" w:author="Silvia" w:date="2016-02-16T15:22:00Z">
            <w:rPr/>
          </w:rPrChange>
        </w:rPr>
        <w:t xml:space="preserve"> wide </w:t>
      </w:r>
      <w:r w:rsidRPr="000D2579">
        <w:rPr>
          <w:rFonts w:ascii="Times New Roman" w:hAnsi="Times New Roman" w:cs="Times New Roman"/>
          <w:sz w:val="24"/>
          <w:szCs w:val="24"/>
          <w:rPrChange w:id="160" w:author="Silvia" w:date="2016-02-16T15:22:00Z">
            <w:rPr/>
          </w:rPrChange>
        </w:rPr>
        <w:t xml:space="preserve">a </w:t>
      </w:r>
      <w:proofErr w:type="spellStart"/>
      <w:r w:rsidRPr="000D2579">
        <w:rPr>
          <w:rFonts w:ascii="Times New Roman" w:hAnsi="Times New Roman" w:cs="Times New Roman"/>
          <w:sz w:val="24"/>
          <w:szCs w:val="24"/>
          <w:rPrChange w:id="161" w:author="Silvia" w:date="2016-02-16T15:22:00Z">
            <w:rPr/>
          </w:rPrChange>
        </w:rPr>
        <w:t>collaboration</w:t>
      </w:r>
      <w:proofErr w:type="spellEnd"/>
      <w:r w:rsidRPr="000D2579">
        <w:rPr>
          <w:rFonts w:ascii="Times New Roman" w:hAnsi="Times New Roman" w:cs="Times New Roman"/>
          <w:sz w:val="24"/>
          <w:szCs w:val="24"/>
          <w:rPrChange w:id="162" w:author="Silvia" w:date="2016-02-16T15:22:00Z">
            <w:rPr/>
          </w:rPrChange>
        </w:rPr>
        <w:t xml:space="preserve"> </w:t>
      </w:r>
      <w:proofErr w:type="spellStart"/>
      <w:r w:rsidRPr="000D2579">
        <w:rPr>
          <w:rFonts w:ascii="Times New Roman" w:hAnsi="Times New Roman" w:cs="Times New Roman"/>
          <w:sz w:val="24"/>
          <w:szCs w:val="24"/>
          <w:rPrChange w:id="163" w:author="Silvia" w:date="2016-02-16T15:22:00Z">
            <w:rPr/>
          </w:rPrChange>
        </w:rPr>
        <w:t>as</w:t>
      </w:r>
      <w:proofErr w:type="spellEnd"/>
      <w:r w:rsidRPr="000D2579">
        <w:rPr>
          <w:rFonts w:ascii="Times New Roman" w:hAnsi="Times New Roman" w:cs="Times New Roman"/>
          <w:sz w:val="24"/>
          <w:szCs w:val="24"/>
          <w:rPrChange w:id="164" w:author="Silvia" w:date="2016-02-16T15:22:00Z">
            <w:rPr/>
          </w:rPrChange>
        </w:rPr>
        <w:t xml:space="preserve"> </w:t>
      </w:r>
      <w:proofErr w:type="spellStart"/>
      <w:r w:rsidRPr="000D2579">
        <w:rPr>
          <w:rFonts w:ascii="Times New Roman" w:hAnsi="Times New Roman" w:cs="Times New Roman"/>
          <w:sz w:val="24"/>
          <w:szCs w:val="24"/>
          <w:rPrChange w:id="165" w:author="Silvia" w:date="2016-02-16T15:22:00Z">
            <w:rPr/>
          </w:rPrChange>
        </w:rPr>
        <w:t>possible</w:t>
      </w:r>
      <w:proofErr w:type="spellEnd"/>
      <w:r w:rsidRPr="000D2579">
        <w:rPr>
          <w:rFonts w:ascii="Times New Roman" w:hAnsi="Times New Roman" w:cs="Times New Roman"/>
          <w:sz w:val="24"/>
          <w:szCs w:val="24"/>
          <w:rPrChange w:id="166" w:author="Silvia" w:date="2016-02-16T15:22:00Z">
            <w:rPr/>
          </w:rPrChange>
        </w:rPr>
        <w:t xml:space="preserve">, to </w:t>
      </w:r>
      <w:proofErr w:type="spellStart"/>
      <w:r w:rsidRPr="000D2579">
        <w:rPr>
          <w:rFonts w:ascii="Times New Roman" w:hAnsi="Times New Roman" w:cs="Times New Roman"/>
          <w:sz w:val="24"/>
          <w:szCs w:val="24"/>
          <w:rPrChange w:id="167" w:author="Silvia" w:date="2016-02-16T15:22:00Z">
            <w:rPr/>
          </w:rPrChange>
        </w:rPr>
        <w:t>ensure</w:t>
      </w:r>
      <w:proofErr w:type="spellEnd"/>
      <w:r w:rsidRPr="000D2579">
        <w:rPr>
          <w:rFonts w:ascii="Times New Roman" w:hAnsi="Times New Roman" w:cs="Times New Roman"/>
          <w:sz w:val="24"/>
          <w:szCs w:val="24"/>
          <w:rPrChange w:id="168" w:author="Silvia" w:date="2016-02-16T15:22:00Z">
            <w:rPr/>
          </w:rPrChange>
        </w:rPr>
        <w:t xml:space="preserve"> </w:t>
      </w:r>
      <w:proofErr w:type="spellStart"/>
      <w:r w:rsidRPr="000D2579">
        <w:rPr>
          <w:rFonts w:ascii="Times New Roman" w:hAnsi="Times New Roman" w:cs="Times New Roman"/>
          <w:sz w:val="24"/>
          <w:szCs w:val="24"/>
          <w:rPrChange w:id="169" w:author="Silvia" w:date="2016-02-16T15:22:00Z">
            <w:rPr/>
          </w:rPrChange>
        </w:rPr>
        <w:t>not</w:t>
      </w:r>
      <w:proofErr w:type="spellEnd"/>
      <w:r w:rsidRPr="000D2579">
        <w:rPr>
          <w:rFonts w:ascii="Times New Roman" w:hAnsi="Times New Roman" w:cs="Times New Roman"/>
          <w:sz w:val="24"/>
          <w:szCs w:val="24"/>
          <w:rPrChange w:id="170" w:author="Silvia" w:date="2016-02-16T15:22:00Z">
            <w:rPr/>
          </w:rPrChange>
        </w:rPr>
        <w:t xml:space="preserve"> </w:t>
      </w:r>
      <w:proofErr w:type="spellStart"/>
      <w:r w:rsidRPr="000D2579">
        <w:rPr>
          <w:rFonts w:ascii="Times New Roman" w:hAnsi="Times New Roman" w:cs="Times New Roman"/>
          <w:sz w:val="24"/>
          <w:szCs w:val="24"/>
          <w:rPrChange w:id="171" w:author="Silvia" w:date="2016-02-16T15:22:00Z">
            <w:rPr/>
          </w:rPrChange>
        </w:rPr>
        <w:t>only</w:t>
      </w:r>
      <w:proofErr w:type="spellEnd"/>
      <w:r w:rsidRPr="000D2579">
        <w:rPr>
          <w:rFonts w:ascii="Times New Roman" w:hAnsi="Times New Roman" w:cs="Times New Roman"/>
          <w:sz w:val="24"/>
          <w:szCs w:val="24"/>
          <w:rPrChange w:id="172" w:author="Silvia" w:date="2016-02-16T15:22:00Z">
            <w:rPr/>
          </w:rPrChange>
        </w:rPr>
        <w:t xml:space="preserve"> </w:t>
      </w:r>
      <w:proofErr w:type="gramStart"/>
      <w:r w:rsidRPr="000D2579">
        <w:rPr>
          <w:rFonts w:ascii="Times New Roman" w:hAnsi="Times New Roman" w:cs="Times New Roman"/>
          <w:sz w:val="24"/>
          <w:szCs w:val="24"/>
          <w:rPrChange w:id="173" w:author="Silvia" w:date="2016-02-16T15:22:00Z">
            <w:rPr/>
          </w:rPrChange>
        </w:rPr>
        <w:t>a</w:t>
      </w:r>
      <w:proofErr w:type="gramEnd"/>
      <w:r w:rsidRPr="000D2579">
        <w:rPr>
          <w:rFonts w:ascii="Times New Roman" w:hAnsi="Times New Roman" w:cs="Times New Roman"/>
          <w:sz w:val="24"/>
          <w:szCs w:val="24"/>
          <w:rPrChange w:id="174" w:author="Silvia" w:date="2016-02-16T15:22:00Z">
            <w:rPr/>
          </w:rPrChange>
        </w:rPr>
        <w:t xml:space="preserve"> large quantity of data, but above all a high quality </w:t>
      </w:r>
      <w:r w:rsidR="00791C07" w:rsidRPr="000D2579">
        <w:rPr>
          <w:rFonts w:ascii="Times New Roman" w:hAnsi="Times New Roman" w:cs="Times New Roman"/>
          <w:sz w:val="24"/>
          <w:szCs w:val="24"/>
          <w:rPrChange w:id="175" w:author="Silvia" w:date="2016-02-16T15:22:00Z">
            <w:rPr/>
          </w:rPrChange>
        </w:rPr>
        <w:t xml:space="preserve">of </w:t>
      </w:r>
      <w:r w:rsidRPr="000D2579">
        <w:rPr>
          <w:rFonts w:ascii="Times New Roman" w:hAnsi="Times New Roman" w:cs="Times New Roman"/>
          <w:sz w:val="24"/>
          <w:szCs w:val="24"/>
          <w:rPrChange w:id="176" w:author="Silvia" w:date="2016-02-16T15:22:00Z">
            <w:rPr/>
          </w:rPrChange>
        </w:rPr>
        <w:t xml:space="preserve">content, checked by experts in different geographic regions and thematic fields. This aspect has been particularly curated in these last years, so that the number of institutions and single </w:t>
      </w:r>
      <w:proofErr w:type="spellStart"/>
      <w:r w:rsidRPr="000D2579">
        <w:rPr>
          <w:rFonts w:ascii="Times New Roman" w:hAnsi="Times New Roman" w:cs="Times New Roman"/>
          <w:sz w:val="24"/>
          <w:szCs w:val="24"/>
          <w:rPrChange w:id="177" w:author="Silvia" w:date="2016-02-16T15:22:00Z">
            <w:rPr/>
          </w:rPrChange>
        </w:rPr>
        <w:t>content</w:t>
      </w:r>
      <w:proofErr w:type="spellEnd"/>
      <w:r w:rsidRPr="000D2579">
        <w:rPr>
          <w:rFonts w:ascii="Times New Roman" w:hAnsi="Times New Roman" w:cs="Times New Roman"/>
          <w:sz w:val="24"/>
          <w:szCs w:val="24"/>
          <w:rPrChange w:id="178" w:author="Silvia" w:date="2016-02-16T15:22:00Z">
            <w:rPr/>
          </w:rPrChange>
        </w:rPr>
        <w:t xml:space="preserve"> providers </w:t>
      </w:r>
      <w:proofErr w:type="spellStart"/>
      <w:r w:rsidRPr="000D2579">
        <w:rPr>
          <w:rFonts w:ascii="Times New Roman" w:hAnsi="Times New Roman" w:cs="Times New Roman"/>
          <w:sz w:val="24"/>
          <w:szCs w:val="24"/>
          <w:rPrChange w:id="179" w:author="Silvia" w:date="2016-02-16T15:22:00Z">
            <w:rPr/>
          </w:rPrChange>
        </w:rPr>
        <w:t>has</w:t>
      </w:r>
      <w:proofErr w:type="spellEnd"/>
      <w:r w:rsidRPr="000D2579">
        <w:rPr>
          <w:rFonts w:ascii="Times New Roman" w:hAnsi="Times New Roman" w:cs="Times New Roman"/>
          <w:sz w:val="24"/>
          <w:szCs w:val="24"/>
          <w:rPrChange w:id="180" w:author="Silvia" w:date="2016-02-16T15:22:00Z">
            <w:rPr/>
          </w:rPrChange>
        </w:rPr>
        <w:t xml:space="preserve"> </w:t>
      </w:r>
      <w:proofErr w:type="spellStart"/>
      <w:r w:rsidRPr="000D2579">
        <w:rPr>
          <w:rFonts w:ascii="Times New Roman" w:hAnsi="Times New Roman" w:cs="Times New Roman"/>
          <w:sz w:val="24"/>
          <w:szCs w:val="24"/>
          <w:rPrChange w:id="181" w:author="Silvia" w:date="2016-02-16T15:22:00Z">
            <w:rPr/>
          </w:rPrChange>
        </w:rPr>
        <w:t>been</w:t>
      </w:r>
      <w:proofErr w:type="spellEnd"/>
      <w:r w:rsidRPr="000D2579">
        <w:rPr>
          <w:rFonts w:ascii="Times New Roman" w:hAnsi="Times New Roman" w:cs="Times New Roman"/>
          <w:sz w:val="24"/>
          <w:szCs w:val="24"/>
          <w:rPrChange w:id="182" w:author="Silvia" w:date="2016-02-16T15:22:00Z">
            <w:rPr/>
          </w:rPrChange>
        </w:rPr>
        <w:t xml:space="preserve"> </w:t>
      </w:r>
      <w:proofErr w:type="spellStart"/>
      <w:r w:rsidR="004205FC" w:rsidRPr="000D2579">
        <w:rPr>
          <w:rFonts w:ascii="Times New Roman" w:hAnsi="Times New Roman" w:cs="Times New Roman"/>
          <w:sz w:val="24"/>
          <w:szCs w:val="24"/>
          <w:rPrChange w:id="183" w:author="Silvia" w:date="2016-02-16T15:22:00Z">
            <w:rPr/>
          </w:rPrChange>
        </w:rPr>
        <w:t>greatly</w:t>
      </w:r>
      <w:proofErr w:type="spellEnd"/>
      <w:r w:rsidRPr="000D2579">
        <w:rPr>
          <w:rFonts w:ascii="Times New Roman" w:hAnsi="Times New Roman" w:cs="Times New Roman"/>
          <w:sz w:val="24"/>
          <w:szCs w:val="24"/>
          <w:rPrChange w:id="184" w:author="Silvia" w:date="2016-02-16T15:22:00Z">
            <w:rPr/>
          </w:rPrChange>
        </w:rPr>
        <w:t xml:space="preserve"> </w:t>
      </w:r>
      <w:proofErr w:type="spellStart"/>
      <w:r w:rsidRPr="000D2579">
        <w:rPr>
          <w:rFonts w:ascii="Times New Roman" w:hAnsi="Times New Roman" w:cs="Times New Roman"/>
          <w:sz w:val="24"/>
          <w:szCs w:val="24"/>
          <w:rPrChange w:id="185" w:author="Silvia" w:date="2016-02-16T15:22:00Z">
            <w:rPr/>
          </w:rPrChange>
        </w:rPr>
        <w:t>increased</w:t>
      </w:r>
      <w:proofErr w:type="spellEnd"/>
      <w:r w:rsidRPr="000D2579">
        <w:rPr>
          <w:rFonts w:ascii="Times New Roman" w:hAnsi="Times New Roman" w:cs="Times New Roman"/>
          <w:sz w:val="24"/>
          <w:szCs w:val="24"/>
          <w:rPrChange w:id="186" w:author="Silvia" w:date="2016-02-16T15:22:00Z">
            <w:rPr/>
          </w:rPrChange>
        </w:rPr>
        <w:t xml:space="preserve">. In </w:t>
      </w:r>
      <w:proofErr w:type="spellStart"/>
      <w:r w:rsidRPr="000D2579">
        <w:rPr>
          <w:rFonts w:ascii="Times New Roman" w:hAnsi="Times New Roman" w:cs="Times New Roman"/>
          <w:sz w:val="24"/>
          <w:szCs w:val="24"/>
          <w:rPrChange w:id="187" w:author="Silvia" w:date="2016-02-16T15:22:00Z">
            <w:rPr/>
          </w:rPrChange>
        </w:rPr>
        <w:t>this</w:t>
      </w:r>
      <w:proofErr w:type="spellEnd"/>
      <w:r w:rsidRPr="000D2579">
        <w:rPr>
          <w:rFonts w:ascii="Times New Roman" w:hAnsi="Times New Roman" w:cs="Times New Roman"/>
          <w:sz w:val="24"/>
          <w:szCs w:val="24"/>
          <w:rPrChange w:id="188" w:author="Silvia" w:date="2016-02-16T15:22:00Z">
            <w:rPr/>
          </w:rPrChange>
        </w:rPr>
        <w:t xml:space="preserve"> way, and </w:t>
      </w:r>
      <w:proofErr w:type="spellStart"/>
      <w:r w:rsidRPr="000D2579">
        <w:rPr>
          <w:rFonts w:ascii="Times New Roman" w:hAnsi="Times New Roman" w:cs="Times New Roman"/>
          <w:sz w:val="24"/>
          <w:szCs w:val="24"/>
          <w:rPrChange w:id="189" w:author="Silvia" w:date="2016-02-16T15:22:00Z">
            <w:rPr/>
          </w:rPrChange>
        </w:rPr>
        <w:t>thanks</w:t>
      </w:r>
      <w:proofErr w:type="spellEnd"/>
      <w:r w:rsidRPr="000D2579">
        <w:rPr>
          <w:rFonts w:ascii="Times New Roman" w:hAnsi="Times New Roman" w:cs="Times New Roman"/>
          <w:sz w:val="24"/>
          <w:szCs w:val="24"/>
          <w:rPrChange w:id="190" w:author="Silvia" w:date="2016-02-16T15:22:00Z">
            <w:rPr/>
          </w:rPrChange>
        </w:rPr>
        <w:t xml:space="preserve"> to</w:t>
      </w:r>
      <w:r w:rsidR="004205FC" w:rsidRPr="000D2579">
        <w:rPr>
          <w:rFonts w:ascii="Times New Roman" w:hAnsi="Times New Roman" w:cs="Times New Roman"/>
          <w:sz w:val="24"/>
          <w:szCs w:val="24"/>
          <w:rPrChange w:id="191" w:author="Silvia" w:date="2016-02-16T15:22:00Z">
            <w:rPr/>
          </w:rPrChange>
        </w:rPr>
        <w:t xml:space="preserve"> </w:t>
      </w:r>
      <w:proofErr w:type="spellStart"/>
      <w:r w:rsidR="004205FC" w:rsidRPr="000D2579">
        <w:rPr>
          <w:rFonts w:ascii="Times New Roman" w:hAnsi="Times New Roman" w:cs="Times New Roman"/>
          <w:sz w:val="24"/>
          <w:szCs w:val="24"/>
          <w:rPrChange w:id="192" w:author="Silvia" w:date="2016-02-16T15:22:00Z">
            <w:rPr/>
          </w:rPrChange>
        </w:rPr>
        <w:t>great</w:t>
      </w:r>
      <w:proofErr w:type="spellEnd"/>
      <w:r w:rsidRPr="000D2579">
        <w:rPr>
          <w:rFonts w:ascii="Times New Roman" w:hAnsi="Times New Roman" w:cs="Times New Roman"/>
          <w:sz w:val="24"/>
          <w:szCs w:val="24"/>
          <w:rPrChange w:id="193" w:author="Silvia" w:date="2016-02-16T15:22:00Z">
            <w:rPr/>
          </w:rPrChange>
        </w:rPr>
        <w:t xml:space="preserve"> </w:t>
      </w:r>
      <w:proofErr w:type="spellStart"/>
      <w:r w:rsidRPr="000D2579">
        <w:rPr>
          <w:rFonts w:ascii="Times New Roman" w:hAnsi="Times New Roman" w:cs="Times New Roman"/>
          <w:sz w:val="24"/>
          <w:szCs w:val="24"/>
          <w:rPrChange w:id="194" w:author="Silvia" w:date="2016-02-16T15:22:00Z">
            <w:rPr/>
          </w:rPrChange>
        </w:rPr>
        <w:t>technical</w:t>
      </w:r>
      <w:proofErr w:type="spellEnd"/>
      <w:r w:rsidRPr="000D2579">
        <w:rPr>
          <w:rFonts w:ascii="Times New Roman" w:hAnsi="Times New Roman" w:cs="Times New Roman"/>
          <w:sz w:val="24"/>
          <w:szCs w:val="24"/>
          <w:rPrChange w:id="195" w:author="Silvia" w:date="2016-02-16T15:22:00Z">
            <w:rPr/>
          </w:rPrChange>
        </w:rPr>
        <w:t xml:space="preserve"> </w:t>
      </w:r>
      <w:r w:rsidR="004205FC" w:rsidRPr="000D2579">
        <w:rPr>
          <w:rFonts w:ascii="Times New Roman" w:hAnsi="Times New Roman" w:cs="Times New Roman"/>
          <w:sz w:val="24"/>
          <w:szCs w:val="24"/>
          <w:rPrChange w:id="196" w:author="Silvia" w:date="2016-02-16T15:22:00Z">
            <w:rPr/>
          </w:rPrChange>
        </w:rPr>
        <w:t>work</w:t>
      </w:r>
      <w:r w:rsidRPr="000D2579">
        <w:rPr>
          <w:rFonts w:ascii="Times New Roman" w:hAnsi="Times New Roman" w:cs="Times New Roman"/>
          <w:sz w:val="24"/>
          <w:szCs w:val="24"/>
          <w:rPrChange w:id="197" w:author="Silvia" w:date="2016-02-16T15:22:00Z">
            <w:rPr/>
          </w:rPrChange>
        </w:rPr>
        <w:t xml:space="preserve"> </w:t>
      </w:r>
      <w:proofErr w:type="spellStart"/>
      <w:r w:rsidRPr="000D2579">
        <w:rPr>
          <w:rFonts w:ascii="Times New Roman" w:hAnsi="Times New Roman" w:cs="Times New Roman"/>
          <w:sz w:val="24"/>
          <w:szCs w:val="24"/>
          <w:rPrChange w:id="198" w:author="Silvia" w:date="2016-02-16T15:22:00Z">
            <w:rPr/>
          </w:rPrChange>
        </w:rPr>
        <w:t>including</w:t>
      </w:r>
      <w:proofErr w:type="spellEnd"/>
      <w:r w:rsidRPr="000D2579">
        <w:rPr>
          <w:rFonts w:ascii="Times New Roman" w:hAnsi="Times New Roman" w:cs="Times New Roman"/>
          <w:sz w:val="24"/>
          <w:szCs w:val="24"/>
          <w:rPrChange w:id="199" w:author="Silvia" w:date="2016-02-16T15:22:00Z">
            <w:rPr/>
          </w:rPrChange>
        </w:rPr>
        <w:t xml:space="preserve"> the </w:t>
      </w:r>
      <w:proofErr w:type="spellStart"/>
      <w:r w:rsidRPr="000D2579">
        <w:rPr>
          <w:rFonts w:ascii="Times New Roman" w:hAnsi="Times New Roman" w:cs="Times New Roman"/>
          <w:sz w:val="24"/>
          <w:szCs w:val="24"/>
          <w:rPrChange w:id="200" w:author="Silvia" w:date="2016-02-16T15:22:00Z">
            <w:rPr/>
          </w:rPrChange>
        </w:rPr>
        <w:t>fundamental</w:t>
      </w:r>
      <w:proofErr w:type="spellEnd"/>
      <w:r w:rsidRPr="000D2579">
        <w:rPr>
          <w:rFonts w:ascii="Times New Roman" w:hAnsi="Times New Roman" w:cs="Times New Roman"/>
          <w:sz w:val="24"/>
          <w:szCs w:val="24"/>
          <w:rPrChange w:id="201" w:author="Silvia" w:date="2016-02-16T15:22:00Z">
            <w:rPr/>
          </w:rPrChange>
        </w:rPr>
        <w:t xml:space="preserve"> </w:t>
      </w:r>
      <w:proofErr w:type="spellStart"/>
      <w:r w:rsidRPr="000D2579">
        <w:rPr>
          <w:rFonts w:ascii="Times New Roman" w:hAnsi="Times New Roman" w:cs="Times New Roman"/>
          <w:sz w:val="24"/>
          <w:szCs w:val="24"/>
          <w:rPrChange w:id="202" w:author="Silvia" w:date="2016-02-16T15:22:00Z">
            <w:rPr/>
          </w:rPrChange>
        </w:rPr>
        <w:t>creation</w:t>
      </w:r>
      <w:proofErr w:type="spellEnd"/>
      <w:r w:rsidRPr="000D2579">
        <w:rPr>
          <w:rFonts w:ascii="Times New Roman" w:hAnsi="Times New Roman" w:cs="Times New Roman"/>
          <w:sz w:val="24"/>
          <w:szCs w:val="24"/>
          <w:rPrChange w:id="203" w:author="Silvia" w:date="2016-02-16T15:22:00Z">
            <w:rPr/>
          </w:rPrChange>
        </w:rPr>
        <w:t xml:space="preserve"> of controlled </w:t>
      </w:r>
      <w:proofErr w:type="spellStart"/>
      <w:r w:rsidRPr="000D2579">
        <w:rPr>
          <w:rFonts w:ascii="Times New Roman" w:hAnsi="Times New Roman" w:cs="Times New Roman"/>
          <w:sz w:val="24"/>
          <w:szCs w:val="24"/>
          <w:rPrChange w:id="204" w:author="Silvia" w:date="2016-02-16T15:22:00Z">
            <w:rPr/>
          </w:rPrChange>
        </w:rPr>
        <w:t>vocabularies</w:t>
      </w:r>
      <w:proofErr w:type="spellEnd"/>
      <w:r w:rsidRPr="000D2579">
        <w:rPr>
          <w:rFonts w:ascii="Times New Roman" w:hAnsi="Times New Roman" w:cs="Times New Roman"/>
          <w:sz w:val="24"/>
          <w:szCs w:val="24"/>
          <w:rPrChange w:id="205" w:author="Silvia" w:date="2016-02-16T15:22:00Z">
            <w:rPr/>
          </w:rPrChange>
        </w:rPr>
        <w:t xml:space="preserve">, the EAGLE </w:t>
      </w:r>
      <w:proofErr w:type="spellStart"/>
      <w:r w:rsidRPr="000D2579">
        <w:rPr>
          <w:rFonts w:ascii="Times New Roman" w:hAnsi="Times New Roman" w:cs="Times New Roman"/>
          <w:sz w:val="24"/>
          <w:szCs w:val="24"/>
          <w:rPrChange w:id="206" w:author="Silvia" w:date="2016-02-16T15:22:00Z">
            <w:rPr/>
          </w:rPrChange>
        </w:rPr>
        <w:t>portal</w:t>
      </w:r>
      <w:proofErr w:type="spellEnd"/>
      <w:r w:rsidR="004205FC" w:rsidRPr="000D2579">
        <w:rPr>
          <w:rFonts w:ascii="Times New Roman" w:hAnsi="Times New Roman" w:cs="Times New Roman"/>
          <w:sz w:val="24"/>
          <w:szCs w:val="24"/>
          <w:rPrChange w:id="207" w:author="Silvia" w:date="2016-02-16T15:22:00Z">
            <w:rPr/>
          </w:rPrChange>
        </w:rPr>
        <w:t xml:space="preserve"> </w:t>
      </w:r>
      <w:proofErr w:type="spellStart"/>
      <w:r w:rsidR="004205FC" w:rsidRPr="000D2579">
        <w:rPr>
          <w:rFonts w:ascii="Times New Roman" w:hAnsi="Times New Roman" w:cs="Times New Roman"/>
          <w:sz w:val="24"/>
          <w:szCs w:val="24"/>
          <w:rPrChange w:id="208" w:author="Silvia" w:date="2016-02-16T15:22:00Z">
            <w:rPr/>
          </w:rPrChange>
        </w:rPr>
        <w:t>now</w:t>
      </w:r>
      <w:proofErr w:type="spellEnd"/>
      <w:r w:rsidRPr="000D2579">
        <w:rPr>
          <w:rFonts w:ascii="Times New Roman" w:hAnsi="Times New Roman" w:cs="Times New Roman"/>
          <w:sz w:val="24"/>
          <w:szCs w:val="24"/>
          <w:rPrChange w:id="209" w:author="Silvia" w:date="2016-02-16T15:22:00Z">
            <w:rPr/>
          </w:rPrChange>
        </w:rPr>
        <w:t xml:space="preserve"> </w:t>
      </w:r>
      <w:proofErr w:type="spellStart"/>
      <w:r w:rsidRPr="000D2579">
        <w:rPr>
          <w:rFonts w:ascii="Times New Roman" w:hAnsi="Times New Roman" w:cs="Times New Roman"/>
          <w:sz w:val="24"/>
          <w:szCs w:val="24"/>
          <w:rPrChange w:id="210" w:author="Silvia" w:date="2016-02-16T15:22:00Z">
            <w:rPr/>
          </w:rPrChange>
        </w:rPr>
        <w:t>gives</w:t>
      </w:r>
      <w:proofErr w:type="spellEnd"/>
      <w:r w:rsidRPr="000D2579">
        <w:rPr>
          <w:rFonts w:ascii="Times New Roman" w:hAnsi="Times New Roman" w:cs="Times New Roman"/>
          <w:sz w:val="24"/>
          <w:szCs w:val="24"/>
          <w:rPrChange w:id="211" w:author="Silvia" w:date="2016-02-16T15:22:00Z">
            <w:rPr/>
          </w:rPrChange>
        </w:rPr>
        <w:t xml:space="preserve"> </w:t>
      </w:r>
      <w:proofErr w:type="spellStart"/>
      <w:r w:rsidRPr="000D2579">
        <w:rPr>
          <w:rFonts w:ascii="Times New Roman" w:hAnsi="Times New Roman" w:cs="Times New Roman"/>
          <w:sz w:val="24"/>
          <w:szCs w:val="24"/>
          <w:rPrChange w:id="212" w:author="Silvia" w:date="2016-02-16T15:22:00Z">
            <w:rPr/>
          </w:rPrChange>
        </w:rPr>
        <w:t>access</w:t>
      </w:r>
      <w:proofErr w:type="spellEnd"/>
      <w:r w:rsidRPr="000D2579">
        <w:rPr>
          <w:rFonts w:ascii="Times New Roman" w:hAnsi="Times New Roman" w:cs="Times New Roman"/>
          <w:sz w:val="24"/>
          <w:szCs w:val="24"/>
          <w:rPrChange w:id="213" w:author="Silvia" w:date="2016-02-16T15:22:00Z">
            <w:rPr/>
          </w:rPrChange>
        </w:rPr>
        <w:t xml:space="preserve"> to </w:t>
      </w:r>
      <w:proofErr w:type="spellStart"/>
      <w:r w:rsidRPr="000D2579">
        <w:rPr>
          <w:rFonts w:ascii="Times New Roman" w:hAnsi="Times New Roman" w:cs="Times New Roman"/>
          <w:sz w:val="24"/>
          <w:szCs w:val="24"/>
          <w:rPrChange w:id="214" w:author="Silvia" w:date="2016-02-16T15:22:00Z">
            <w:rPr/>
          </w:rPrChange>
        </w:rPr>
        <w:t>many</w:t>
      </w:r>
      <w:proofErr w:type="spellEnd"/>
      <w:r w:rsidRPr="000D2579">
        <w:rPr>
          <w:rFonts w:ascii="Times New Roman" w:hAnsi="Times New Roman" w:cs="Times New Roman"/>
          <w:sz w:val="24"/>
          <w:szCs w:val="24"/>
          <w:rPrChange w:id="215" w:author="Silvia" w:date="2016-02-16T15:22:00Z">
            <w:rPr/>
          </w:rPrChange>
        </w:rPr>
        <w:t xml:space="preserve"> </w:t>
      </w:r>
      <w:proofErr w:type="spellStart"/>
      <w:r w:rsidRPr="000D2579">
        <w:rPr>
          <w:rFonts w:ascii="Times New Roman" w:hAnsi="Times New Roman" w:cs="Times New Roman"/>
          <w:sz w:val="24"/>
          <w:szCs w:val="24"/>
          <w:rPrChange w:id="216" w:author="Silvia" w:date="2016-02-16T15:22:00Z">
            <w:rPr/>
          </w:rPrChange>
        </w:rPr>
        <w:t>different</w:t>
      </w:r>
      <w:proofErr w:type="spellEnd"/>
      <w:r w:rsidRPr="000D2579">
        <w:rPr>
          <w:rFonts w:ascii="Times New Roman" w:hAnsi="Times New Roman" w:cs="Times New Roman"/>
          <w:sz w:val="24"/>
          <w:szCs w:val="24"/>
          <w:rPrChange w:id="217" w:author="Silvia" w:date="2016-02-16T15:22:00Z">
            <w:rPr/>
          </w:rPrChange>
        </w:rPr>
        <w:t xml:space="preserve"> </w:t>
      </w:r>
      <w:proofErr w:type="spellStart"/>
      <w:r w:rsidRPr="000D2579">
        <w:rPr>
          <w:rFonts w:ascii="Times New Roman" w:hAnsi="Times New Roman" w:cs="Times New Roman"/>
          <w:sz w:val="24"/>
          <w:szCs w:val="24"/>
          <w:rPrChange w:id="218" w:author="Silvia" w:date="2016-02-16T15:22:00Z">
            <w:rPr/>
          </w:rPrChange>
        </w:rPr>
        <w:t>databases</w:t>
      </w:r>
      <w:proofErr w:type="spellEnd"/>
      <w:r w:rsidRPr="000D2579">
        <w:rPr>
          <w:rFonts w:ascii="Times New Roman" w:hAnsi="Times New Roman" w:cs="Times New Roman"/>
          <w:sz w:val="24"/>
          <w:szCs w:val="24"/>
          <w:rPrChange w:id="219" w:author="Silvia" w:date="2016-02-16T15:22:00Z">
            <w:rPr/>
          </w:rPrChange>
        </w:rPr>
        <w:t xml:space="preserve">, </w:t>
      </w:r>
      <w:proofErr w:type="spellStart"/>
      <w:r w:rsidRPr="000D2579">
        <w:rPr>
          <w:rFonts w:ascii="Times New Roman" w:hAnsi="Times New Roman" w:cs="Times New Roman"/>
          <w:sz w:val="24"/>
          <w:szCs w:val="24"/>
          <w:rPrChange w:id="220" w:author="Silvia" w:date="2016-02-16T15:22:00Z">
            <w:rPr/>
          </w:rPrChange>
        </w:rPr>
        <w:t>originally</w:t>
      </w:r>
      <w:proofErr w:type="spellEnd"/>
      <w:r w:rsidRPr="000D2579">
        <w:rPr>
          <w:rFonts w:ascii="Times New Roman" w:hAnsi="Times New Roman" w:cs="Times New Roman"/>
          <w:sz w:val="24"/>
          <w:szCs w:val="24"/>
          <w:rPrChange w:id="221" w:author="Silvia" w:date="2016-02-16T15:22:00Z">
            <w:rPr/>
          </w:rPrChange>
        </w:rPr>
        <w:t xml:space="preserve"> independent and with different characteristics and purposes. In </w:t>
      </w:r>
      <w:proofErr w:type="spellStart"/>
      <w:r w:rsidRPr="000D2579">
        <w:rPr>
          <w:rFonts w:ascii="Times New Roman" w:hAnsi="Times New Roman" w:cs="Times New Roman"/>
          <w:sz w:val="24"/>
          <w:szCs w:val="24"/>
          <w:rPrChange w:id="222" w:author="Silvia" w:date="2016-02-16T15:22:00Z">
            <w:rPr/>
          </w:rPrChange>
        </w:rPr>
        <w:t>my</w:t>
      </w:r>
      <w:proofErr w:type="spellEnd"/>
      <w:r w:rsidRPr="000D2579">
        <w:rPr>
          <w:rFonts w:ascii="Times New Roman" w:hAnsi="Times New Roman" w:cs="Times New Roman"/>
          <w:sz w:val="24"/>
          <w:szCs w:val="24"/>
          <w:rPrChange w:id="223" w:author="Silvia" w:date="2016-02-16T15:22:00Z">
            <w:rPr/>
          </w:rPrChange>
        </w:rPr>
        <w:t xml:space="preserve"> opinion, </w:t>
      </w:r>
      <w:proofErr w:type="spellStart"/>
      <w:r w:rsidRPr="000D2579">
        <w:rPr>
          <w:rFonts w:ascii="Times New Roman" w:hAnsi="Times New Roman" w:cs="Times New Roman"/>
          <w:sz w:val="24"/>
          <w:szCs w:val="24"/>
          <w:rPrChange w:id="224" w:author="Silvia" w:date="2016-02-16T15:22:00Z">
            <w:rPr/>
          </w:rPrChange>
        </w:rPr>
        <w:t>this</w:t>
      </w:r>
      <w:proofErr w:type="spellEnd"/>
      <w:r w:rsidRPr="000D2579">
        <w:rPr>
          <w:rFonts w:ascii="Times New Roman" w:hAnsi="Times New Roman" w:cs="Times New Roman"/>
          <w:sz w:val="24"/>
          <w:szCs w:val="24"/>
          <w:rPrChange w:id="225" w:author="Silvia" w:date="2016-02-16T15:22:00Z">
            <w:rPr/>
          </w:rPrChange>
        </w:rPr>
        <w:t xml:space="preserve"> </w:t>
      </w:r>
      <w:proofErr w:type="spellStart"/>
      <w:r w:rsidRPr="000D2579">
        <w:rPr>
          <w:rFonts w:ascii="Times New Roman" w:hAnsi="Times New Roman" w:cs="Times New Roman"/>
          <w:sz w:val="24"/>
          <w:szCs w:val="24"/>
          <w:rPrChange w:id="226" w:author="Silvia" w:date="2016-02-16T15:22:00Z">
            <w:rPr/>
          </w:rPrChange>
        </w:rPr>
        <w:t>is</w:t>
      </w:r>
      <w:proofErr w:type="spellEnd"/>
      <w:r w:rsidRPr="000D2579">
        <w:rPr>
          <w:rFonts w:ascii="Times New Roman" w:hAnsi="Times New Roman" w:cs="Times New Roman"/>
          <w:sz w:val="24"/>
          <w:szCs w:val="24"/>
          <w:rPrChange w:id="227" w:author="Silvia" w:date="2016-02-16T15:22:00Z">
            <w:rPr/>
          </w:rPrChange>
        </w:rPr>
        <w:t xml:space="preserve"> the</w:t>
      </w:r>
      <w:r w:rsidR="004205FC" w:rsidRPr="000D2579">
        <w:rPr>
          <w:rFonts w:ascii="Times New Roman" w:hAnsi="Times New Roman" w:cs="Times New Roman"/>
          <w:sz w:val="24"/>
          <w:szCs w:val="24"/>
          <w:rPrChange w:id="228" w:author="Silvia" w:date="2016-02-16T15:22:00Z">
            <w:rPr/>
          </w:rPrChange>
        </w:rPr>
        <w:t xml:space="preserve"> </w:t>
      </w:r>
      <w:proofErr w:type="spellStart"/>
      <w:r w:rsidR="004205FC" w:rsidRPr="000D2579">
        <w:rPr>
          <w:rFonts w:ascii="Times New Roman" w:hAnsi="Times New Roman" w:cs="Times New Roman"/>
          <w:sz w:val="24"/>
          <w:szCs w:val="24"/>
          <w:rPrChange w:id="229" w:author="Silvia" w:date="2016-02-16T15:22:00Z">
            <w:rPr/>
          </w:rPrChange>
        </w:rPr>
        <w:t>path</w:t>
      </w:r>
      <w:proofErr w:type="spellEnd"/>
      <w:r w:rsidRPr="000D2579">
        <w:rPr>
          <w:rFonts w:ascii="Times New Roman" w:hAnsi="Times New Roman" w:cs="Times New Roman"/>
          <w:sz w:val="24"/>
          <w:szCs w:val="24"/>
          <w:rPrChange w:id="230" w:author="Silvia" w:date="2016-02-16T15:22:00Z">
            <w:rPr/>
          </w:rPrChange>
        </w:rPr>
        <w:t xml:space="preserve"> to </w:t>
      </w:r>
      <w:proofErr w:type="spellStart"/>
      <w:r w:rsidRPr="000D2579">
        <w:rPr>
          <w:rFonts w:ascii="Times New Roman" w:hAnsi="Times New Roman" w:cs="Times New Roman"/>
          <w:sz w:val="24"/>
          <w:szCs w:val="24"/>
          <w:rPrChange w:id="231" w:author="Silvia" w:date="2016-02-16T15:22:00Z">
            <w:rPr/>
          </w:rPrChange>
        </w:rPr>
        <w:t>follow</w:t>
      </w:r>
      <w:proofErr w:type="spellEnd"/>
      <w:r w:rsidRPr="000D2579">
        <w:rPr>
          <w:rFonts w:ascii="Times New Roman" w:hAnsi="Times New Roman" w:cs="Times New Roman"/>
          <w:sz w:val="24"/>
          <w:szCs w:val="24"/>
          <w:rPrChange w:id="232" w:author="Silvia" w:date="2016-02-16T15:22:00Z">
            <w:rPr/>
          </w:rPrChange>
        </w:rPr>
        <w:t xml:space="preserve"> in the future</w:t>
      </w:r>
      <w:r w:rsidR="0042069D" w:rsidRPr="000D2579">
        <w:rPr>
          <w:rFonts w:ascii="Times New Roman" w:hAnsi="Times New Roman" w:cs="Times New Roman"/>
          <w:sz w:val="24"/>
          <w:szCs w:val="24"/>
          <w:rPrChange w:id="233" w:author="Silvia" w:date="2016-02-16T15:22:00Z">
            <w:rPr/>
          </w:rPrChange>
        </w:rPr>
        <w:t xml:space="preserve"> as well</w:t>
      </w:r>
      <w:r w:rsidRPr="000D2579">
        <w:rPr>
          <w:rFonts w:ascii="Times New Roman" w:hAnsi="Times New Roman" w:cs="Times New Roman"/>
          <w:sz w:val="24"/>
          <w:szCs w:val="24"/>
          <w:rPrChange w:id="234" w:author="Silvia" w:date="2016-02-16T15:22:00Z">
            <w:rPr/>
          </w:rPrChange>
        </w:rPr>
        <w:t xml:space="preserve">, </w:t>
      </w:r>
      <w:r w:rsidR="0042069D" w:rsidRPr="000D2579">
        <w:rPr>
          <w:rFonts w:ascii="Times New Roman" w:hAnsi="Times New Roman" w:cs="Times New Roman"/>
          <w:sz w:val="24"/>
          <w:szCs w:val="24"/>
          <w:rPrChange w:id="235" w:author="Silvia" w:date="2016-02-16T15:22:00Z">
            <w:rPr/>
          </w:rPrChange>
        </w:rPr>
        <w:t xml:space="preserve">in order </w:t>
      </w:r>
      <w:r w:rsidRPr="000D2579">
        <w:rPr>
          <w:rFonts w:ascii="Times New Roman" w:hAnsi="Times New Roman" w:cs="Times New Roman"/>
          <w:sz w:val="24"/>
          <w:szCs w:val="24"/>
          <w:rPrChange w:id="236" w:author="Silvia" w:date="2016-02-16T15:22:00Z">
            <w:rPr/>
          </w:rPrChange>
        </w:rPr>
        <w:t>to face and solve bigger and bigger problems.</w:t>
      </w:r>
    </w:p>
    <w:p w:rsidR="00D25711" w:rsidRPr="007248B0" w:rsidRDefault="00D25711"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EAGLE looks different from other similar projects </w:t>
      </w:r>
      <w:proofErr w:type="spellStart"/>
      <w:r w:rsidRPr="007248B0">
        <w:rPr>
          <w:rFonts w:ascii="Times New Roman" w:hAnsi="Times New Roman" w:cs="Times New Roman"/>
          <w:sz w:val="24"/>
          <w:szCs w:val="24"/>
        </w:rPr>
        <w:t>because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since</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beginning</w:t>
      </w:r>
      <w:proofErr w:type="spellEnd"/>
      <w:r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it</w:t>
      </w:r>
      <w:proofErr w:type="spellEnd"/>
      <w:r w:rsidR="004205FC">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pa</w:t>
      </w:r>
      <w:r w:rsidR="0042069D">
        <w:rPr>
          <w:rFonts w:ascii="Times New Roman" w:hAnsi="Times New Roman" w:cs="Times New Roman"/>
          <w:sz w:val="24"/>
          <w:szCs w:val="24"/>
        </w:rPr>
        <w:t>i</w:t>
      </w:r>
      <w:r w:rsidRPr="007248B0">
        <w:rPr>
          <w:rFonts w:ascii="Times New Roman" w:hAnsi="Times New Roman" w:cs="Times New Roman"/>
          <w:sz w:val="24"/>
          <w:szCs w:val="24"/>
        </w:rPr>
        <w:t>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much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attention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to the quality of information, but also to the combination of textual and non-textual data</w:t>
      </w:r>
      <w:r w:rsidR="00F354C8" w:rsidRPr="007248B0">
        <w:rPr>
          <w:rFonts w:ascii="Times New Roman" w:hAnsi="Times New Roman" w:cs="Times New Roman"/>
          <w:sz w:val="24"/>
          <w:szCs w:val="24"/>
        </w:rPr>
        <w:t xml:space="preserve">, according to the current definition of an inscription as an inscribed monument. </w:t>
      </w:r>
      <w:proofErr w:type="spellStart"/>
      <w:r w:rsidR="00F354C8" w:rsidRPr="007248B0">
        <w:rPr>
          <w:rFonts w:ascii="Times New Roman" w:hAnsi="Times New Roman" w:cs="Times New Roman"/>
          <w:sz w:val="24"/>
          <w:szCs w:val="24"/>
        </w:rPr>
        <w:t>Moreover</w:t>
      </w:r>
      <w:proofErr w:type="spellEnd"/>
      <w:r w:rsidR="00F354C8" w:rsidRPr="007248B0">
        <w:rPr>
          <w:rFonts w:ascii="Times New Roman" w:hAnsi="Times New Roman" w:cs="Times New Roman"/>
          <w:sz w:val="24"/>
          <w:szCs w:val="24"/>
        </w:rPr>
        <w:t xml:space="preserve">, in </w:t>
      </w:r>
      <w:proofErr w:type="spellStart"/>
      <w:r w:rsidR="004205FC">
        <w:rPr>
          <w:rFonts w:ascii="Times New Roman" w:hAnsi="Times New Roman" w:cs="Times New Roman"/>
          <w:sz w:val="24"/>
          <w:szCs w:val="24"/>
        </w:rPr>
        <w:t>recent</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years</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w</w:t>
      </w:r>
      <w:ins w:id="237" w:author="Silvia" w:date="2016-02-16T15:24:00Z">
        <w:r w:rsidR="00C35968">
          <w:rPr>
            <w:rFonts w:ascii="Times New Roman" w:hAnsi="Times New Roman" w:cs="Times New Roman"/>
            <w:sz w:val="24"/>
            <w:szCs w:val="24"/>
          </w:rPr>
          <w:t>e</w:t>
        </w:r>
      </w:ins>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have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seen</w:t>
      </w:r>
      <w:proofErr w:type="spellEnd"/>
      <w:r w:rsidR="00F354C8" w:rsidRPr="007248B0">
        <w:rPr>
          <w:rFonts w:ascii="Times New Roman" w:hAnsi="Times New Roman" w:cs="Times New Roman"/>
          <w:sz w:val="24"/>
          <w:szCs w:val="24"/>
        </w:rPr>
        <w:t xml:space="preserve"> a </w:t>
      </w:r>
      <w:proofErr w:type="spellStart"/>
      <w:r w:rsidR="00F354C8" w:rsidRPr="007248B0">
        <w:rPr>
          <w:rFonts w:ascii="Times New Roman" w:hAnsi="Times New Roman" w:cs="Times New Roman"/>
          <w:sz w:val="24"/>
          <w:szCs w:val="24"/>
        </w:rPr>
        <w:t>huge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increas</w:t>
      </w:r>
      <w:r w:rsidR="004205FC">
        <w:rPr>
          <w:rFonts w:ascii="Times New Roman" w:hAnsi="Times New Roman" w:cs="Times New Roman"/>
          <w:sz w:val="24"/>
          <w:szCs w:val="24"/>
        </w:rPr>
        <w:t>e</w:t>
      </w:r>
      <w:proofErr w:type="spellEnd"/>
      <w:r w:rsidR="004205FC">
        <w:rPr>
          <w:rFonts w:ascii="Times New Roman" w:hAnsi="Times New Roman" w:cs="Times New Roman"/>
          <w:sz w:val="24"/>
          <w:szCs w:val="24"/>
        </w:rPr>
        <w:t xml:space="preserve"> in </w:t>
      </w:r>
      <w:r w:rsidR="00F354C8" w:rsidRPr="007248B0">
        <w:rPr>
          <w:rFonts w:ascii="Times New Roman" w:hAnsi="Times New Roman" w:cs="Times New Roman"/>
          <w:sz w:val="24"/>
          <w:szCs w:val="24"/>
        </w:rPr>
        <w:t xml:space="preserve">the </w:t>
      </w:r>
      <w:proofErr w:type="spellStart"/>
      <w:r w:rsidR="00F354C8" w:rsidRPr="007248B0">
        <w:rPr>
          <w:rFonts w:ascii="Times New Roman" w:hAnsi="Times New Roman" w:cs="Times New Roman"/>
          <w:sz w:val="24"/>
          <w:szCs w:val="24"/>
        </w:rPr>
        <w:t>visual</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documentation</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available</w:t>
      </w:r>
      <w:proofErr w:type="spellEnd"/>
      <w:r w:rsidR="00F354C8" w:rsidRPr="007248B0">
        <w:rPr>
          <w:rFonts w:ascii="Times New Roman" w:hAnsi="Times New Roman" w:cs="Times New Roman"/>
          <w:sz w:val="24"/>
          <w:szCs w:val="24"/>
        </w:rPr>
        <w:t xml:space="preserve"> onlin</w:t>
      </w:r>
      <w:r w:rsidR="004205FC">
        <w:rPr>
          <w:rFonts w:ascii="Times New Roman" w:hAnsi="Times New Roman" w:cs="Times New Roman"/>
          <w:sz w:val="24"/>
          <w:szCs w:val="24"/>
        </w:rPr>
        <w:t>e</w:t>
      </w:r>
      <w:r w:rsidR="00F354C8" w:rsidRPr="007248B0">
        <w:rPr>
          <w:rFonts w:ascii="Times New Roman" w:hAnsi="Times New Roman" w:cs="Times New Roman"/>
          <w:sz w:val="24"/>
          <w:szCs w:val="24"/>
        </w:rPr>
        <w:t xml:space="preserve">, and now EAGLE includes about 250.000 digital photos of inscriptions. This is another aspect that should be </w:t>
      </w:r>
      <w:proofErr w:type="spellStart"/>
      <w:r w:rsidR="00F354C8" w:rsidRPr="007248B0">
        <w:rPr>
          <w:rFonts w:ascii="Times New Roman" w:hAnsi="Times New Roman" w:cs="Times New Roman"/>
          <w:sz w:val="24"/>
          <w:szCs w:val="24"/>
        </w:rPr>
        <w:t>mantained</w:t>
      </w:r>
      <w:proofErr w:type="spellEnd"/>
      <w:r w:rsidR="00F354C8" w:rsidRPr="007248B0">
        <w:rPr>
          <w:rFonts w:ascii="Times New Roman" w:hAnsi="Times New Roman" w:cs="Times New Roman"/>
          <w:sz w:val="24"/>
          <w:szCs w:val="24"/>
        </w:rPr>
        <w:t xml:space="preserve">, and – </w:t>
      </w:r>
      <w:proofErr w:type="spellStart"/>
      <w:r w:rsidR="00F354C8" w:rsidRPr="007248B0">
        <w:rPr>
          <w:rFonts w:ascii="Times New Roman" w:hAnsi="Times New Roman" w:cs="Times New Roman"/>
          <w:sz w:val="24"/>
          <w:szCs w:val="24"/>
        </w:rPr>
        <w:t>possibly</w:t>
      </w:r>
      <w:proofErr w:type="spellEnd"/>
      <w:ins w:id="238" w:author="Silvia" w:date="2016-02-16T15:24:00Z">
        <w:r w:rsidR="00C35968">
          <w:rPr>
            <w:rFonts w:ascii="Times New Roman" w:hAnsi="Times New Roman" w:cs="Times New Roman"/>
            <w:sz w:val="24"/>
            <w:szCs w:val="24"/>
          </w:rPr>
          <w:t xml:space="preserve"> </w:t>
        </w:r>
      </w:ins>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even</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strenghened</w:t>
      </w:r>
      <w:proofErr w:type="spellEnd"/>
      <w:r w:rsidR="00F354C8" w:rsidRPr="007248B0">
        <w:rPr>
          <w:rFonts w:ascii="Times New Roman" w:hAnsi="Times New Roman" w:cs="Times New Roman"/>
          <w:sz w:val="24"/>
          <w:szCs w:val="24"/>
        </w:rPr>
        <w:t>. In fact, thanks to projects lik</w:t>
      </w:r>
      <w:r w:rsidR="004205FC">
        <w:rPr>
          <w:rFonts w:ascii="Times New Roman" w:hAnsi="Times New Roman" w:cs="Times New Roman"/>
          <w:sz w:val="24"/>
          <w:szCs w:val="24"/>
        </w:rPr>
        <w:t>e</w:t>
      </w:r>
      <w:r w:rsidR="00F354C8" w:rsidRPr="007248B0">
        <w:rPr>
          <w:rFonts w:ascii="Times New Roman" w:hAnsi="Times New Roman" w:cs="Times New Roman"/>
          <w:sz w:val="24"/>
          <w:szCs w:val="24"/>
        </w:rPr>
        <w:t xml:space="preserve"> ours, the problems related to the legal treatment of images of cultural </w:t>
      </w:r>
      <w:proofErr w:type="spellStart"/>
      <w:r w:rsidR="00F354C8" w:rsidRPr="007248B0">
        <w:rPr>
          <w:rFonts w:ascii="Times New Roman" w:hAnsi="Times New Roman" w:cs="Times New Roman"/>
          <w:sz w:val="24"/>
          <w:szCs w:val="24"/>
        </w:rPr>
        <w:t>heritage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seem</w:t>
      </w:r>
      <w:proofErr w:type="spellEnd"/>
      <w:r w:rsidR="00F354C8" w:rsidRPr="007248B0">
        <w:rPr>
          <w:rFonts w:ascii="Times New Roman" w:hAnsi="Times New Roman" w:cs="Times New Roman"/>
          <w:sz w:val="24"/>
          <w:szCs w:val="24"/>
        </w:rPr>
        <w:t xml:space="preserve"> to be </w:t>
      </w:r>
      <w:proofErr w:type="spellStart"/>
      <w:r w:rsidR="00F354C8" w:rsidRPr="007248B0">
        <w:rPr>
          <w:rFonts w:ascii="Times New Roman" w:hAnsi="Times New Roman" w:cs="Times New Roman"/>
          <w:sz w:val="24"/>
          <w:szCs w:val="24"/>
        </w:rPr>
        <w:t>at</w:t>
      </w:r>
      <w:proofErr w:type="spellEnd"/>
      <w:r w:rsidR="00F354C8" w:rsidRPr="007248B0">
        <w:rPr>
          <w:rFonts w:ascii="Times New Roman" w:hAnsi="Times New Roman" w:cs="Times New Roman"/>
          <w:sz w:val="24"/>
          <w:szCs w:val="24"/>
        </w:rPr>
        <w:t xml:space="preserve"> the moment under discussion, both </w:t>
      </w:r>
      <w:proofErr w:type="spellStart"/>
      <w:r w:rsidR="00F354C8" w:rsidRPr="007248B0">
        <w:rPr>
          <w:rFonts w:ascii="Times New Roman" w:hAnsi="Times New Roman" w:cs="Times New Roman"/>
          <w:sz w:val="24"/>
          <w:szCs w:val="24"/>
        </w:rPr>
        <w:t>nationally</w:t>
      </w:r>
      <w:proofErr w:type="spellEnd"/>
      <w:r w:rsidR="00F354C8" w:rsidRPr="007248B0">
        <w:rPr>
          <w:rFonts w:ascii="Times New Roman" w:hAnsi="Times New Roman" w:cs="Times New Roman"/>
          <w:sz w:val="24"/>
          <w:szCs w:val="24"/>
        </w:rPr>
        <w:t xml:space="preserve"> and </w:t>
      </w:r>
      <w:proofErr w:type="spellStart"/>
      <w:r w:rsidR="00F354C8" w:rsidRPr="007248B0">
        <w:rPr>
          <w:rFonts w:ascii="Times New Roman" w:hAnsi="Times New Roman" w:cs="Times New Roman"/>
          <w:sz w:val="24"/>
          <w:szCs w:val="24"/>
        </w:rPr>
        <w:t>internationally</w:t>
      </w:r>
      <w:proofErr w:type="spellEnd"/>
      <w:r w:rsidR="00F354C8" w:rsidRPr="007248B0">
        <w:rPr>
          <w:rFonts w:ascii="Times New Roman" w:hAnsi="Times New Roman" w:cs="Times New Roman"/>
          <w:sz w:val="24"/>
          <w:szCs w:val="24"/>
        </w:rPr>
        <w:t xml:space="preserve"> (</w:t>
      </w:r>
      <w:ins w:id="239" w:author="Silvia" w:date="2016-02-16T15:24:00Z">
        <w:r w:rsidR="00C35968" w:rsidRPr="00C35968">
          <w:rPr>
            <w:rFonts w:ascii="Times New Roman" w:hAnsi="Times New Roman" w:cs="Times New Roman"/>
            <w:sz w:val="24"/>
            <w:szCs w:val="24"/>
            <w:highlight w:val="yellow"/>
            <w:rPrChange w:id="240" w:author="Silvia" w:date="2016-02-16T15:25:00Z">
              <w:rPr>
                <w:rFonts w:ascii="Times New Roman" w:hAnsi="Times New Roman" w:cs="Times New Roman"/>
                <w:sz w:val="24"/>
                <w:szCs w:val="24"/>
              </w:rPr>
            </w:rPrChange>
          </w:rPr>
          <w:t xml:space="preserve">inserire qui riferimento al </w:t>
        </w:r>
        <w:proofErr w:type="spellStart"/>
        <w:r w:rsidR="00C35968" w:rsidRPr="00C35968">
          <w:rPr>
            <w:rFonts w:ascii="Times New Roman" w:hAnsi="Times New Roman" w:cs="Times New Roman"/>
            <w:sz w:val="24"/>
            <w:szCs w:val="24"/>
            <w:highlight w:val="yellow"/>
            <w:rPrChange w:id="241" w:author="Silvia" w:date="2016-02-16T15:25:00Z">
              <w:rPr>
                <w:rFonts w:ascii="Times New Roman" w:hAnsi="Times New Roman" w:cs="Times New Roman"/>
                <w:sz w:val="24"/>
                <w:szCs w:val="24"/>
              </w:rPr>
            </w:rPrChange>
          </w:rPr>
          <w:t>paper</w:t>
        </w:r>
        <w:proofErr w:type="spellEnd"/>
        <w:r w:rsidR="00C35968" w:rsidRPr="00C35968">
          <w:rPr>
            <w:rFonts w:ascii="Times New Roman" w:hAnsi="Times New Roman" w:cs="Times New Roman"/>
            <w:sz w:val="24"/>
            <w:szCs w:val="24"/>
            <w:highlight w:val="yellow"/>
            <w:rPrChange w:id="242" w:author="Silvia" w:date="2016-02-16T15:25:00Z">
              <w:rPr>
                <w:rFonts w:ascii="Times New Roman" w:hAnsi="Times New Roman" w:cs="Times New Roman"/>
                <w:sz w:val="24"/>
                <w:szCs w:val="24"/>
              </w:rPr>
            </w:rPrChange>
          </w:rPr>
          <w:t xml:space="preserve"> di Mirco Modolo</w:t>
        </w:r>
      </w:ins>
      <w:del w:id="243" w:author="Silvia" w:date="2016-02-16T15:25:00Z">
        <w:r w:rsidR="00F354C8" w:rsidRPr="00C35968" w:rsidDel="00C35968">
          <w:rPr>
            <w:rFonts w:ascii="Times New Roman" w:hAnsi="Times New Roman" w:cs="Times New Roman"/>
            <w:sz w:val="24"/>
            <w:szCs w:val="24"/>
            <w:highlight w:val="yellow"/>
            <w:rPrChange w:id="244" w:author="Silvia" w:date="2016-02-16T15:25:00Z">
              <w:rPr>
                <w:rFonts w:ascii="Times New Roman" w:hAnsi="Times New Roman" w:cs="Times New Roman"/>
                <w:sz w:val="24"/>
                <w:szCs w:val="24"/>
              </w:rPr>
            </w:rPrChange>
          </w:rPr>
          <w:delText xml:space="preserve">papers on this subject will be presented in the </w:delText>
        </w:r>
        <w:r w:rsidR="004205FC" w:rsidRPr="00C35968" w:rsidDel="00C35968">
          <w:rPr>
            <w:rFonts w:ascii="Times New Roman" w:hAnsi="Times New Roman" w:cs="Times New Roman"/>
            <w:sz w:val="24"/>
            <w:szCs w:val="24"/>
            <w:highlight w:val="yellow"/>
            <w:rPrChange w:id="245" w:author="Silvia" w:date="2016-02-16T15:25:00Z">
              <w:rPr>
                <w:rFonts w:ascii="Times New Roman" w:hAnsi="Times New Roman" w:cs="Times New Roman"/>
                <w:sz w:val="24"/>
                <w:szCs w:val="24"/>
              </w:rPr>
            </w:rPrChange>
          </w:rPr>
          <w:delText>coming</w:delText>
        </w:r>
        <w:r w:rsidR="00F354C8" w:rsidRPr="00C35968" w:rsidDel="00C35968">
          <w:rPr>
            <w:rFonts w:ascii="Times New Roman" w:hAnsi="Times New Roman" w:cs="Times New Roman"/>
            <w:sz w:val="24"/>
            <w:szCs w:val="24"/>
            <w:highlight w:val="yellow"/>
            <w:rPrChange w:id="246" w:author="Silvia" w:date="2016-02-16T15:25:00Z">
              <w:rPr>
                <w:rFonts w:ascii="Times New Roman" w:hAnsi="Times New Roman" w:cs="Times New Roman"/>
                <w:sz w:val="24"/>
                <w:szCs w:val="24"/>
              </w:rPr>
            </w:rPrChange>
          </w:rPr>
          <w:delText xml:space="preserve"> days</w:delText>
        </w:r>
      </w:del>
      <w:r w:rsidR="00F354C8" w:rsidRPr="007248B0">
        <w:rPr>
          <w:rFonts w:ascii="Times New Roman" w:hAnsi="Times New Roman" w:cs="Times New Roman"/>
          <w:sz w:val="24"/>
          <w:szCs w:val="24"/>
        </w:rPr>
        <w:t xml:space="preserve">). Silvia Orlandi </w:t>
      </w:r>
      <w:proofErr w:type="spellStart"/>
      <w:r w:rsidR="00F354C8" w:rsidRPr="007248B0">
        <w:rPr>
          <w:rFonts w:ascii="Times New Roman" w:hAnsi="Times New Roman" w:cs="Times New Roman"/>
          <w:sz w:val="24"/>
          <w:szCs w:val="24"/>
        </w:rPr>
        <w:t>is</w:t>
      </w:r>
      <w:proofErr w:type="spellEnd"/>
      <w:r w:rsidR="004205FC">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also</w:t>
      </w:r>
      <w:proofErr w:type="spellEnd"/>
      <w:r w:rsidR="00F354C8" w:rsidRPr="007248B0">
        <w:rPr>
          <w:rFonts w:ascii="Times New Roman" w:hAnsi="Times New Roman" w:cs="Times New Roman"/>
          <w:sz w:val="24"/>
          <w:szCs w:val="24"/>
        </w:rPr>
        <w:t xml:space="preserve"> right </w:t>
      </w:r>
      <w:r w:rsidR="004205FC">
        <w:rPr>
          <w:rFonts w:ascii="Times New Roman" w:hAnsi="Times New Roman" w:cs="Times New Roman"/>
          <w:sz w:val="24"/>
          <w:szCs w:val="24"/>
        </w:rPr>
        <w:t>to</w:t>
      </w:r>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underline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how</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important</w:t>
      </w:r>
      <w:proofErr w:type="spellEnd"/>
      <w:r w:rsidR="00F354C8" w:rsidRPr="007248B0">
        <w:rPr>
          <w:rFonts w:ascii="Times New Roman" w:hAnsi="Times New Roman" w:cs="Times New Roman"/>
          <w:sz w:val="24"/>
          <w:szCs w:val="24"/>
        </w:rPr>
        <w:t xml:space="preserve"> the inclusion of images of inscriptions and the technical possibility to search them</w:t>
      </w:r>
      <w:r w:rsidR="004205FC">
        <w:rPr>
          <w:rFonts w:ascii="Times New Roman" w:hAnsi="Times New Roman" w:cs="Times New Roman"/>
          <w:sz w:val="24"/>
          <w:szCs w:val="24"/>
        </w:rPr>
        <w:t xml:space="preserve"> will be for palaeographic studies</w:t>
      </w:r>
      <w:r w:rsidR="00F354C8" w:rsidRPr="007248B0">
        <w:rPr>
          <w:rFonts w:ascii="Times New Roman" w:hAnsi="Times New Roman" w:cs="Times New Roman"/>
          <w:sz w:val="24"/>
          <w:szCs w:val="24"/>
        </w:rPr>
        <w:t xml:space="preserve">. I have recently discussed with Silvia Evangelisti </w:t>
      </w:r>
      <w:proofErr w:type="spellStart"/>
      <w:r w:rsidR="00F354C8" w:rsidRPr="007248B0">
        <w:rPr>
          <w:rFonts w:ascii="Times New Roman" w:hAnsi="Times New Roman" w:cs="Times New Roman"/>
          <w:sz w:val="24"/>
          <w:szCs w:val="24"/>
        </w:rPr>
        <w:t>how</w:t>
      </w:r>
      <w:proofErr w:type="spellEnd"/>
      <w:r w:rsidR="00F354C8" w:rsidRPr="007248B0">
        <w:rPr>
          <w:rFonts w:ascii="Times New Roman" w:hAnsi="Times New Roman" w:cs="Times New Roman"/>
          <w:sz w:val="24"/>
          <w:szCs w:val="24"/>
        </w:rPr>
        <w:t xml:space="preserve"> to </w:t>
      </w:r>
      <w:proofErr w:type="spellStart"/>
      <w:r w:rsidR="00F354C8" w:rsidRPr="007248B0">
        <w:rPr>
          <w:rFonts w:ascii="Times New Roman" w:hAnsi="Times New Roman" w:cs="Times New Roman"/>
          <w:sz w:val="24"/>
          <w:szCs w:val="24"/>
        </w:rPr>
        <w:t>improve</w:t>
      </w:r>
      <w:proofErr w:type="spellEnd"/>
      <w:r w:rsidR="00F354C8" w:rsidRPr="007248B0">
        <w:rPr>
          <w:rFonts w:ascii="Times New Roman" w:hAnsi="Times New Roman" w:cs="Times New Roman"/>
          <w:sz w:val="24"/>
          <w:szCs w:val="24"/>
        </w:rPr>
        <w:t xml:space="preserve"> the “</w:t>
      </w:r>
      <w:proofErr w:type="spellStart"/>
      <w:r w:rsidR="00F354C8" w:rsidRPr="007248B0">
        <w:rPr>
          <w:rFonts w:ascii="Times New Roman" w:hAnsi="Times New Roman" w:cs="Times New Roman"/>
          <w:sz w:val="24"/>
          <w:szCs w:val="24"/>
        </w:rPr>
        <w:t>scriptura</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field</w:t>
      </w:r>
      <w:proofErr w:type="spellEnd"/>
      <w:r w:rsidR="004205FC">
        <w:rPr>
          <w:rFonts w:ascii="Times New Roman" w:hAnsi="Times New Roman" w:cs="Times New Roman"/>
          <w:sz w:val="24"/>
          <w:szCs w:val="24"/>
        </w:rPr>
        <w:t xml:space="preserve"> </w:t>
      </w:r>
      <w:r w:rsidR="00F354C8" w:rsidRPr="007248B0">
        <w:rPr>
          <w:rFonts w:ascii="Times New Roman" w:hAnsi="Times New Roman" w:cs="Times New Roman"/>
          <w:sz w:val="24"/>
          <w:szCs w:val="24"/>
        </w:rPr>
        <w:t xml:space="preserve">of EDR with more </w:t>
      </w:r>
      <w:proofErr w:type="spellStart"/>
      <w:r w:rsidR="00F354C8" w:rsidRPr="007248B0">
        <w:rPr>
          <w:rFonts w:ascii="Times New Roman" w:hAnsi="Times New Roman" w:cs="Times New Roman"/>
          <w:sz w:val="24"/>
          <w:szCs w:val="24"/>
        </w:rPr>
        <w:t>detailed</w:t>
      </w:r>
      <w:proofErr w:type="spellEnd"/>
      <w:r w:rsidR="00F354C8" w:rsidRPr="007248B0">
        <w:rPr>
          <w:rFonts w:ascii="Times New Roman" w:hAnsi="Times New Roman" w:cs="Times New Roman"/>
          <w:sz w:val="24"/>
          <w:szCs w:val="24"/>
        </w:rPr>
        <w:t xml:space="preserve"> information </w:t>
      </w:r>
      <w:proofErr w:type="spellStart"/>
      <w:r w:rsidR="00F354C8" w:rsidRPr="007248B0">
        <w:rPr>
          <w:rFonts w:ascii="Times New Roman" w:hAnsi="Times New Roman" w:cs="Times New Roman"/>
          <w:sz w:val="24"/>
          <w:szCs w:val="24"/>
        </w:rPr>
        <w:t>about</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writing</w:t>
      </w:r>
      <w:proofErr w:type="spellEnd"/>
      <w:r w:rsidR="00F354C8" w:rsidRPr="007248B0">
        <w:rPr>
          <w:rFonts w:ascii="Times New Roman" w:hAnsi="Times New Roman" w:cs="Times New Roman"/>
          <w:sz w:val="24"/>
          <w:szCs w:val="24"/>
        </w:rPr>
        <w:t xml:space="preserve"> techniques, materials and tools. But the analysis of the graphic forms of </w:t>
      </w:r>
      <w:proofErr w:type="spellStart"/>
      <w:r w:rsidR="00F354C8" w:rsidRPr="007248B0">
        <w:rPr>
          <w:rFonts w:ascii="Times New Roman" w:hAnsi="Times New Roman" w:cs="Times New Roman"/>
          <w:sz w:val="24"/>
          <w:szCs w:val="24"/>
        </w:rPr>
        <w:t>inscriptions</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has</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not</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yet</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been</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adequately</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confronted</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as</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it</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still</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lacks</w:t>
      </w:r>
      <w:proofErr w:type="spellEnd"/>
      <w:r w:rsidR="00F354C8" w:rsidRPr="007248B0">
        <w:rPr>
          <w:rFonts w:ascii="Times New Roman" w:hAnsi="Times New Roman" w:cs="Times New Roman"/>
          <w:sz w:val="24"/>
          <w:szCs w:val="24"/>
        </w:rPr>
        <w:t xml:space="preserve"> the </w:t>
      </w:r>
      <w:proofErr w:type="spellStart"/>
      <w:r w:rsidR="00F354C8" w:rsidRPr="007248B0">
        <w:rPr>
          <w:rFonts w:ascii="Times New Roman" w:hAnsi="Times New Roman" w:cs="Times New Roman"/>
          <w:sz w:val="24"/>
          <w:szCs w:val="24"/>
        </w:rPr>
        <w:t>contribution</w:t>
      </w:r>
      <w:proofErr w:type="spellEnd"/>
      <w:r w:rsidR="00F354C8" w:rsidRPr="007248B0">
        <w:rPr>
          <w:rFonts w:ascii="Times New Roman" w:hAnsi="Times New Roman" w:cs="Times New Roman"/>
          <w:sz w:val="24"/>
          <w:szCs w:val="24"/>
        </w:rPr>
        <w:t xml:space="preserve"> of </w:t>
      </w:r>
      <w:proofErr w:type="spellStart"/>
      <w:r w:rsidR="00F354C8" w:rsidRPr="007248B0">
        <w:rPr>
          <w:rFonts w:ascii="Times New Roman" w:hAnsi="Times New Roman" w:cs="Times New Roman"/>
          <w:sz w:val="24"/>
          <w:szCs w:val="24"/>
        </w:rPr>
        <w:t>professional</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palaeographers</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Maybe</w:t>
      </w:r>
      <w:proofErr w:type="spellEnd"/>
      <w:r w:rsidR="00F354C8" w:rsidRPr="007248B0">
        <w:rPr>
          <w:rFonts w:ascii="Times New Roman" w:hAnsi="Times New Roman" w:cs="Times New Roman"/>
          <w:sz w:val="24"/>
          <w:szCs w:val="24"/>
        </w:rPr>
        <w:t xml:space="preserve"> </w:t>
      </w:r>
      <w:proofErr w:type="spellStart"/>
      <w:r w:rsidR="00F354C8" w:rsidRPr="007248B0">
        <w:rPr>
          <w:rFonts w:ascii="Times New Roman" w:hAnsi="Times New Roman" w:cs="Times New Roman"/>
          <w:sz w:val="24"/>
          <w:szCs w:val="24"/>
        </w:rPr>
        <w:t>this</w:t>
      </w:r>
      <w:proofErr w:type="spellEnd"/>
      <w:r w:rsidR="00F354C8" w:rsidRPr="007248B0">
        <w:rPr>
          <w:rFonts w:ascii="Times New Roman" w:hAnsi="Times New Roman" w:cs="Times New Roman"/>
          <w:sz w:val="24"/>
          <w:szCs w:val="24"/>
        </w:rPr>
        <w:t xml:space="preserve"> conference </w:t>
      </w:r>
      <w:proofErr w:type="spellStart"/>
      <w:r w:rsidR="00F354C8" w:rsidRPr="007248B0">
        <w:rPr>
          <w:rFonts w:ascii="Times New Roman" w:hAnsi="Times New Roman" w:cs="Times New Roman"/>
          <w:sz w:val="24"/>
          <w:szCs w:val="24"/>
        </w:rPr>
        <w:t>will</w:t>
      </w:r>
      <w:proofErr w:type="spellEnd"/>
      <w:r w:rsidR="00F354C8"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give</w:t>
      </w:r>
      <w:proofErr w:type="spellEnd"/>
      <w:r w:rsidR="004205FC">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us</w:t>
      </w:r>
      <w:proofErr w:type="spellEnd"/>
      <w:r w:rsidR="00F354C8" w:rsidRPr="007248B0">
        <w:rPr>
          <w:rFonts w:ascii="Times New Roman" w:hAnsi="Times New Roman" w:cs="Times New Roman"/>
          <w:sz w:val="24"/>
          <w:szCs w:val="24"/>
        </w:rPr>
        <w:t xml:space="preserve"> the chance to begin this kind</w:t>
      </w:r>
      <w:r w:rsidR="00672C64" w:rsidRPr="007248B0">
        <w:rPr>
          <w:rFonts w:ascii="Times New Roman" w:hAnsi="Times New Roman" w:cs="Times New Roman"/>
          <w:sz w:val="24"/>
          <w:szCs w:val="24"/>
        </w:rPr>
        <w:t xml:space="preserve"> of discussion.</w:t>
      </w:r>
    </w:p>
    <w:p w:rsidR="00672C64" w:rsidRPr="007248B0" w:rsidRDefault="00672C64" w:rsidP="007248B0">
      <w:pPr>
        <w:spacing w:line="360" w:lineRule="auto"/>
        <w:jc w:val="both"/>
        <w:rPr>
          <w:rFonts w:ascii="Times New Roman" w:hAnsi="Times New Roman" w:cs="Times New Roman"/>
          <w:sz w:val="24"/>
          <w:szCs w:val="24"/>
        </w:rPr>
      </w:pPr>
      <w:proofErr w:type="spellStart"/>
      <w:r w:rsidRPr="007248B0">
        <w:rPr>
          <w:rFonts w:ascii="Times New Roman" w:hAnsi="Times New Roman" w:cs="Times New Roman"/>
          <w:sz w:val="24"/>
          <w:szCs w:val="24"/>
        </w:rPr>
        <w:t>Speaking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about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goals</w:t>
      </w:r>
      <w:proofErr w:type="spellEnd"/>
      <w:r w:rsidRPr="007248B0">
        <w:rPr>
          <w:rFonts w:ascii="Times New Roman" w:hAnsi="Times New Roman" w:cs="Times New Roman"/>
          <w:sz w:val="24"/>
          <w:szCs w:val="24"/>
        </w:rPr>
        <w:t xml:space="preserve"> to</w:t>
      </w:r>
      <w:r w:rsidR="004205FC">
        <w:rPr>
          <w:rFonts w:ascii="Times New Roman" w:hAnsi="Times New Roman" w:cs="Times New Roman"/>
          <w:sz w:val="24"/>
          <w:szCs w:val="24"/>
        </w:rPr>
        <w:t xml:space="preserve"> </w:t>
      </w:r>
      <w:r w:rsidRPr="007248B0">
        <w:rPr>
          <w:rFonts w:ascii="Times New Roman" w:hAnsi="Times New Roman" w:cs="Times New Roman"/>
          <w:sz w:val="24"/>
          <w:szCs w:val="24"/>
        </w:rPr>
        <w:t>be</w:t>
      </w:r>
      <w:r w:rsidR="0042069D">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taken</w:t>
      </w:r>
      <w:proofErr w:type="spellEnd"/>
      <w:r w:rsidR="004205FC">
        <w:rPr>
          <w:rFonts w:ascii="Times New Roman" w:hAnsi="Times New Roman" w:cs="Times New Roman"/>
          <w:sz w:val="24"/>
          <w:szCs w:val="24"/>
        </w:rPr>
        <w:t xml:space="preserve"> up </w:t>
      </w:r>
      <w:proofErr w:type="spellStart"/>
      <w:r w:rsidR="004205FC">
        <w:rPr>
          <w:rFonts w:ascii="Times New Roman" w:hAnsi="Times New Roman" w:cs="Times New Roman"/>
          <w:sz w:val="24"/>
          <w:szCs w:val="24"/>
        </w:rPr>
        <w:t>again</w:t>
      </w:r>
      <w:proofErr w:type="spellEnd"/>
      <w:r w:rsidRPr="007248B0">
        <w:rPr>
          <w:rFonts w:ascii="Times New Roman" w:hAnsi="Times New Roman" w:cs="Times New Roman"/>
          <w:sz w:val="24"/>
          <w:szCs w:val="24"/>
        </w:rPr>
        <w:t xml:space="preserve">, or new </w:t>
      </w:r>
      <w:proofErr w:type="spellStart"/>
      <w:r w:rsidRPr="007248B0">
        <w:rPr>
          <w:rFonts w:ascii="Times New Roman" w:hAnsi="Times New Roman" w:cs="Times New Roman"/>
          <w:sz w:val="24"/>
          <w:szCs w:val="24"/>
        </w:rPr>
        <w:t>goals</w:t>
      </w:r>
      <w:proofErr w:type="spellEnd"/>
      <w:r w:rsidRPr="007248B0">
        <w:rPr>
          <w:rFonts w:ascii="Times New Roman" w:hAnsi="Times New Roman" w:cs="Times New Roman"/>
          <w:sz w:val="24"/>
          <w:szCs w:val="24"/>
        </w:rPr>
        <w:t xml:space="preserve"> to be achieved, I have to come back to the problem of Greek inscriptions and the inscribed </w:t>
      </w:r>
      <w:r w:rsidRPr="00C35968">
        <w:rPr>
          <w:rFonts w:ascii="Times New Roman" w:hAnsi="Times New Roman" w:cs="Times New Roman"/>
          <w:i/>
          <w:sz w:val="24"/>
          <w:szCs w:val="24"/>
          <w:rPrChange w:id="247" w:author="Silvia" w:date="2016-02-16T15:26:00Z">
            <w:rPr>
              <w:rFonts w:ascii="Times New Roman" w:hAnsi="Times New Roman" w:cs="Times New Roman"/>
              <w:sz w:val="24"/>
              <w:szCs w:val="24"/>
            </w:rPr>
          </w:rPrChange>
        </w:rPr>
        <w:t>instrumentum</w:t>
      </w:r>
      <w:r w:rsidRPr="007248B0">
        <w:rPr>
          <w:rFonts w:ascii="Times New Roman" w:hAnsi="Times New Roman" w:cs="Times New Roman"/>
          <w:sz w:val="24"/>
          <w:szCs w:val="24"/>
        </w:rPr>
        <w:t xml:space="preserve">. They are both essential components of our research field, with a number of independent digital repositories, but since the </w:t>
      </w:r>
      <w:proofErr w:type="spellStart"/>
      <w:r w:rsidRPr="007248B0">
        <w:rPr>
          <w:rFonts w:ascii="Times New Roman" w:hAnsi="Times New Roman" w:cs="Times New Roman"/>
          <w:sz w:val="24"/>
          <w:szCs w:val="24"/>
        </w:rPr>
        <w:t>beginning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problems</w:t>
      </w:r>
      <w:proofErr w:type="spellEnd"/>
      <w:r w:rsidRPr="007248B0">
        <w:rPr>
          <w:rFonts w:ascii="Times New Roman" w:hAnsi="Times New Roman" w:cs="Times New Roman"/>
          <w:sz w:val="24"/>
          <w:szCs w:val="24"/>
        </w:rPr>
        <w:t xml:space="preserve"> </w:t>
      </w:r>
      <w:r w:rsidR="004205FC">
        <w:rPr>
          <w:rFonts w:ascii="Times New Roman" w:hAnsi="Times New Roman" w:cs="Times New Roman"/>
          <w:sz w:val="24"/>
          <w:szCs w:val="24"/>
        </w:rPr>
        <w:t>with</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their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inclusion</w:t>
      </w:r>
      <w:proofErr w:type="spellEnd"/>
      <w:r w:rsidRPr="007248B0">
        <w:rPr>
          <w:rFonts w:ascii="Times New Roman" w:hAnsi="Times New Roman" w:cs="Times New Roman"/>
          <w:sz w:val="24"/>
          <w:szCs w:val="24"/>
        </w:rPr>
        <w:t xml:space="preserve"> in the project. At the moment, EAGLE </w:t>
      </w:r>
      <w:proofErr w:type="spellStart"/>
      <w:r w:rsidRPr="007248B0">
        <w:rPr>
          <w:rFonts w:ascii="Times New Roman" w:hAnsi="Times New Roman" w:cs="Times New Roman"/>
          <w:sz w:val="24"/>
          <w:szCs w:val="24"/>
        </w:rPr>
        <w:t>includes</w:t>
      </w:r>
      <w:proofErr w:type="spellEnd"/>
      <w:r w:rsidRPr="007248B0">
        <w:rPr>
          <w:rFonts w:ascii="Times New Roman" w:hAnsi="Times New Roman" w:cs="Times New Roman"/>
          <w:sz w:val="24"/>
          <w:szCs w:val="24"/>
        </w:rPr>
        <w:t xml:space="preserve"> more </w:t>
      </w:r>
      <w:proofErr w:type="spellStart"/>
      <w:r w:rsidRPr="007248B0">
        <w:rPr>
          <w:rFonts w:ascii="Times New Roman" w:hAnsi="Times New Roman" w:cs="Times New Roman"/>
          <w:sz w:val="24"/>
          <w:szCs w:val="24"/>
        </w:rPr>
        <w:t>than</w:t>
      </w:r>
      <w:proofErr w:type="spellEnd"/>
      <w:r w:rsidRPr="007248B0">
        <w:rPr>
          <w:rFonts w:ascii="Times New Roman" w:hAnsi="Times New Roman" w:cs="Times New Roman"/>
          <w:sz w:val="24"/>
          <w:szCs w:val="24"/>
        </w:rPr>
        <w:t xml:space="preserve"> 7000 Greek inscriptions, while a specific commission of the International Association of Greek and Latin Epigraphy is currently working on</w:t>
      </w:r>
      <w:r w:rsidR="004205FC">
        <w:rPr>
          <w:rFonts w:ascii="Times New Roman" w:hAnsi="Times New Roman" w:cs="Times New Roman"/>
          <w:sz w:val="24"/>
          <w:szCs w:val="24"/>
        </w:rPr>
        <w:t xml:space="preserve"> </w:t>
      </w:r>
      <w:r w:rsidRPr="007248B0">
        <w:rPr>
          <w:rFonts w:ascii="Times New Roman" w:hAnsi="Times New Roman" w:cs="Times New Roman"/>
          <w:sz w:val="24"/>
          <w:szCs w:val="24"/>
        </w:rPr>
        <w:t xml:space="preserve">the digital </w:t>
      </w:r>
      <w:r w:rsidRPr="00C35968">
        <w:rPr>
          <w:rFonts w:ascii="Times New Roman" w:hAnsi="Times New Roman" w:cs="Times New Roman"/>
          <w:i/>
          <w:sz w:val="24"/>
          <w:szCs w:val="24"/>
          <w:rPrChange w:id="248" w:author="Silvia" w:date="2016-02-16T15:26:00Z">
            <w:rPr>
              <w:rFonts w:ascii="Times New Roman" w:hAnsi="Times New Roman" w:cs="Times New Roman"/>
              <w:sz w:val="24"/>
              <w:szCs w:val="24"/>
            </w:rPr>
          </w:rPrChange>
        </w:rPr>
        <w:t>instrumentum</w:t>
      </w:r>
      <w:r w:rsidRPr="007248B0">
        <w:rPr>
          <w:rFonts w:ascii="Times New Roman" w:hAnsi="Times New Roman" w:cs="Times New Roman"/>
          <w:sz w:val="24"/>
          <w:szCs w:val="24"/>
        </w:rPr>
        <w:t xml:space="preserve">. Now </w:t>
      </w:r>
      <w:proofErr w:type="spellStart"/>
      <w:r w:rsidRPr="007248B0">
        <w:rPr>
          <w:rFonts w:ascii="Times New Roman" w:hAnsi="Times New Roman" w:cs="Times New Roman"/>
          <w:sz w:val="24"/>
          <w:szCs w:val="24"/>
        </w:rPr>
        <w:t>it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seems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after</w:t>
      </w:r>
      <w:proofErr w:type="spellEnd"/>
      <w:r w:rsidRPr="007248B0">
        <w:rPr>
          <w:rFonts w:ascii="Times New Roman" w:hAnsi="Times New Roman" w:cs="Times New Roman"/>
          <w:sz w:val="24"/>
          <w:szCs w:val="24"/>
        </w:rPr>
        <w:t xml:space="preserve"> a long </w:t>
      </w:r>
      <w:proofErr w:type="spellStart"/>
      <w:r w:rsidR="004205FC">
        <w:rPr>
          <w:rFonts w:ascii="Times New Roman" w:hAnsi="Times New Roman" w:cs="Times New Roman"/>
          <w:sz w:val="24"/>
          <w:szCs w:val="24"/>
        </w:rPr>
        <w:t>period</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inactivity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are </w:t>
      </w:r>
      <w:proofErr w:type="spellStart"/>
      <w:r w:rsidRPr="007248B0">
        <w:rPr>
          <w:rFonts w:ascii="Times New Roman" w:hAnsi="Times New Roman" w:cs="Times New Roman"/>
          <w:sz w:val="24"/>
          <w:szCs w:val="24"/>
        </w:rPr>
        <w:t>having</w:t>
      </w:r>
      <w:proofErr w:type="spellEnd"/>
      <w:r w:rsidRPr="007248B0">
        <w:rPr>
          <w:rFonts w:ascii="Times New Roman" w:hAnsi="Times New Roman" w:cs="Times New Roman"/>
          <w:sz w:val="24"/>
          <w:szCs w:val="24"/>
        </w:rPr>
        <w:t xml:space="preserve"> in </w:t>
      </w:r>
      <w:proofErr w:type="spellStart"/>
      <w:r w:rsidR="004205FC">
        <w:rPr>
          <w:rFonts w:ascii="Times New Roman" w:hAnsi="Times New Roman" w:cs="Times New Roman"/>
          <w:sz w:val="24"/>
          <w:szCs w:val="24"/>
        </w:rPr>
        <w:t>recent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years</w:t>
      </w:r>
      <w:proofErr w:type="spellEnd"/>
      <w:r w:rsidRPr="007248B0">
        <w:rPr>
          <w:rFonts w:ascii="Times New Roman" w:hAnsi="Times New Roman" w:cs="Times New Roman"/>
          <w:sz w:val="24"/>
          <w:szCs w:val="24"/>
        </w:rPr>
        <w:t xml:space="preserve"> a</w:t>
      </w:r>
      <w:r w:rsidR="004205FC">
        <w:rPr>
          <w:rFonts w:ascii="Times New Roman" w:hAnsi="Times New Roman" w:cs="Times New Roman"/>
          <w:sz w:val="24"/>
          <w:szCs w:val="24"/>
        </w:rPr>
        <w:t>n</w:t>
      </w:r>
      <w:r w:rsidRPr="007248B0">
        <w:rPr>
          <w:rFonts w:ascii="Times New Roman" w:hAnsi="Times New Roman" w:cs="Times New Roman"/>
          <w:sz w:val="24"/>
          <w:szCs w:val="24"/>
        </w:rPr>
        <w:t xml:space="preserve"> </w:t>
      </w:r>
      <w:proofErr w:type="spellStart"/>
      <w:r w:rsidR="004205FC">
        <w:rPr>
          <w:rFonts w:ascii="Times New Roman" w:hAnsi="Times New Roman" w:cs="Times New Roman"/>
          <w:sz w:val="24"/>
          <w:szCs w:val="24"/>
        </w:rPr>
        <w:t>a</w:t>
      </w:r>
      <w:r w:rsidRPr="007248B0">
        <w:rPr>
          <w:rFonts w:ascii="Times New Roman" w:hAnsi="Times New Roman" w:cs="Times New Roman"/>
          <w:sz w:val="24"/>
          <w:szCs w:val="24"/>
        </w:rPr>
        <w:t>wak</w:t>
      </w:r>
      <w:r w:rsidR="004205FC">
        <w:rPr>
          <w:rFonts w:ascii="Times New Roman" w:hAnsi="Times New Roman" w:cs="Times New Roman"/>
          <w:sz w:val="24"/>
          <w:szCs w:val="24"/>
        </w:rPr>
        <w:t>en</w:t>
      </w:r>
      <w:r w:rsidRPr="007248B0">
        <w:rPr>
          <w:rFonts w:ascii="Times New Roman" w:hAnsi="Times New Roman" w:cs="Times New Roman"/>
          <w:sz w:val="24"/>
          <w:szCs w:val="24"/>
        </w:rPr>
        <w:t>ing</w:t>
      </w:r>
      <w:proofErr w:type="spellEnd"/>
      <w:r w:rsidRPr="007248B0">
        <w:rPr>
          <w:rFonts w:ascii="Times New Roman" w:hAnsi="Times New Roman" w:cs="Times New Roman"/>
          <w:sz w:val="24"/>
          <w:szCs w:val="24"/>
        </w:rPr>
        <w:t xml:space="preserve"> on </w:t>
      </w:r>
      <w:proofErr w:type="spellStart"/>
      <w:r w:rsidRPr="007248B0">
        <w:rPr>
          <w:rFonts w:ascii="Times New Roman" w:hAnsi="Times New Roman" w:cs="Times New Roman"/>
          <w:sz w:val="24"/>
          <w:szCs w:val="24"/>
        </w:rPr>
        <w:t>both</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sides</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particularly</w:t>
      </w:r>
      <w:proofErr w:type="spellEnd"/>
      <w:r w:rsidRPr="007248B0">
        <w:rPr>
          <w:rFonts w:ascii="Times New Roman" w:hAnsi="Times New Roman" w:cs="Times New Roman"/>
          <w:sz w:val="24"/>
          <w:szCs w:val="24"/>
        </w:rPr>
        <w:t xml:space="preserve"> </w:t>
      </w:r>
      <w:r w:rsidRPr="007248B0">
        <w:rPr>
          <w:rFonts w:ascii="Times New Roman" w:hAnsi="Times New Roman" w:cs="Times New Roman"/>
          <w:sz w:val="24"/>
          <w:szCs w:val="24"/>
        </w:rPr>
        <w:lastRenderedPageBreak/>
        <w:t xml:space="preserve">on the side of Greek epigraphy, thanks above </w:t>
      </w: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to the </w:t>
      </w:r>
      <w:proofErr w:type="spellStart"/>
      <w:r w:rsidRPr="00C35968">
        <w:rPr>
          <w:rFonts w:ascii="Times New Roman" w:hAnsi="Times New Roman" w:cs="Times New Roman"/>
          <w:i/>
          <w:sz w:val="24"/>
          <w:szCs w:val="24"/>
          <w:rPrChange w:id="249" w:author="Silvia" w:date="2016-02-16T15:27:00Z">
            <w:rPr>
              <w:rFonts w:ascii="Times New Roman" w:hAnsi="Times New Roman" w:cs="Times New Roman"/>
              <w:sz w:val="24"/>
              <w:szCs w:val="24"/>
            </w:rPr>
          </w:rPrChange>
        </w:rPr>
        <w:t>I</w:t>
      </w:r>
      <w:ins w:id="250" w:author="Silvia" w:date="2016-02-16T15:26:00Z">
        <w:r w:rsidR="00C35968" w:rsidRPr="00C35968">
          <w:rPr>
            <w:rFonts w:ascii="Times New Roman" w:hAnsi="Times New Roman" w:cs="Times New Roman"/>
            <w:i/>
            <w:sz w:val="24"/>
            <w:szCs w:val="24"/>
            <w:rPrChange w:id="251" w:author="Silvia" w:date="2016-02-16T15:27:00Z">
              <w:rPr>
                <w:rFonts w:ascii="Times New Roman" w:hAnsi="Times New Roman" w:cs="Times New Roman"/>
                <w:sz w:val="24"/>
                <w:szCs w:val="24"/>
              </w:rPr>
            </w:rPrChange>
          </w:rPr>
          <w:t>nscriptiones</w:t>
        </w:r>
        <w:proofErr w:type="spellEnd"/>
        <w:r w:rsidR="00C35968" w:rsidRPr="00C35968">
          <w:rPr>
            <w:rFonts w:ascii="Times New Roman" w:hAnsi="Times New Roman" w:cs="Times New Roman"/>
            <w:i/>
            <w:sz w:val="24"/>
            <w:szCs w:val="24"/>
            <w:rPrChange w:id="252" w:author="Silvia" w:date="2016-02-16T15:27:00Z">
              <w:rPr>
                <w:rFonts w:ascii="Times New Roman" w:hAnsi="Times New Roman" w:cs="Times New Roman"/>
                <w:sz w:val="24"/>
                <w:szCs w:val="24"/>
              </w:rPr>
            </w:rPrChange>
          </w:rPr>
          <w:t xml:space="preserve"> </w:t>
        </w:r>
        <w:proofErr w:type="spellStart"/>
        <w:r w:rsidR="00C35968" w:rsidRPr="00C35968">
          <w:rPr>
            <w:rFonts w:ascii="Times New Roman" w:hAnsi="Times New Roman" w:cs="Times New Roman"/>
            <w:i/>
            <w:sz w:val="24"/>
            <w:szCs w:val="24"/>
            <w:rPrChange w:id="253" w:author="Silvia" w:date="2016-02-16T15:27:00Z">
              <w:rPr>
                <w:rFonts w:ascii="Times New Roman" w:hAnsi="Times New Roman" w:cs="Times New Roman"/>
                <w:sz w:val="24"/>
                <w:szCs w:val="24"/>
              </w:rPr>
            </w:rPrChange>
          </w:rPr>
          <w:t>Graecae</w:t>
        </w:r>
      </w:ins>
      <w:proofErr w:type="spellEnd"/>
      <w:del w:id="254" w:author="Silvia" w:date="2016-02-16T15:26:00Z">
        <w:r w:rsidRPr="00C35968" w:rsidDel="00C35968">
          <w:rPr>
            <w:rFonts w:ascii="Times New Roman" w:hAnsi="Times New Roman" w:cs="Times New Roman"/>
            <w:i/>
            <w:sz w:val="24"/>
            <w:szCs w:val="24"/>
            <w:rPrChange w:id="255" w:author="Silvia" w:date="2016-02-16T15:27:00Z">
              <w:rPr>
                <w:rFonts w:ascii="Times New Roman" w:hAnsi="Times New Roman" w:cs="Times New Roman"/>
                <w:sz w:val="24"/>
                <w:szCs w:val="24"/>
              </w:rPr>
            </w:rPrChange>
          </w:rPr>
          <w:delText>G</w:delText>
        </w:r>
      </w:del>
      <w:r w:rsidRPr="007248B0">
        <w:rPr>
          <w:rFonts w:ascii="Times New Roman" w:hAnsi="Times New Roman" w:cs="Times New Roman"/>
          <w:sz w:val="24"/>
          <w:szCs w:val="24"/>
        </w:rPr>
        <w:t xml:space="preserve">. Now it’s time to aggregate this fundamental material too, with the help of new technologies. I </w:t>
      </w:r>
      <w:proofErr w:type="spellStart"/>
      <w:r w:rsidRPr="007248B0">
        <w:rPr>
          <w:rFonts w:ascii="Times New Roman" w:hAnsi="Times New Roman" w:cs="Times New Roman"/>
          <w:sz w:val="24"/>
          <w:szCs w:val="24"/>
        </w:rPr>
        <w:t>would</w:t>
      </w:r>
      <w:proofErr w:type="spellEnd"/>
      <w:r w:rsidRPr="007248B0">
        <w:rPr>
          <w:rFonts w:ascii="Times New Roman" w:hAnsi="Times New Roman" w:cs="Times New Roman"/>
          <w:sz w:val="24"/>
          <w:szCs w:val="24"/>
        </w:rPr>
        <w:t xml:space="preserve"> just </w:t>
      </w:r>
      <w:proofErr w:type="spellStart"/>
      <w:r w:rsidRPr="007248B0">
        <w:rPr>
          <w:rFonts w:ascii="Times New Roman" w:hAnsi="Times New Roman" w:cs="Times New Roman"/>
          <w:sz w:val="24"/>
          <w:szCs w:val="24"/>
        </w:rPr>
        <w:t>suggest</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that</w:t>
      </w:r>
      <w:proofErr w:type="spellEnd"/>
      <w:r w:rsidR="0021656E">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we</w:t>
      </w:r>
      <w:proofErr w:type="spellEnd"/>
      <w:r w:rsidR="0021656E">
        <w:rPr>
          <w:rFonts w:ascii="Times New Roman" w:hAnsi="Times New Roman" w:cs="Times New Roman"/>
          <w:sz w:val="24"/>
          <w:szCs w:val="24"/>
        </w:rPr>
        <w:t xml:space="preserve"> first</w:t>
      </w:r>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reach</w:t>
      </w:r>
      <w:proofErr w:type="spellEnd"/>
      <w:r w:rsidRPr="007248B0">
        <w:rPr>
          <w:rFonts w:ascii="Times New Roman" w:hAnsi="Times New Roman" w:cs="Times New Roman"/>
          <w:sz w:val="24"/>
          <w:szCs w:val="24"/>
        </w:rPr>
        <w:t xml:space="preserve"> a </w:t>
      </w:r>
      <w:proofErr w:type="spellStart"/>
      <w:r w:rsidRPr="007248B0">
        <w:rPr>
          <w:rFonts w:ascii="Times New Roman" w:hAnsi="Times New Roman" w:cs="Times New Roman"/>
          <w:sz w:val="24"/>
          <w:szCs w:val="24"/>
        </w:rPr>
        <w:t>preliminary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agreement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among</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partecipants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using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past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experience</w:t>
      </w:r>
      <w:proofErr w:type="spellEnd"/>
      <w:r w:rsidR="00EC4169"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rather</w:t>
      </w:r>
      <w:proofErr w:type="spellEnd"/>
      <w:r w:rsidR="0021656E">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than</w:t>
      </w:r>
      <w:proofErr w:type="spellEnd"/>
      <w:r w:rsidR="00EC4169" w:rsidRPr="007248B0">
        <w:rPr>
          <w:rFonts w:ascii="Times New Roman" w:hAnsi="Times New Roman" w:cs="Times New Roman"/>
          <w:sz w:val="24"/>
          <w:szCs w:val="24"/>
        </w:rPr>
        <w:t xml:space="preserve"> </w:t>
      </w:r>
      <w:proofErr w:type="spellStart"/>
      <w:r w:rsidR="00EC4169" w:rsidRPr="007248B0">
        <w:rPr>
          <w:rFonts w:ascii="Times New Roman" w:hAnsi="Times New Roman" w:cs="Times New Roman"/>
          <w:sz w:val="24"/>
          <w:szCs w:val="24"/>
        </w:rPr>
        <w:t>start</w:t>
      </w:r>
      <w:r w:rsidR="0021656E">
        <w:rPr>
          <w:rFonts w:ascii="Times New Roman" w:hAnsi="Times New Roman" w:cs="Times New Roman"/>
          <w:sz w:val="24"/>
          <w:szCs w:val="24"/>
        </w:rPr>
        <w:t>ing</w:t>
      </w:r>
      <w:proofErr w:type="spellEnd"/>
      <w:r w:rsidR="00EC4169" w:rsidRPr="007248B0">
        <w:rPr>
          <w:rFonts w:ascii="Times New Roman" w:hAnsi="Times New Roman" w:cs="Times New Roman"/>
          <w:sz w:val="24"/>
          <w:szCs w:val="24"/>
        </w:rPr>
        <w:t xml:space="preserve"> from </w:t>
      </w:r>
      <w:r w:rsidR="0021656E">
        <w:rPr>
          <w:rFonts w:ascii="Times New Roman" w:hAnsi="Times New Roman" w:cs="Times New Roman"/>
          <w:sz w:val="24"/>
          <w:szCs w:val="24"/>
        </w:rPr>
        <w:t xml:space="preserve">scratch </w:t>
      </w:r>
      <w:proofErr w:type="spellStart"/>
      <w:r w:rsidR="0021656E">
        <w:rPr>
          <w:rFonts w:ascii="Times New Roman" w:hAnsi="Times New Roman" w:cs="Times New Roman"/>
          <w:sz w:val="24"/>
          <w:szCs w:val="24"/>
        </w:rPr>
        <w:t>both</w:t>
      </w:r>
      <w:proofErr w:type="spellEnd"/>
      <w:r w:rsidR="0021656E">
        <w:rPr>
          <w:rFonts w:ascii="Times New Roman" w:hAnsi="Times New Roman" w:cs="Times New Roman"/>
          <w:sz w:val="24"/>
          <w:szCs w:val="24"/>
        </w:rPr>
        <w:t xml:space="preserve"> in </w:t>
      </w:r>
      <w:proofErr w:type="spellStart"/>
      <w:r w:rsidR="00EC4169" w:rsidRPr="007248B0">
        <w:rPr>
          <w:rFonts w:ascii="Times New Roman" w:hAnsi="Times New Roman" w:cs="Times New Roman"/>
          <w:sz w:val="24"/>
          <w:szCs w:val="24"/>
        </w:rPr>
        <w:t>terms</w:t>
      </w:r>
      <w:proofErr w:type="spellEnd"/>
      <w:r w:rsidR="00EC4169" w:rsidRPr="007248B0">
        <w:rPr>
          <w:rFonts w:ascii="Times New Roman" w:hAnsi="Times New Roman" w:cs="Times New Roman"/>
          <w:sz w:val="24"/>
          <w:szCs w:val="24"/>
        </w:rPr>
        <w:t xml:space="preserve"> of </w:t>
      </w:r>
      <w:r w:rsidR="0021656E">
        <w:rPr>
          <w:rFonts w:ascii="Times New Roman" w:hAnsi="Times New Roman" w:cs="Times New Roman"/>
          <w:sz w:val="24"/>
          <w:szCs w:val="24"/>
        </w:rPr>
        <w:t>base</w:t>
      </w:r>
      <w:r w:rsidR="00EC4169" w:rsidRPr="007248B0">
        <w:rPr>
          <w:rFonts w:ascii="Times New Roman" w:hAnsi="Times New Roman" w:cs="Times New Roman"/>
          <w:sz w:val="24"/>
          <w:szCs w:val="24"/>
        </w:rPr>
        <w:t xml:space="preserve"> </w:t>
      </w:r>
      <w:proofErr w:type="spellStart"/>
      <w:r w:rsidR="00EC4169" w:rsidRPr="007248B0">
        <w:rPr>
          <w:rFonts w:ascii="Times New Roman" w:hAnsi="Times New Roman" w:cs="Times New Roman"/>
          <w:sz w:val="24"/>
          <w:szCs w:val="24"/>
        </w:rPr>
        <w:t>requirements</w:t>
      </w:r>
      <w:proofErr w:type="spellEnd"/>
      <w:r w:rsidR="00EC4169" w:rsidRPr="007248B0">
        <w:rPr>
          <w:rFonts w:ascii="Times New Roman" w:hAnsi="Times New Roman" w:cs="Times New Roman"/>
          <w:sz w:val="24"/>
          <w:szCs w:val="24"/>
        </w:rPr>
        <w:t xml:space="preserve">, and </w:t>
      </w:r>
      <w:r w:rsidR="0021656E">
        <w:rPr>
          <w:rFonts w:ascii="Times New Roman" w:hAnsi="Times New Roman" w:cs="Times New Roman"/>
          <w:sz w:val="24"/>
          <w:szCs w:val="24"/>
        </w:rPr>
        <w:t xml:space="preserve">of </w:t>
      </w:r>
      <w:r w:rsidR="00EC4169" w:rsidRPr="007248B0">
        <w:rPr>
          <w:rFonts w:ascii="Times New Roman" w:hAnsi="Times New Roman" w:cs="Times New Roman"/>
          <w:sz w:val="24"/>
          <w:szCs w:val="24"/>
        </w:rPr>
        <w:t>open and flexible structure.</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All this is about the future: not a vague and undefined future, but a very positive future, modelled according to our past and present plans, constantly checked and renewed. But at least part of the future doesn’t depend on us.</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For </w:t>
      </w:r>
      <w:proofErr w:type="spellStart"/>
      <w:r w:rsidRPr="007248B0">
        <w:rPr>
          <w:rFonts w:ascii="Times New Roman" w:hAnsi="Times New Roman" w:cs="Times New Roman"/>
          <w:sz w:val="24"/>
          <w:szCs w:val="24"/>
        </w:rPr>
        <w:t>example</w:t>
      </w:r>
      <w:proofErr w:type="spellEnd"/>
      <w:r w:rsidRPr="007248B0">
        <w:rPr>
          <w:rFonts w:ascii="Times New Roman" w:hAnsi="Times New Roman" w:cs="Times New Roman"/>
          <w:sz w:val="24"/>
          <w:szCs w:val="24"/>
        </w:rPr>
        <w:t xml:space="preserve">: </w:t>
      </w:r>
      <w:r w:rsidR="0021656E">
        <w:rPr>
          <w:rFonts w:ascii="Times New Roman" w:hAnsi="Times New Roman" w:cs="Times New Roman"/>
          <w:sz w:val="24"/>
          <w:szCs w:val="24"/>
        </w:rPr>
        <w:t xml:space="preserve">Will </w:t>
      </w:r>
      <w:proofErr w:type="spellStart"/>
      <w:r w:rsidR="0021656E">
        <w:rPr>
          <w:rFonts w:ascii="Times New Roman" w:hAnsi="Times New Roman" w:cs="Times New Roman"/>
          <w:sz w:val="24"/>
          <w:szCs w:val="24"/>
        </w:rPr>
        <w:t>there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be </w:t>
      </w:r>
      <w:proofErr w:type="spellStart"/>
      <w:r w:rsidRPr="007248B0">
        <w:rPr>
          <w:rFonts w:ascii="Times New Roman" w:hAnsi="Times New Roman" w:cs="Times New Roman"/>
          <w:sz w:val="24"/>
          <w:szCs w:val="24"/>
        </w:rPr>
        <w:t>somebody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trust and fund projects like ours?</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And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there</w:t>
      </w:r>
      <w:proofErr w:type="spellEnd"/>
      <w:r w:rsidR="0021656E">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still</w:t>
      </w:r>
      <w:proofErr w:type="spellEnd"/>
      <w:r w:rsidRPr="007248B0">
        <w:rPr>
          <w:rFonts w:ascii="Times New Roman" w:hAnsi="Times New Roman" w:cs="Times New Roman"/>
          <w:sz w:val="24"/>
          <w:szCs w:val="24"/>
        </w:rPr>
        <w:t xml:space="preserve"> be, in Italy and elsewhere, enough scholars, old and </w:t>
      </w:r>
      <w:proofErr w:type="spellStart"/>
      <w:r w:rsidRPr="007248B0">
        <w:rPr>
          <w:rFonts w:ascii="Times New Roman" w:hAnsi="Times New Roman" w:cs="Times New Roman"/>
          <w:sz w:val="24"/>
          <w:szCs w:val="24"/>
        </w:rPr>
        <w:t>young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adequately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educated</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motivated</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will</w:t>
      </w:r>
      <w:proofErr w:type="spellEnd"/>
      <w:r w:rsidRPr="007248B0">
        <w:rPr>
          <w:rFonts w:ascii="Times New Roman" w:hAnsi="Times New Roman" w:cs="Times New Roman"/>
          <w:sz w:val="24"/>
          <w:szCs w:val="24"/>
        </w:rPr>
        <w:t xml:space="preserve"> take care of it?</w:t>
      </w:r>
    </w:p>
    <w:p w:rsidR="00EC4169" w:rsidRPr="007248B0" w:rsidRDefault="00EC4169"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The </w:t>
      </w:r>
      <w:proofErr w:type="spellStart"/>
      <w:r w:rsidRPr="007248B0">
        <w:rPr>
          <w:rFonts w:ascii="Times New Roman" w:hAnsi="Times New Roman" w:cs="Times New Roman"/>
          <w:sz w:val="24"/>
          <w:szCs w:val="24"/>
        </w:rPr>
        <w:t>tendencies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can </w:t>
      </w:r>
      <w:proofErr w:type="spellStart"/>
      <w:r w:rsidRPr="007248B0">
        <w:rPr>
          <w:rFonts w:ascii="Times New Roman" w:hAnsi="Times New Roman" w:cs="Times New Roman"/>
          <w:sz w:val="24"/>
          <w:szCs w:val="24"/>
        </w:rPr>
        <w:t>see</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Italian</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European</w:t>
      </w:r>
      <w:proofErr w:type="spellEnd"/>
      <w:r w:rsidRPr="007248B0">
        <w:rPr>
          <w:rFonts w:ascii="Times New Roman" w:hAnsi="Times New Roman" w:cs="Times New Roman"/>
          <w:sz w:val="24"/>
          <w:szCs w:val="24"/>
        </w:rPr>
        <w:t xml:space="preserve"> policy in the field of culture and </w:t>
      </w:r>
      <w:r w:rsidR="0021656E">
        <w:rPr>
          <w:rFonts w:ascii="Times New Roman" w:hAnsi="Times New Roman" w:cs="Times New Roman"/>
          <w:sz w:val="24"/>
          <w:szCs w:val="24"/>
        </w:rPr>
        <w:t xml:space="preserve">the </w:t>
      </w:r>
      <w:r w:rsidRPr="007248B0">
        <w:rPr>
          <w:rFonts w:ascii="Times New Roman" w:hAnsi="Times New Roman" w:cs="Times New Roman"/>
          <w:sz w:val="24"/>
          <w:szCs w:val="24"/>
        </w:rPr>
        <w:t xml:space="preserve">university, or at least some of them, could lead us to pessimism,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I </w:t>
      </w:r>
      <w:proofErr w:type="spellStart"/>
      <w:r w:rsidR="0021656E">
        <w:rPr>
          <w:rFonts w:ascii="Times New Roman" w:hAnsi="Times New Roman" w:cs="Times New Roman"/>
          <w:sz w:val="24"/>
          <w:szCs w:val="24"/>
        </w:rPr>
        <w:t>don’t</w:t>
      </w:r>
      <w:proofErr w:type="spellEnd"/>
      <w:r w:rsidR="0021656E">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think</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0021656E">
        <w:rPr>
          <w:rFonts w:ascii="Times New Roman" w:hAnsi="Times New Roman" w:cs="Times New Roman"/>
          <w:sz w:val="24"/>
          <w:szCs w:val="24"/>
        </w:rPr>
        <w:t>should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give</w:t>
      </w:r>
      <w:proofErr w:type="spellEnd"/>
      <w:r w:rsidRPr="007248B0">
        <w:rPr>
          <w:rFonts w:ascii="Times New Roman" w:hAnsi="Times New Roman" w:cs="Times New Roman"/>
          <w:sz w:val="24"/>
          <w:szCs w:val="24"/>
        </w:rPr>
        <w:t xml:space="preserve"> up. First of </w:t>
      </w:r>
      <w:proofErr w:type="spellStart"/>
      <w:r w:rsidRPr="007248B0">
        <w:rPr>
          <w:rFonts w:ascii="Times New Roman" w:hAnsi="Times New Roman" w:cs="Times New Roman"/>
          <w:sz w:val="24"/>
          <w:szCs w:val="24"/>
        </w:rPr>
        <w:t>all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because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there</w:t>
      </w:r>
      <w:proofErr w:type="spellEnd"/>
      <w:r w:rsidRPr="007248B0">
        <w:rPr>
          <w:rFonts w:ascii="Times New Roman" w:hAnsi="Times New Roman" w:cs="Times New Roman"/>
          <w:sz w:val="24"/>
          <w:szCs w:val="24"/>
        </w:rPr>
        <w:t xml:space="preserve"> are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signs</w:t>
      </w:r>
      <w:proofErr w:type="spellEnd"/>
      <w:r w:rsidR="0021656E">
        <w:rPr>
          <w:rFonts w:ascii="Times New Roman" w:hAnsi="Times New Roman" w:cs="Times New Roman"/>
          <w:sz w:val="24"/>
          <w:szCs w:val="24"/>
        </w:rPr>
        <w:t xml:space="preserve"> of </w:t>
      </w:r>
      <w:proofErr w:type="spellStart"/>
      <w:r w:rsidR="0021656E">
        <w:rPr>
          <w:rFonts w:ascii="Times New Roman" w:hAnsi="Times New Roman" w:cs="Times New Roman"/>
          <w:sz w:val="24"/>
          <w:szCs w:val="24"/>
        </w:rPr>
        <w:t>hope</w:t>
      </w:r>
      <w:proofErr w:type="spellEnd"/>
      <w:r w:rsidRPr="007248B0">
        <w:rPr>
          <w:rFonts w:ascii="Times New Roman" w:hAnsi="Times New Roman" w:cs="Times New Roman"/>
          <w:sz w:val="24"/>
          <w:szCs w:val="24"/>
        </w:rPr>
        <w:t xml:space="preserve">. The European Union, for example, with other important national institutions whose moral and financial support should never be forgotten – has trusted and </w:t>
      </w:r>
      <w:proofErr w:type="spellStart"/>
      <w:r w:rsidRPr="007248B0">
        <w:rPr>
          <w:rFonts w:ascii="Times New Roman" w:hAnsi="Times New Roman" w:cs="Times New Roman"/>
          <w:sz w:val="24"/>
          <w:szCs w:val="24"/>
        </w:rPr>
        <w:t>supported</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proposal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that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we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submitted</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three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years</w:t>
      </w:r>
      <w:proofErr w:type="spellEnd"/>
      <w:r w:rsidRPr="007248B0">
        <w:rPr>
          <w:rFonts w:ascii="Times New Roman" w:hAnsi="Times New Roman" w:cs="Times New Roman"/>
          <w:sz w:val="24"/>
          <w:szCs w:val="24"/>
        </w:rPr>
        <w:t xml:space="preserve"> ago, and, </w:t>
      </w:r>
      <w:proofErr w:type="spellStart"/>
      <w:r w:rsidRPr="007248B0">
        <w:rPr>
          <w:rFonts w:ascii="Times New Roman" w:hAnsi="Times New Roman" w:cs="Times New Roman"/>
          <w:sz w:val="24"/>
          <w:szCs w:val="24"/>
        </w:rPr>
        <w:t>during</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annual</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reviews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appreciated the way in </w:t>
      </w:r>
      <w:proofErr w:type="spellStart"/>
      <w:r w:rsidRPr="007248B0">
        <w:rPr>
          <w:rFonts w:ascii="Times New Roman" w:hAnsi="Times New Roman" w:cs="Times New Roman"/>
          <w:sz w:val="24"/>
          <w:szCs w:val="24"/>
        </w:rPr>
        <w:t>which</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been</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carried</w:t>
      </w:r>
      <w:proofErr w:type="spellEnd"/>
      <w:r w:rsidRPr="007248B0">
        <w:rPr>
          <w:rFonts w:ascii="Times New Roman" w:hAnsi="Times New Roman" w:cs="Times New Roman"/>
          <w:sz w:val="24"/>
          <w:szCs w:val="24"/>
        </w:rPr>
        <w:t xml:space="preserve"> </w:t>
      </w:r>
      <w:r w:rsidR="0021656E">
        <w:rPr>
          <w:rFonts w:ascii="Times New Roman" w:hAnsi="Times New Roman" w:cs="Times New Roman"/>
          <w:sz w:val="24"/>
          <w:szCs w:val="24"/>
        </w:rPr>
        <w:t>out</w:t>
      </w:r>
      <w:r w:rsidRPr="007248B0">
        <w:rPr>
          <w:rFonts w:ascii="Times New Roman" w:hAnsi="Times New Roman" w:cs="Times New Roman"/>
          <w:sz w:val="24"/>
          <w:szCs w:val="24"/>
        </w:rPr>
        <w:t xml:space="preserve"> under the </w:t>
      </w:r>
      <w:proofErr w:type="spellStart"/>
      <w:r w:rsidRPr="007248B0">
        <w:rPr>
          <w:rFonts w:ascii="Times New Roman" w:hAnsi="Times New Roman" w:cs="Times New Roman"/>
          <w:sz w:val="24"/>
          <w:szCs w:val="24"/>
        </w:rPr>
        <w:t>guid</w:t>
      </w:r>
      <w:r w:rsidR="0021656E">
        <w:rPr>
          <w:rFonts w:ascii="Times New Roman" w:hAnsi="Times New Roman" w:cs="Times New Roman"/>
          <w:sz w:val="24"/>
          <w:szCs w:val="24"/>
        </w:rPr>
        <w:t>ance</w:t>
      </w:r>
      <w:proofErr w:type="spellEnd"/>
      <w:r w:rsidRPr="007248B0">
        <w:rPr>
          <w:rFonts w:ascii="Times New Roman" w:hAnsi="Times New Roman" w:cs="Times New Roman"/>
          <w:sz w:val="24"/>
          <w:szCs w:val="24"/>
        </w:rPr>
        <w:t xml:space="preserve"> of Silvia Orlandi and her many collaborators. Why should we exclude </w:t>
      </w:r>
      <w:r w:rsidR="0021656E">
        <w:rPr>
          <w:rFonts w:ascii="Times New Roman" w:hAnsi="Times New Roman" w:cs="Times New Roman"/>
          <w:sz w:val="24"/>
          <w:szCs w:val="24"/>
        </w:rPr>
        <w:t xml:space="preserve">the possibility </w:t>
      </w:r>
      <w:r w:rsidRPr="007248B0">
        <w:rPr>
          <w:rFonts w:ascii="Times New Roman" w:hAnsi="Times New Roman" w:cs="Times New Roman"/>
          <w:sz w:val="24"/>
          <w:szCs w:val="24"/>
        </w:rPr>
        <w:t xml:space="preserve">that something </w:t>
      </w:r>
      <w:proofErr w:type="spellStart"/>
      <w:r w:rsidRPr="007248B0">
        <w:rPr>
          <w:rFonts w:ascii="Times New Roman" w:hAnsi="Times New Roman" w:cs="Times New Roman"/>
          <w:sz w:val="24"/>
          <w:szCs w:val="24"/>
        </w:rPr>
        <w:t>similar</w:t>
      </w:r>
      <w:proofErr w:type="spellEnd"/>
      <w:r w:rsidR="001235C5" w:rsidRPr="007248B0">
        <w:rPr>
          <w:rFonts w:ascii="Times New Roman" w:hAnsi="Times New Roman" w:cs="Times New Roman"/>
          <w:sz w:val="24"/>
          <w:szCs w:val="24"/>
        </w:rPr>
        <w:t xml:space="preserve"> </w:t>
      </w:r>
      <w:proofErr w:type="spellStart"/>
      <w:r w:rsidR="001235C5" w:rsidRPr="007248B0">
        <w:rPr>
          <w:rFonts w:ascii="Times New Roman" w:hAnsi="Times New Roman" w:cs="Times New Roman"/>
          <w:sz w:val="24"/>
          <w:szCs w:val="24"/>
        </w:rPr>
        <w:t>will</w:t>
      </w:r>
      <w:proofErr w:type="spellEnd"/>
      <w:r w:rsidR="001235C5" w:rsidRPr="007248B0">
        <w:rPr>
          <w:rFonts w:ascii="Times New Roman" w:hAnsi="Times New Roman" w:cs="Times New Roman"/>
          <w:sz w:val="24"/>
          <w:szCs w:val="24"/>
        </w:rPr>
        <w:t xml:space="preserve"> </w:t>
      </w:r>
      <w:proofErr w:type="spellStart"/>
      <w:r w:rsidR="001235C5" w:rsidRPr="007248B0">
        <w:rPr>
          <w:rFonts w:ascii="Times New Roman" w:hAnsi="Times New Roman" w:cs="Times New Roman"/>
          <w:sz w:val="24"/>
          <w:szCs w:val="24"/>
        </w:rPr>
        <w:t>happen</w:t>
      </w:r>
      <w:proofErr w:type="spellEnd"/>
      <w:r w:rsidR="001235C5" w:rsidRPr="007248B0">
        <w:rPr>
          <w:rFonts w:ascii="Times New Roman" w:hAnsi="Times New Roman" w:cs="Times New Roman"/>
          <w:sz w:val="24"/>
          <w:szCs w:val="24"/>
        </w:rPr>
        <w:t xml:space="preserve"> </w:t>
      </w:r>
      <w:proofErr w:type="spellStart"/>
      <w:r w:rsidR="001235C5" w:rsidRPr="007248B0">
        <w:rPr>
          <w:rFonts w:ascii="Times New Roman" w:hAnsi="Times New Roman" w:cs="Times New Roman"/>
          <w:sz w:val="24"/>
          <w:szCs w:val="24"/>
        </w:rPr>
        <w:t>again</w:t>
      </w:r>
      <w:proofErr w:type="spellEnd"/>
      <w:r w:rsidR="001235C5" w:rsidRPr="007248B0">
        <w:rPr>
          <w:rFonts w:ascii="Times New Roman" w:hAnsi="Times New Roman" w:cs="Times New Roman"/>
          <w:sz w:val="24"/>
          <w:szCs w:val="24"/>
        </w:rPr>
        <w:t xml:space="preserve"> in the </w:t>
      </w:r>
      <w:proofErr w:type="spellStart"/>
      <w:r w:rsidR="0021656E">
        <w:rPr>
          <w:rFonts w:ascii="Times New Roman" w:hAnsi="Times New Roman" w:cs="Times New Roman"/>
          <w:sz w:val="24"/>
          <w:szCs w:val="24"/>
        </w:rPr>
        <w:t>coming</w:t>
      </w:r>
      <w:proofErr w:type="spellEnd"/>
      <w:r w:rsidR="001235C5" w:rsidRPr="007248B0">
        <w:rPr>
          <w:rFonts w:ascii="Times New Roman" w:hAnsi="Times New Roman" w:cs="Times New Roman"/>
          <w:sz w:val="24"/>
          <w:szCs w:val="24"/>
        </w:rPr>
        <w:t xml:space="preserve"> </w:t>
      </w:r>
      <w:proofErr w:type="spellStart"/>
      <w:r w:rsidR="001235C5" w:rsidRPr="007248B0">
        <w:rPr>
          <w:rFonts w:ascii="Times New Roman" w:hAnsi="Times New Roman" w:cs="Times New Roman"/>
          <w:sz w:val="24"/>
          <w:szCs w:val="24"/>
        </w:rPr>
        <w:t>years</w:t>
      </w:r>
      <w:proofErr w:type="spellEnd"/>
      <w:r w:rsidR="001235C5" w:rsidRPr="007248B0">
        <w:rPr>
          <w:rFonts w:ascii="Times New Roman" w:hAnsi="Times New Roman" w:cs="Times New Roman"/>
          <w:sz w:val="24"/>
          <w:szCs w:val="24"/>
        </w:rPr>
        <w:t>? I</w:t>
      </w:r>
      <w:r w:rsidR="0021656E">
        <w:rPr>
          <w:rFonts w:ascii="Times New Roman" w:hAnsi="Times New Roman" w:cs="Times New Roman"/>
          <w:sz w:val="24"/>
          <w:szCs w:val="24"/>
        </w:rPr>
        <w:t xml:space="preserve"> continue to </w:t>
      </w:r>
      <w:proofErr w:type="spellStart"/>
      <w:r w:rsidR="0021656E">
        <w:rPr>
          <w:rFonts w:ascii="Times New Roman" w:hAnsi="Times New Roman" w:cs="Times New Roman"/>
          <w:sz w:val="24"/>
          <w:szCs w:val="24"/>
        </w:rPr>
        <w:t>believe</w:t>
      </w:r>
      <w:proofErr w:type="spellEnd"/>
      <w:r w:rsidR="001235C5" w:rsidRPr="007248B0">
        <w:rPr>
          <w:rFonts w:ascii="Times New Roman" w:hAnsi="Times New Roman" w:cs="Times New Roman"/>
          <w:sz w:val="24"/>
          <w:szCs w:val="24"/>
        </w:rPr>
        <w:t xml:space="preserve"> </w:t>
      </w:r>
      <w:proofErr w:type="spellStart"/>
      <w:r w:rsidR="001235C5" w:rsidRPr="007248B0">
        <w:rPr>
          <w:rFonts w:ascii="Times New Roman" w:hAnsi="Times New Roman" w:cs="Times New Roman"/>
          <w:sz w:val="24"/>
          <w:szCs w:val="24"/>
        </w:rPr>
        <w:t>that</w:t>
      </w:r>
      <w:proofErr w:type="spellEnd"/>
      <w:r w:rsidR="001235C5" w:rsidRPr="007248B0">
        <w:rPr>
          <w:rFonts w:ascii="Times New Roman" w:hAnsi="Times New Roman" w:cs="Times New Roman"/>
          <w:sz w:val="24"/>
          <w:szCs w:val="24"/>
        </w:rPr>
        <w:t xml:space="preserve"> EAGLE </w:t>
      </w:r>
      <w:proofErr w:type="spellStart"/>
      <w:r w:rsidR="001235C5" w:rsidRPr="007248B0">
        <w:rPr>
          <w:rFonts w:ascii="Times New Roman" w:hAnsi="Times New Roman" w:cs="Times New Roman"/>
          <w:sz w:val="24"/>
          <w:szCs w:val="24"/>
        </w:rPr>
        <w:t>is</w:t>
      </w:r>
      <w:proofErr w:type="spellEnd"/>
      <w:r w:rsidR="001235C5" w:rsidRPr="007248B0">
        <w:rPr>
          <w:rFonts w:ascii="Times New Roman" w:hAnsi="Times New Roman" w:cs="Times New Roman"/>
          <w:sz w:val="24"/>
          <w:szCs w:val="24"/>
        </w:rPr>
        <w:t xml:space="preserve"> not an ordinary project and that its cultural importance, </w:t>
      </w:r>
      <w:proofErr w:type="spellStart"/>
      <w:r w:rsidR="001235C5" w:rsidRPr="007248B0">
        <w:rPr>
          <w:rFonts w:ascii="Times New Roman" w:hAnsi="Times New Roman" w:cs="Times New Roman"/>
          <w:sz w:val="24"/>
          <w:szCs w:val="24"/>
        </w:rPr>
        <w:t>both</w:t>
      </w:r>
      <w:proofErr w:type="spellEnd"/>
      <w:r w:rsidR="001235C5" w:rsidRPr="007248B0">
        <w:rPr>
          <w:rFonts w:ascii="Times New Roman" w:hAnsi="Times New Roman" w:cs="Times New Roman"/>
          <w:sz w:val="24"/>
          <w:szCs w:val="24"/>
        </w:rPr>
        <w:t xml:space="preserve"> for the </w:t>
      </w:r>
      <w:proofErr w:type="spellStart"/>
      <w:r w:rsidR="001235C5" w:rsidRPr="007248B0">
        <w:rPr>
          <w:rFonts w:ascii="Times New Roman" w:hAnsi="Times New Roman" w:cs="Times New Roman"/>
          <w:sz w:val="24"/>
          <w:szCs w:val="24"/>
        </w:rPr>
        <w:t>scientific</w:t>
      </w:r>
      <w:proofErr w:type="spellEnd"/>
      <w:r w:rsidR="001235C5" w:rsidRPr="007248B0">
        <w:rPr>
          <w:rFonts w:ascii="Times New Roman" w:hAnsi="Times New Roman" w:cs="Times New Roman"/>
          <w:sz w:val="24"/>
          <w:szCs w:val="24"/>
        </w:rPr>
        <w:t xml:space="preserve"> community and for </w:t>
      </w:r>
      <w:proofErr w:type="spellStart"/>
      <w:r w:rsidR="001235C5" w:rsidRPr="007248B0">
        <w:rPr>
          <w:rFonts w:ascii="Times New Roman" w:hAnsi="Times New Roman" w:cs="Times New Roman"/>
          <w:sz w:val="24"/>
          <w:szCs w:val="24"/>
        </w:rPr>
        <w:t>civic</w:t>
      </w:r>
      <w:proofErr w:type="spellEnd"/>
      <w:r w:rsidR="001235C5" w:rsidRPr="007248B0">
        <w:rPr>
          <w:rFonts w:ascii="Times New Roman" w:hAnsi="Times New Roman" w:cs="Times New Roman"/>
          <w:sz w:val="24"/>
          <w:szCs w:val="24"/>
        </w:rPr>
        <w:t xml:space="preserve"> life, </w:t>
      </w:r>
      <w:proofErr w:type="spellStart"/>
      <w:r w:rsidR="001235C5" w:rsidRPr="007248B0">
        <w:rPr>
          <w:rFonts w:ascii="Times New Roman" w:hAnsi="Times New Roman" w:cs="Times New Roman"/>
          <w:sz w:val="24"/>
          <w:szCs w:val="24"/>
        </w:rPr>
        <w:t>will</w:t>
      </w:r>
      <w:proofErr w:type="spellEnd"/>
      <w:r w:rsidR="001235C5" w:rsidRPr="007248B0">
        <w:rPr>
          <w:rFonts w:ascii="Times New Roman" w:hAnsi="Times New Roman" w:cs="Times New Roman"/>
          <w:sz w:val="24"/>
          <w:szCs w:val="24"/>
        </w:rPr>
        <w:t xml:space="preserve"> be adequately recognized.</w:t>
      </w:r>
    </w:p>
    <w:p w:rsidR="001235C5" w:rsidRPr="007248B0" w:rsidRDefault="001235C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Moreover, my confidence is increased by the enthusiasm with which so </w:t>
      </w:r>
      <w:proofErr w:type="spellStart"/>
      <w:r w:rsidRPr="007248B0">
        <w:rPr>
          <w:rFonts w:ascii="Times New Roman" w:hAnsi="Times New Roman" w:cs="Times New Roman"/>
          <w:sz w:val="24"/>
          <w:szCs w:val="24"/>
        </w:rPr>
        <w:t>many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young</w:t>
      </w:r>
      <w:proofErr w:type="spellEnd"/>
      <w:r w:rsidR="001F6A7B">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people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have</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taken</w:t>
      </w:r>
      <w:proofErr w:type="spellEnd"/>
      <w:r w:rsidRPr="007248B0">
        <w:rPr>
          <w:rFonts w:ascii="Times New Roman" w:hAnsi="Times New Roman" w:cs="Times New Roman"/>
          <w:sz w:val="24"/>
          <w:szCs w:val="24"/>
        </w:rPr>
        <w:t xml:space="preserve"> part </w:t>
      </w:r>
      <w:r w:rsidR="001F6A7B">
        <w:rPr>
          <w:rFonts w:ascii="Times New Roman" w:hAnsi="Times New Roman" w:cs="Times New Roman"/>
          <w:sz w:val="24"/>
          <w:szCs w:val="24"/>
        </w:rPr>
        <w:t>in</w:t>
      </w:r>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project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giving</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receiving</w:t>
      </w:r>
      <w:proofErr w:type="spellEnd"/>
      <w:r w:rsidRPr="007248B0">
        <w:rPr>
          <w:rFonts w:ascii="Times New Roman" w:hAnsi="Times New Roman" w:cs="Times New Roman"/>
          <w:sz w:val="24"/>
          <w:szCs w:val="24"/>
        </w:rPr>
        <w:t xml:space="preserve"> so much, not only on the professional and cultural side, but also in terms of education and ethics, learning to work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for </w:t>
      </w:r>
      <w:proofErr w:type="spellStart"/>
      <w:r w:rsidRPr="007248B0">
        <w:rPr>
          <w:rFonts w:ascii="Times New Roman" w:hAnsi="Times New Roman" w:cs="Times New Roman"/>
          <w:sz w:val="24"/>
          <w:szCs w:val="24"/>
        </w:rPr>
        <w:t>themselves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also</w:t>
      </w:r>
      <w:proofErr w:type="spellEnd"/>
      <w:r w:rsidRPr="007248B0">
        <w:rPr>
          <w:rFonts w:ascii="Times New Roman" w:hAnsi="Times New Roman" w:cs="Times New Roman"/>
          <w:sz w:val="24"/>
          <w:szCs w:val="24"/>
        </w:rPr>
        <w:t xml:space="preserve"> for </w:t>
      </w:r>
      <w:proofErr w:type="spellStart"/>
      <w:r w:rsidRPr="007248B0">
        <w:rPr>
          <w:rFonts w:ascii="Times New Roman" w:hAnsi="Times New Roman" w:cs="Times New Roman"/>
          <w:sz w:val="24"/>
          <w:szCs w:val="24"/>
        </w:rPr>
        <w:t>others</w:t>
      </w:r>
      <w:proofErr w:type="spellEnd"/>
      <w:r w:rsidRPr="007248B0">
        <w:rPr>
          <w:rFonts w:ascii="Times New Roman" w:hAnsi="Times New Roman" w:cs="Times New Roman"/>
          <w:sz w:val="24"/>
          <w:szCs w:val="24"/>
        </w:rPr>
        <w:t>.</w:t>
      </w:r>
    </w:p>
    <w:p w:rsidR="001235C5" w:rsidRPr="007248B0" w:rsidRDefault="001235C5" w:rsidP="007248B0">
      <w:pPr>
        <w:spacing w:line="360" w:lineRule="auto"/>
        <w:jc w:val="both"/>
        <w:rPr>
          <w:rFonts w:ascii="Times New Roman" w:hAnsi="Times New Roman" w:cs="Times New Roman"/>
          <w:sz w:val="24"/>
          <w:szCs w:val="24"/>
        </w:rPr>
      </w:pPr>
      <w:r w:rsidRPr="007248B0">
        <w:rPr>
          <w:rFonts w:ascii="Times New Roman" w:hAnsi="Times New Roman" w:cs="Times New Roman"/>
          <w:sz w:val="24"/>
          <w:szCs w:val="24"/>
        </w:rPr>
        <w:t xml:space="preserve">We live in a time of very quick changes – and this is even more true for a university, where the population of students is almost completely renewed every five years. </w:t>
      </w:r>
      <w:proofErr w:type="spellStart"/>
      <w:r w:rsidRPr="007248B0">
        <w:rPr>
          <w:rFonts w:ascii="Times New Roman" w:hAnsi="Times New Roman" w:cs="Times New Roman"/>
          <w:sz w:val="24"/>
          <w:szCs w:val="24"/>
        </w:rPr>
        <w:t>Therefore</w:t>
      </w:r>
      <w:proofErr w:type="spellEnd"/>
      <w:r w:rsidRPr="007248B0">
        <w:rPr>
          <w:rFonts w:ascii="Times New Roman" w:hAnsi="Times New Roman" w:cs="Times New Roman"/>
          <w:sz w:val="24"/>
          <w:szCs w:val="24"/>
        </w:rPr>
        <w:t xml:space="preserve">, to </w:t>
      </w:r>
      <w:proofErr w:type="spellStart"/>
      <w:r w:rsidRPr="007248B0">
        <w:rPr>
          <w:rFonts w:ascii="Times New Roman" w:hAnsi="Times New Roman" w:cs="Times New Roman"/>
          <w:sz w:val="24"/>
          <w:szCs w:val="24"/>
        </w:rPr>
        <w:t>foresee</w:t>
      </w:r>
      <w:proofErr w:type="spellEnd"/>
      <w:r w:rsidRPr="007248B0">
        <w:rPr>
          <w:rFonts w:ascii="Times New Roman" w:hAnsi="Times New Roman" w:cs="Times New Roman"/>
          <w:sz w:val="24"/>
          <w:szCs w:val="24"/>
        </w:rPr>
        <w:t xml:space="preserve"> the </w:t>
      </w:r>
      <w:proofErr w:type="spellStart"/>
      <w:r w:rsidRPr="007248B0">
        <w:rPr>
          <w:rFonts w:ascii="Times New Roman" w:hAnsi="Times New Roman" w:cs="Times New Roman"/>
          <w:sz w:val="24"/>
          <w:szCs w:val="24"/>
        </w:rPr>
        <w:t>worst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i</w:t>
      </w:r>
      <w:r w:rsidR="001F6A7B">
        <w:rPr>
          <w:rFonts w:ascii="Times New Roman" w:hAnsi="Times New Roman" w:cs="Times New Roman"/>
          <w:sz w:val="24"/>
          <w:szCs w:val="24"/>
        </w:rPr>
        <w:t>s</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necessarily</w:t>
      </w:r>
      <w:proofErr w:type="spellEnd"/>
      <w:r w:rsidRPr="007248B0">
        <w:rPr>
          <w:rFonts w:ascii="Times New Roman" w:hAnsi="Times New Roman" w:cs="Times New Roman"/>
          <w:sz w:val="24"/>
          <w:szCs w:val="24"/>
        </w:rPr>
        <w:t xml:space="preserve"> more </w:t>
      </w:r>
      <w:proofErr w:type="spellStart"/>
      <w:r w:rsidRPr="007248B0">
        <w:rPr>
          <w:rFonts w:ascii="Times New Roman" w:hAnsi="Times New Roman" w:cs="Times New Roman"/>
          <w:sz w:val="24"/>
          <w:szCs w:val="24"/>
        </w:rPr>
        <w:t>realistic</w:t>
      </w:r>
      <w:proofErr w:type="spellEnd"/>
      <w:r w:rsidRPr="007248B0">
        <w:rPr>
          <w:rFonts w:ascii="Times New Roman" w:hAnsi="Times New Roman" w:cs="Times New Roman"/>
          <w:sz w:val="24"/>
          <w:szCs w:val="24"/>
        </w:rPr>
        <w:t xml:space="preserve"> than having some hopes.</w:t>
      </w:r>
    </w:p>
    <w:p w:rsidR="001235C5" w:rsidRDefault="001235C5" w:rsidP="007248B0">
      <w:pPr>
        <w:spacing w:line="360" w:lineRule="auto"/>
        <w:jc w:val="both"/>
        <w:rPr>
          <w:ins w:id="256" w:author="Silvia" w:date="2016-02-16T15:31:00Z"/>
          <w:rFonts w:ascii="Times New Roman" w:hAnsi="Times New Roman" w:cs="Times New Roman"/>
          <w:sz w:val="24"/>
          <w:szCs w:val="24"/>
        </w:rPr>
      </w:pPr>
      <w:r w:rsidRPr="007248B0">
        <w:rPr>
          <w:rFonts w:ascii="Times New Roman" w:hAnsi="Times New Roman" w:cs="Times New Roman"/>
          <w:sz w:val="24"/>
          <w:szCs w:val="24"/>
        </w:rPr>
        <w:t xml:space="preserve">Anyway, I think that not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a </w:t>
      </w:r>
      <w:proofErr w:type="spellStart"/>
      <w:r w:rsidRPr="007248B0">
        <w:rPr>
          <w:rFonts w:ascii="Times New Roman" w:hAnsi="Times New Roman" w:cs="Times New Roman"/>
          <w:sz w:val="24"/>
          <w:szCs w:val="24"/>
        </w:rPr>
        <w:t>scholar</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but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any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person</w:t>
      </w:r>
      <w:proofErr w:type="spellEnd"/>
      <w:r w:rsidR="001F6A7B">
        <w:rPr>
          <w:rFonts w:ascii="Times New Roman" w:hAnsi="Times New Roman" w:cs="Times New Roman"/>
          <w:sz w:val="24"/>
          <w:szCs w:val="24"/>
        </w:rPr>
        <w:t xml:space="preserve"> </w:t>
      </w:r>
      <w:proofErr w:type="spellStart"/>
      <w:r w:rsidR="001F6A7B">
        <w:rPr>
          <w:rFonts w:ascii="Times New Roman" w:hAnsi="Times New Roman" w:cs="Times New Roman"/>
          <w:sz w:val="24"/>
          <w:szCs w:val="24"/>
        </w:rPr>
        <w:t>who</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believes</w:t>
      </w:r>
      <w:proofErr w:type="spellEnd"/>
      <w:r w:rsidRPr="007248B0">
        <w:rPr>
          <w:rFonts w:ascii="Times New Roman" w:hAnsi="Times New Roman" w:cs="Times New Roman"/>
          <w:sz w:val="24"/>
          <w:szCs w:val="24"/>
        </w:rPr>
        <w:t xml:space="preserve"> in </w:t>
      </w:r>
      <w:proofErr w:type="spellStart"/>
      <w:r w:rsidRPr="007248B0">
        <w:rPr>
          <w:rFonts w:ascii="Times New Roman" w:hAnsi="Times New Roman" w:cs="Times New Roman"/>
          <w:sz w:val="24"/>
          <w:szCs w:val="24"/>
        </w:rPr>
        <w:t>something</w:t>
      </w:r>
      <w:proofErr w:type="spellEnd"/>
      <w:r w:rsidRPr="007248B0">
        <w:rPr>
          <w:rFonts w:ascii="Times New Roman" w:hAnsi="Times New Roman" w:cs="Times New Roman"/>
          <w:sz w:val="24"/>
          <w:szCs w:val="24"/>
        </w:rPr>
        <w:t xml:space="preserve">, </w:t>
      </w:r>
      <w:proofErr w:type="spellStart"/>
      <w:r w:rsidR="001F6A7B">
        <w:rPr>
          <w:rFonts w:ascii="Times New Roman" w:hAnsi="Times New Roman" w:cs="Times New Roman"/>
          <w:sz w:val="24"/>
          <w:szCs w:val="24"/>
        </w:rPr>
        <w:t>should</w:t>
      </w:r>
      <w:proofErr w:type="spellEnd"/>
      <w:r w:rsidR="001F6A7B">
        <w:rPr>
          <w:rFonts w:ascii="Times New Roman" w:hAnsi="Times New Roman" w:cs="Times New Roman"/>
          <w:sz w:val="24"/>
          <w:szCs w:val="24"/>
        </w:rPr>
        <w:t xml:space="preserve"> </w:t>
      </w:r>
      <w:proofErr w:type="spellStart"/>
      <w:r w:rsidR="001F6A7B">
        <w:rPr>
          <w:rFonts w:ascii="Times New Roman" w:hAnsi="Times New Roman" w:cs="Times New Roman"/>
          <w:sz w:val="24"/>
          <w:szCs w:val="24"/>
        </w:rPr>
        <w:t>not</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give</w:t>
      </w:r>
      <w:proofErr w:type="spellEnd"/>
      <w:r w:rsidRPr="007248B0">
        <w:rPr>
          <w:rFonts w:ascii="Times New Roman" w:hAnsi="Times New Roman" w:cs="Times New Roman"/>
          <w:sz w:val="24"/>
          <w:szCs w:val="24"/>
        </w:rPr>
        <w:t xml:space="preserve"> up </w:t>
      </w:r>
      <w:proofErr w:type="spellStart"/>
      <w:r w:rsidRPr="007248B0">
        <w:rPr>
          <w:rFonts w:ascii="Times New Roman" w:hAnsi="Times New Roman" w:cs="Times New Roman"/>
          <w:sz w:val="24"/>
          <w:szCs w:val="24"/>
        </w:rPr>
        <w:t>only</w:t>
      </w:r>
      <w:proofErr w:type="spellEnd"/>
      <w:r w:rsidRPr="007248B0">
        <w:rPr>
          <w:rFonts w:ascii="Times New Roman" w:hAnsi="Times New Roman" w:cs="Times New Roman"/>
          <w:sz w:val="24"/>
          <w:szCs w:val="24"/>
        </w:rPr>
        <w:t xml:space="preserve"> because of a mere </w:t>
      </w:r>
      <w:proofErr w:type="spellStart"/>
      <w:r w:rsidRPr="007248B0">
        <w:rPr>
          <w:rFonts w:ascii="Times New Roman" w:hAnsi="Times New Roman" w:cs="Times New Roman"/>
          <w:sz w:val="24"/>
          <w:szCs w:val="24"/>
        </w:rPr>
        <w:t>calcul</w:t>
      </w:r>
      <w:r w:rsidR="001F6A7B">
        <w:rPr>
          <w:rFonts w:ascii="Times New Roman" w:hAnsi="Times New Roman" w:cs="Times New Roman"/>
          <w:sz w:val="24"/>
          <w:szCs w:val="24"/>
        </w:rPr>
        <w:t>ation</w:t>
      </w:r>
      <w:proofErr w:type="spellEnd"/>
      <w:r w:rsidRPr="007248B0">
        <w:rPr>
          <w:rFonts w:ascii="Times New Roman" w:hAnsi="Times New Roman" w:cs="Times New Roman"/>
          <w:sz w:val="24"/>
          <w:szCs w:val="24"/>
        </w:rPr>
        <w:t xml:space="preserve"> of </w:t>
      </w:r>
      <w:proofErr w:type="spellStart"/>
      <w:r w:rsidRPr="007248B0">
        <w:rPr>
          <w:rFonts w:ascii="Times New Roman" w:hAnsi="Times New Roman" w:cs="Times New Roman"/>
          <w:sz w:val="24"/>
          <w:szCs w:val="24"/>
        </w:rPr>
        <w:t>probability</w:t>
      </w:r>
      <w:proofErr w:type="spellEnd"/>
      <w:r w:rsidRPr="007248B0">
        <w:rPr>
          <w:rFonts w:ascii="Times New Roman" w:hAnsi="Times New Roman" w:cs="Times New Roman"/>
          <w:sz w:val="24"/>
          <w:szCs w:val="24"/>
        </w:rPr>
        <w:t xml:space="preserve">: </w:t>
      </w:r>
      <w:proofErr w:type="spellStart"/>
      <w:r w:rsidRPr="007248B0">
        <w:rPr>
          <w:rFonts w:ascii="Times New Roman" w:hAnsi="Times New Roman" w:cs="Times New Roman"/>
          <w:sz w:val="24"/>
          <w:szCs w:val="24"/>
        </w:rPr>
        <w:t>luck</w:t>
      </w:r>
      <w:r w:rsidR="001F6A7B">
        <w:rPr>
          <w:rFonts w:ascii="Times New Roman" w:hAnsi="Times New Roman" w:cs="Times New Roman"/>
          <w:sz w:val="24"/>
          <w:szCs w:val="24"/>
        </w:rPr>
        <w:t>i</w:t>
      </w:r>
      <w:r w:rsidRPr="007248B0">
        <w:rPr>
          <w:rFonts w:ascii="Times New Roman" w:hAnsi="Times New Roman" w:cs="Times New Roman"/>
          <w:sz w:val="24"/>
          <w:szCs w:val="24"/>
        </w:rPr>
        <w:t>ly</w:t>
      </w:r>
      <w:proofErr w:type="spellEnd"/>
      <w:r w:rsidRPr="007248B0">
        <w:rPr>
          <w:rFonts w:ascii="Times New Roman" w:hAnsi="Times New Roman" w:cs="Times New Roman"/>
          <w:sz w:val="24"/>
          <w:szCs w:val="24"/>
        </w:rPr>
        <w:t xml:space="preserve"> we are not working only for the market, so that we can leave to others the task of dealing with </w:t>
      </w:r>
      <w:proofErr w:type="spellStart"/>
      <w:r w:rsidRPr="007248B0">
        <w:rPr>
          <w:rFonts w:ascii="Times New Roman" w:hAnsi="Times New Roman" w:cs="Times New Roman"/>
          <w:sz w:val="24"/>
          <w:szCs w:val="24"/>
        </w:rPr>
        <w:t>risks</w:t>
      </w:r>
      <w:proofErr w:type="spellEnd"/>
      <w:r w:rsidRPr="007248B0">
        <w:rPr>
          <w:rFonts w:ascii="Times New Roman" w:hAnsi="Times New Roman" w:cs="Times New Roman"/>
          <w:sz w:val="24"/>
          <w:szCs w:val="24"/>
        </w:rPr>
        <w:t xml:space="preserve"> and </w:t>
      </w:r>
      <w:proofErr w:type="spellStart"/>
      <w:r w:rsidRPr="007248B0">
        <w:rPr>
          <w:rFonts w:ascii="Times New Roman" w:hAnsi="Times New Roman" w:cs="Times New Roman"/>
          <w:sz w:val="24"/>
          <w:szCs w:val="24"/>
        </w:rPr>
        <w:t>probabilities</w:t>
      </w:r>
      <w:proofErr w:type="spellEnd"/>
      <w:r w:rsidRPr="007248B0">
        <w:rPr>
          <w:rFonts w:ascii="Times New Roman" w:hAnsi="Times New Roman" w:cs="Times New Roman"/>
          <w:sz w:val="24"/>
          <w:szCs w:val="24"/>
        </w:rPr>
        <w:t>.</w:t>
      </w:r>
    </w:p>
    <w:p w:rsidR="00C35968" w:rsidRPr="007248B0" w:rsidRDefault="00C35968" w:rsidP="00C35968">
      <w:pPr>
        <w:spacing w:line="360" w:lineRule="auto"/>
        <w:jc w:val="right"/>
        <w:rPr>
          <w:rFonts w:ascii="Times New Roman" w:hAnsi="Times New Roman" w:cs="Times New Roman"/>
          <w:sz w:val="24"/>
          <w:szCs w:val="24"/>
        </w:rPr>
        <w:pPrChange w:id="257" w:author="Silvia" w:date="2016-02-16T15:31:00Z">
          <w:pPr>
            <w:spacing w:line="360" w:lineRule="auto"/>
            <w:jc w:val="both"/>
          </w:pPr>
        </w:pPrChange>
      </w:pPr>
      <w:ins w:id="258" w:author="Silvia" w:date="2016-02-16T15:31:00Z">
        <w:r>
          <w:rPr>
            <w:rFonts w:ascii="Times New Roman" w:hAnsi="Times New Roman" w:cs="Times New Roman"/>
            <w:sz w:val="24"/>
            <w:szCs w:val="24"/>
          </w:rPr>
          <w:t>[S. P.]</w:t>
        </w:r>
      </w:ins>
    </w:p>
    <w:sectPr w:rsidR="00C35968" w:rsidRPr="007248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953" w:rsidRDefault="00A66953" w:rsidP="00C35968">
      <w:pPr>
        <w:spacing w:after="0" w:line="240" w:lineRule="auto"/>
      </w:pPr>
      <w:r>
        <w:separator/>
      </w:r>
    </w:p>
  </w:endnote>
  <w:endnote w:type="continuationSeparator" w:id="0">
    <w:p w:rsidR="00A66953" w:rsidRDefault="00A66953" w:rsidP="00C3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953" w:rsidRDefault="00A66953" w:rsidP="00C35968">
      <w:pPr>
        <w:spacing w:after="0" w:line="240" w:lineRule="auto"/>
      </w:pPr>
      <w:r>
        <w:separator/>
      </w:r>
    </w:p>
  </w:footnote>
  <w:footnote w:type="continuationSeparator" w:id="0">
    <w:p w:rsidR="00A66953" w:rsidRDefault="00A66953" w:rsidP="00C35968">
      <w:pPr>
        <w:spacing w:after="0" w:line="240" w:lineRule="auto"/>
      </w:pPr>
      <w:r>
        <w:continuationSeparator/>
      </w:r>
    </w:p>
  </w:footnote>
  <w:footnote w:id="1">
    <w:p w:rsidR="00C35968" w:rsidRDefault="00C35968">
      <w:pPr>
        <w:pStyle w:val="Testonotaapidipagina"/>
      </w:pPr>
      <w:ins w:id="1" w:author="Silvia" w:date="2016-02-16T15:32:00Z">
        <w:r>
          <w:rPr>
            <w:rStyle w:val="Rimandonotaapidipagina"/>
          </w:rPr>
          <w:footnoteRef/>
        </w:r>
        <w:r>
          <w:t xml:space="preserve"> </w:t>
        </w:r>
        <w:proofErr w:type="spellStart"/>
        <w:r>
          <w:t>This</w:t>
        </w:r>
        <w:proofErr w:type="spellEnd"/>
        <w:r>
          <w:t xml:space="preserve"> </w:t>
        </w:r>
        <w:proofErr w:type="spellStart"/>
        <w:r>
          <w:t>texts</w:t>
        </w:r>
        <w:proofErr w:type="spellEnd"/>
        <w:r>
          <w:t xml:space="preserve"> </w:t>
        </w:r>
        <w:proofErr w:type="spellStart"/>
        <w:r>
          <w:t>reproduces</w:t>
        </w:r>
        <w:proofErr w:type="spellEnd"/>
        <w:r>
          <w:t xml:space="preserve"> </w:t>
        </w:r>
        <w:proofErr w:type="spellStart"/>
        <w:r>
          <w:t>without</w:t>
        </w:r>
        <w:proofErr w:type="spellEnd"/>
        <w:r>
          <w:t xml:space="preserve"> </w:t>
        </w:r>
        <w:proofErr w:type="spellStart"/>
        <w:r>
          <w:t>substantial</w:t>
        </w:r>
        <w:proofErr w:type="spellEnd"/>
        <w:r>
          <w:t xml:space="preserve"> </w:t>
        </w:r>
        <w:proofErr w:type="spellStart"/>
        <w:r>
          <w:t>changes</w:t>
        </w:r>
        <w:proofErr w:type="spellEnd"/>
        <w:r>
          <w:t xml:space="preserve"> the </w:t>
        </w:r>
        <w:proofErr w:type="spellStart"/>
        <w:r>
          <w:t>speech</w:t>
        </w:r>
        <w:proofErr w:type="spellEnd"/>
        <w:r>
          <w:t xml:space="preserve"> </w:t>
        </w:r>
        <w:proofErr w:type="spellStart"/>
        <w:r>
          <w:t>held</w:t>
        </w:r>
        <w:proofErr w:type="spellEnd"/>
        <w:r>
          <w:t xml:space="preserve"> on </w:t>
        </w:r>
        <w:proofErr w:type="spellStart"/>
        <w:r>
          <w:t>January</w:t>
        </w:r>
        <w:proofErr w:type="spellEnd"/>
        <w:r>
          <w:t xml:space="preserve"> 27th, </w:t>
        </w:r>
        <w:proofErr w:type="spellStart"/>
        <w:r>
          <w:t>at</w:t>
        </w:r>
        <w:proofErr w:type="spellEnd"/>
        <w:r>
          <w:t xml:space="preserve"> the opening of the EAGLE </w:t>
        </w:r>
        <w:proofErr w:type="spellStart"/>
        <w:r>
          <w:t>Final</w:t>
        </w:r>
        <w:proofErr w:type="spellEnd"/>
        <w:r>
          <w:t xml:space="preserve"> Conference.</w:t>
        </w:r>
      </w:ins>
      <w:bookmarkStart w:id="2" w:name="_GoBack"/>
      <w:bookmarkEnd w:id="2"/>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16545"/>
    <w:multiLevelType w:val="hybridMultilevel"/>
    <w:tmpl w:val="ECFABA4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91B74D0"/>
    <w:multiLevelType w:val="hybridMultilevel"/>
    <w:tmpl w:val="4B4637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0122949"/>
    <w:multiLevelType w:val="hybridMultilevel"/>
    <w:tmpl w:val="69EE41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lvia">
    <w15:presenceInfo w15:providerId="None" w15:userId="Sil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D5"/>
    <w:rsid w:val="0002693D"/>
    <w:rsid w:val="000D2579"/>
    <w:rsid w:val="001235C5"/>
    <w:rsid w:val="0018724C"/>
    <w:rsid w:val="001F6A7B"/>
    <w:rsid w:val="00213D77"/>
    <w:rsid w:val="0021656E"/>
    <w:rsid w:val="00234001"/>
    <w:rsid w:val="00317925"/>
    <w:rsid w:val="00333706"/>
    <w:rsid w:val="004155BB"/>
    <w:rsid w:val="00417ECB"/>
    <w:rsid w:val="004205FC"/>
    <w:rsid w:val="0042069D"/>
    <w:rsid w:val="00472D82"/>
    <w:rsid w:val="00536EB2"/>
    <w:rsid w:val="00567873"/>
    <w:rsid w:val="00570FE7"/>
    <w:rsid w:val="00582A12"/>
    <w:rsid w:val="005F03AB"/>
    <w:rsid w:val="00672C64"/>
    <w:rsid w:val="006A11EF"/>
    <w:rsid w:val="007248B0"/>
    <w:rsid w:val="00765F7C"/>
    <w:rsid w:val="0078045B"/>
    <w:rsid w:val="00791C07"/>
    <w:rsid w:val="007E1E15"/>
    <w:rsid w:val="00817F05"/>
    <w:rsid w:val="00864701"/>
    <w:rsid w:val="00867E32"/>
    <w:rsid w:val="008B2E5C"/>
    <w:rsid w:val="00936931"/>
    <w:rsid w:val="00982C02"/>
    <w:rsid w:val="0098689C"/>
    <w:rsid w:val="00A66953"/>
    <w:rsid w:val="00AB71BC"/>
    <w:rsid w:val="00AD7FF0"/>
    <w:rsid w:val="00C35968"/>
    <w:rsid w:val="00CC2540"/>
    <w:rsid w:val="00CD4B7D"/>
    <w:rsid w:val="00CE3F3B"/>
    <w:rsid w:val="00D25711"/>
    <w:rsid w:val="00D47296"/>
    <w:rsid w:val="00D6338D"/>
    <w:rsid w:val="00DB0F35"/>
    <w:rsid w:val="00E10C5F"/>
    <w:rsid w:val="00EB1A82"/>
    <w:rsid w:val="00EC4169"/>
    <w:rsid w:val="00F354C8"/>
    <w:rsid w:val="00F8656B"/>
    <w:rsid w:val="00F94C70"/>
    <w:rsid w:val="00F953D5"/>
    <w:rsid w:val="00FA3BC2"/>
    <w:rsid w:val="00FA7807"/>
    <w:rsid w:val="00FD77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80559-0F09-457E-ADB8-30CEF13E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7E32"/>
    <w:pPr>
      <w:ind w:left="720"/>
      <w:contextualSpacing/>
    </w:pPr>
  </w:style>
  <w:style w:type="paragraph" w:styleId="Testofumetto">
    <w:name w:val="Balloon Text"/>
    <w:basedOn w:val="Normale"/>
    <w:link w:val="TestofumettoCarattere"/>
    <w:uiPriority w:val="99"/>
    <w:semiHidden/>
    <w:unhideWhenUsed/>
    <w:rsid w:val="00AB71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B71BC"/>
    <w:rPr>
      <w:rFonts w:ascii="Segoe UI" w:hAnsi="Segoe UI" w:cs="Segoe UI"/>
      <w:sz w:val="18"/>
      <w:szCs w:val="18"/>
    </w:rPr>
  </w:style>
  <w:style w:type="paragraph" w:styleId="Revisione">
    <w:name w:val="Revision"/>
    <w:hidden/>
    <w:uiPriority w:val="99"/>
    <w:semiHidden/>
    <w:rsid w:val="00213D77"/>
    <w:pPr>
      <w:spacing w:after="0" w:line="240" w:lineRule="auto"/>
    </w:pPr>
  </w:style>
  <w:style w:type="paragraph" w:styleId="Testonotaapidipagina">
    <w:name w:val="footnote text"/>
    <w:basedOn w:val="Normale"/>
    <w:link w:val="TestonotaapidipaginaCarattere"/>
    <w:uiPriority w:val="99"/>
    <w:semiHidden/>
    <w:unhideWhenUsed/>
    <w:rsid w:val="00C3596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5968"/>
    <w:rPr>
      <w:sz w:val="20"/>
      <w:szCs w:val="20"/>
    </w:rPr>
  </w:style>
  <w:style w:type="character" w:styleId="Rimandonotaapidipagina">
    <w:name w:val="footnote reference"/>
    <w:basedOn w:val="Carpredefinitoparagrafo"/>
    <w:uiPriority w:val="99"/>
    <w:semiHidden/>
    <w:unhideWhenUsed/>
    <w:rsid w:val="00C359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B012A-7561-4D07-A7F5-D7839EE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3368</Words>
  <Characters>19199</Characters>
  <Application>Microsoft Office Word</Application>
  <DocSecurity>0</DocSecurity>
  <Lines>159</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2</cp:revision>
  <dcterms:created xsi:type="dcterms:W3CDTF">2016-02-16T14:33:00Z</dcterms:created>
  <dcterms:modified xsi:type="dcterms:W3CDTF">2016-02-16T14:33:00Z</dcterms:modified>
</cp:coreProperties>
</file>