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ICO" ContentType="image/.ic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8b6bcbdc61ed441c" Type="http://schemas.microsoft.com/office/2006/relationships/ui/extensibility" Target="customUI/customUI.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D3CCBB" w14:textId="6EFE617E" w:rsidR="003F0C25" w:rsidRPr="00C47F48" w:rsidRDefault="003F0C25" w:rsidP="003F0C25">
      <w:pPr>
        <w:pStyle w:val="papertitle"/>
        <w:rPr>
          <w:lang w:val="en-GB"/>
        </w:rPr>
      </w:pPr>
      <w:r w:rsidRPr="00C47F48">
        <w:rPr>
          <w:lang w:val="en-GB"/>
        </w:rPr>
        <w:t>The EAGLE Data</w:t>
      </w:r>
      <w:r w:rsidR="00AB2E27" w:rsidRPr="00C47F48">
        <w:rPr>
          <w:lang w:val="en-GB"/>
        </w:rPr>
        <w:t xml:space="preserve"> Aggregator:</w:t>
      </w:r>
      <w:r w:rsidR="00AB2E27" w:rsidRPr="00C47F48">
        <w:rPr>
          <w:lang w:val="en-GB"/>
        </w:rPr>
        <w:br/>
      </w:r>
      <w:r w:rsidRPr="00C47F48">
        <w:rPr>
          <w:lang w:val="en-GB"/>
        </w:rPr>
        <w:t>Data Quality M</w:t>
      </w:r>
      <w:r w:rsidR="00F12D3C">
        <w:rPr>
          <w:lang w:val="en-GB"/>
        </w:rPr>
        <w:t>onitoring</w:t>
      </w:r>
    </w:p>
    <w:p w14:paraId="0161F7A8" w14:textId="77777777" w:rsidR="003F0C25" w:rsidRPr="00C47F48" w:rsidRDefault="003F0C25" w:rsidP="003F0C25">
      <w:pPr>
        <w:pStyle w:val="author"/>
        <w:rPr>
          <w:lang w:val="en-GB"/>
        </w:rPr>
      </w:pPr>
      <w:r w:rsidRPr="00C47F48">
        <w:rPr>
          <w:lang w:val="en-GB"/>
        </w:rPr>
        <w:t>Andrea Mannocci, Vittore Casarosa, Paolo Manghi, Franco Zoppi</w:t>
      </w:r>
    </w:p>
    <w:p w14:paraId="266693B7" w14:textId="77777777" w:rsidR="003F0C25" w:rsidRPr="00C47F48" w:rsidRDefault="003F0C25" w:rsidP="003F0C25">
      <w:pPr>
        <w:pStyle w:val="address"/>
        <w:rPr>
          <w:lang w:val="en-GB"/>
        </w:rPr>
      </w:pPr>
      <w:r w:rsidRPr="00C47F48">
        <w:rPr>
          <w:lang w:val="en-GB"/>
        </w:rPr>
        <w:t>CNR-ISTI, Pisa, Italy</w:t>
      </w:r>
    </w:p>
    <w:p w14:paraId="483DA959" w14:textId="77777777" w:rsidR="00336943" w:rsidRPr="00C47F48" w:rsidRDefault="003F0C25" w:rsidP="003F0C25">
      <w:pPr>
        <w:jc w:val="center"/>
        <w:rPr>
          <w:rStyle w:val="e-mail"/>
          <w:lang w:val="en-GB"/>
        </w:rPr>
      </w:pPr>
      <w:r w:rsidRPr="00C47F48">
        <w:rPr>
          <w:rStyle w:val="e-mail"/>
          <w:lang w:val="en-GB"/>
        </w:rPr>
        <w:t>{andrea.mannocci, vittore.casarosa, paolo.manghi, franco.</w:t>
      </w:r>
      <w:hyperlink r:id="rId8" w:history="1">
        <w:r w:rsidRPr="00C47F48">
          <w:rPr>
            <w:rStyle w:val="e-mail"/>
            <w:lang w:val="en-GB"/>
          </w:rPr>
          <w:t>zoppi}@isti.cnr.it</w:t>
        </w:r>
      </w:hyperlink>
    </w:p>
    <w:p w14:paraId="3D6D8955" w14:textId="5B18BF18" w:rsidR="00401CBF" w:rsidRDefault="001E59D1" w:rsidP="003F0C25">
      <w:pPr>
        <w:pStyle w:val="abstract"/>
        <w:ind w:firstLine="0"/>
        <w:rPr>
          <w:lang w:val="en-GB"/>
        </w:rPr>
      </w:pPr>
      <w:r>
        <w:rPr>
          <w:b/>
          <w:lang w:val="en-GB"/>
        </w:rPr>
        <w:t>Abstract</w:t>
      </w:r>
    </w:p>
    <w:p w14:paraId="0096A6D2" w14:textId="5C1692B1" w:rsidR="003F0C25" w:rsidRPr="00401CBF" w:rsidRDefault="00401CBF" w:rsidP="003F0C25">
      <w:pPr>
        <w:pStyle w:val="abstract"/>
        <w:ind w:firstLine="0"/>
        <w:rPr>
          <w:lang w:val="en-GB"/>
        </w:rPr>
      </w:pPr>
      <w:r w:rsidRPr="00401CBF">
        <w:rPr>
          <w:lang w:val="en-GB"/>
        </w:rPr>
        <w:t>The EAGLE project aggregates epigraphy related content from about 20 different data providers</w:t>
      </w:r>
      <w:r>
        <w:rPr>
          <w:lang w:val="en-GB"/>
        </w:rPr>
        <w:t xml:space="preserve">, </w:t>
      </w:r>
      <w:r w:rsidRPr="00401CBF">
        <w:rPr>
          <w:lang w:val="en-GB"/>
        </w:rPr>
        <w:t xml:space="preserve">and makes its content available to both Europeana </w:t>
      </w:r>
      <w:r>
        <w:rPr>
          <w:lang w:val="en-GB"/>
        </w:rPr>
        <w:t>and to scholars</w:t>
      </w:r>
      <w:r w:rsidRPr="00401CBF">
        <w:rPr>
          <w:lang w:val="en-GB"/>
        </w:rPr>
        <w:t xml:space="preserve">. </w:t>
      </w:r>
      <w:r w:rsidR="003F0C25" w:rsidRPr="00401CBF">
        <w:rPr>
          <w:lang w:val="en-GB"/>
        </w:rPr>
        <w:t xml:space="preserve">Data Quality </w:t>
      </w:r>
      <w:r>
        <w:rPr>
          <w:lang w:val="en-GB"/>
        </w:rPr>
        <w:t>monitoring</w:t>
      </w:r>
      <w:r w:rsidR="003F0C25" w:rsidRPr="00401CBF">
        <w:rPr>
          <w:lang w:val="en-GB"/>
        </w:rPr>
        <w:t xml:space="preserve"> is a key issue in Aggrega</w:t>
      </w:r>
      <w:r>
        <w:rPr>
          <w:lang w:val="en-GB"/>
        </w:rPr>
        <w:t xml:space="preserve">tive Data Infrastructures, </w:t>
      </w:r>
      <w:r w:rsidR="003F0C25" w:rsidRPr="00401CBF">
        <w:rPr>
          <w:lang w:val="en-GB"/>
        </w:rPr>
        <w:t xml:space="preserve">where content is </w:t>
      </w:r>
      <w:r w:rsidR="001E59D1">
        <w:rPr>
          <w:lang w:val="en-GB"/>
        </w:rPr>
        <w:t>collected from</w:t>
      </w:r>
      <w:r w:rsidR="003F0C25" w:rsidRPr="00401CBF">
        <w:rPr>
          <w:lang w:val="en-GB"/>
        </w:rPr>
        <w:t xml:space="preserve"> a number of different sources with different quality standards. This paper presents a Monitoring Framework for enabling the observation and monitoring of </w:t>
      </w:r>
      <w:r>
        <w:rPr>
          <w:lang w:val="en-GB"/>
        </w:rPr>
        <w:t xml:space="preserve">an aggregative infrastructure </w:t>
      </w:r>
      <w:r w:rsidR="003F0C25" w:rsidRPr="00401CBF">
        <w:rPr>
          <w:lang w:val="en-GB"/>
        </w:rPr>
        <w:t>focusing on the de</w:t>
      </w:r>
      <w:r>
        <w:rPr>
          <w:lang w:val="en-GB"/>
        </w:rPr>
        <w:t xml:space="preserve">scription </w:t>
      </w:r>
      <w:r w:rsidR="003F0C25" w:rsidRPr="00401CBF">
        <w:rPr>
          <w:lang w:val="en-GB"/>
        </w:rPr>
        <w:t xml:space="preserve">of </w:t>
      </w:r>
      <w:r w:rsidR="001E59D1">
        <w:rPr>
          <w:lang w:val="en-GB"/>
        </w:rPr>
        <w:t>the</w:t>
      </w:r>
      <w:r w:rsidR="003F0C25" w:rsidRPr="00401CBF">
        <w:rPr>
          <w:lang w:val="en-GB"/>
        </w:rPr>
        <w:t xml:space="preserve"> Data Flow and Dynamics Service</w:t>
      </w:r>
      <w:r w:rsidR="001E59D1">
        <w:rPr>
          <w:lang w:val="en-GB"/>
        </w:rPr>
        <w:t>,</w:t>
      </w:r>
      <w:r w:rsidR="003F0C25" w:rsidRPr="00401CBF">
        <w:rPr>
          <w:lang w:val="en-GB"/>
        </w:rPr>
        <w:t xml:space="preserve"> and exemplifying these concepts with a use case tailored </w:t>
      </w:r>
      <w:r>
        <w:rPr>
          <w:lang w:val="en-GB"/>
        </w:rPr>
        <w:t>to</w:t>
      </w:r>
      <w:r w:rsidR="003F0C25" w:rsidRPr="00401CBF">
        <w:rPr>
          <w:lang w:val="en-GB"/>
        </w:rPr>
        <w:t xml:space="preserve"> the characteristics of the EAGLE </w:t>
      </w:r>
      <w:r w:rsidR="001E59D1">
        <w:rPr>
          <w:lang w:val="en-GB"/>
        </w:rPr>
        <w:t>aggregation data flow</w:t>
      </w:r>
      <w:r w:rsidR="003F0C25" w:rsidRPr="00401CBF">
        <w:rPr>
          <w:lang w:val="en-GB"/>
        </w:rPr>
        <w:t>.</w:t>
      </w:r>
    </w:p>
    <w:p w14:paraId="68B087C0" w14:textId="017E2A23" w:rsidR="00CF3239" w:rsidRDefault="00401CBF" w:rsidP="003F0C25">
      <w:pPr>
        <w:pStyle w:val="abstract"/>
        <w:spacing w:after="0"/>
        <w:rPr>
          <w:lang w:val="en-GB"/>
        </w:rPr>
      </w:pPr>
      <w:r>
        <w:rPr>
          <w:lang w:val="en-GB"/>
        </w:rPr>
        <w:t>An Infrastructure Quality Manager</w:t>
      </w:r>
      <w:r w:rsidR="003F0C25" w:rsidRPr="00401CBF">
        <w:rPr>
          <w:lang w:val="en-GB"/>
        </w:rPr>
        <w:t xml:space="preserve"> (</w:t>
      </w:r>
      <w:r w:rsidR="00F55080" w:rsidRPr="00401CBF">
        <w:rPr>
          <w:lang w:val="en-GB"/>
        </w:rPr>
        <w:t xml:space="preserve">IQM) </w:t>
      </w:r>
      <w:r>
        <w:rPr>
          <w:lang w:val="en-GB"/>
        </w:rPr>
        <w:t>is</w:t>
      </w:r>
      <w:r w:rsidR="00F55080" w:rsidRPr="00401CBF">
        <w:rPr>
          <w:lang w:val="en-GB"/>
        </w:rPr>
        <w:t xml:space="preserve"> provided with a Web us</w:t>
      </w:r>
      <w:r w:rsidR="003F0C25" w:rsidRPr="00401CBF">
        <w:rPr>
          <w:lang w:val="en-GB"/>
        </w:rPr>
        <w:t>er interface (WebUI)</w:t>
      </w:r>
      <w:r>
        <w:rPr>
          <w:lang w:val="en-GB"/>
        </w:rPr>
        <w:t xml:space="preserve">, </w:t>
      </w:r>
      <w:r w:rsidR="00CF3239">
        <w:rPr>
          <w:lang w:val="en-GB"/>
        </w:rPr>
        <w:t>allowing her to</w:t>
      </w:r>
      <w:r w:rsidR="003F0C25" w:rsidRPr="00401CBF">
        <w:rPr>
          <w:lang w:val="en-GB"/>
        </w:rPr>
        <w:t xml:space="preserve"> describe </w:t>
      </w:r>
      <w:r>
        <w:rPr>
          <w:lang w:val="en-GB"/>
        </w:rPr>
        <w:t xml:space="preserve">the </w:t>
      </w:r>
      <w:r w:rsidR="003F0C25" w:rsidRPr="00401CBF">
        <w:rPr>
          <w:lang w:val="en-GB"/>
        </w:rPr>
        <w:t>data flows taking place in the infrastructure</w:t>
      </w:r>
      <w:r w:rsidR="001E59D1">
        <w:rPr>
          <w:lang w:val="en-GB"/>
        </w:rPr>
        <w:t xml:space="preserve"> and to define</w:t>
      </w:r>
      <w:r w:rsidR="00CF3239">
        <w:rPr>
          <w:lang w:val="en-GB"/>
        </w:rPr>
        <w:t xml:space="preserve"> monitoring scenario</w:t>
      </w:r>
      <w:r w:rsidR="001E59D1">
        <w:rPr>
          <w:lang w:val="en-GB"/>
        </w:rPr>
        <w:t>s</w:t>
      </w:r>
      <w:r w:rsidR="00CF3239">
        <w:rPr>
          <w:lang w:val="en-GB"/>
        </w:rPr>
        <w:t>. The scenario</w:t>
      </w:r>
      <w:r w:rsidR="001E59D1">
        <w:rPr>
          <w:lang w:val="en-GB"/>
        </w:rPr>
        <w:t>s</w:t>
      </w:r>
      <w:r w:rsidR="00CF3239">
        <w:rPr>
          <w:lang w:val="en-GB"/>
        </w:rPr>
        <w:t xml:space="preserve"> will include the definition of sensors (pieces of software plugged in</w:t>
      </w:r>
      <w:r w:rsidR="00D13670">
        <w:rPr>
          <w:lang w:val="en-GB"/>
        </w:rPr>
        <w:t>to</w:t>
      </w:r>
      <w:r w:rsidR="00CF3239">
        <w:rPr>
          <w:lang w:val="en-GB"/>
        </w:rPr>
        <w:t xml:space="preserve"> the data flow), which will provide observations of measured objects. The scenario</w:t>
      </w:r>
      <w:r w:rsidR="00D13670">
        <w:rPr>
          <w:lang w:val="en-GB"/>
        </w:rPr>
        <w:t>s</w:t>
      </w:r>
      <w:r w:rsidR="00CF3239">
        <w:rPr>
          <w:lang w:val="en-GB"/>
        </w:rPr>
        <w:t xml:space="preserve"> include also the definition of controls and analysers, </w:t>
      </w:r>
      <w:r w:rsidR="001E59D1">
        <w:rPr>
          <w:lang w:val="en-GB"/>
        </w:rPr>
        <w:t xml:space="preserve">which will </w:t>
      </w:r>
      <w:r w:rsidR="00CF3239">
        <w:rPr>
          <w:lang w:val="en-GB"/>
        </w:rPr>
        <w:t xml:space="preserve">store and process </w:t>
      </w:r>
      <w:r w:rsidR="001E59D1">
        <w:rPr>
          <w:lang w:val="en-GB"/>
        </w:rPr>
        <w:t xml:space="preserve">the observations received from the sensors and </w:t>
      </w:r>
      <w:r w:rsidR="00CF3239">
        <w:rPr>
          <w:lang w:val="en-GB"/>
        </w:rPr>
        <w:t>will</w:t>
      </w:r>
      <w:r w:rsidR="00CF3239" w:rsidRPr="00CF3239">
        <w:rPr>
          <w:lang w:val="en-GB"/>
        </w:rPr>
        <w:t xml:space="preserve"> verify if the values of </w:t>
      </w:r>
      <w:r w:rsidR="00CF3239">
        <w:rPr>
          <w:lang w:val="en-GB"/>
        </w:rPr>
        <w:t>the measured</w:t>
      </w:r>
      <w:r w:rsidR="00CF3239" w:rsidRPr="00CF3239">
        <w:rPr>
          <w:lang w:val="en-GB"/>
        </w:rPr>
        <w:t xml:space="preserve"> features comply with some expected behaviour over time.</w:t>
      </w:r>
      <w:r w:rsidR="001E59D1">
        <w:rPr>
          <w:lang w:val="en-GB"/>
        </w:rPr>
        <w:t xml:space="preserve"> </w:t>
      </w:r>
    </w:p>
    <w:p w14:paraId="5DB79838" w14:textId="57E171BC" w:rsidR="00D13670" w:rsidRDefault="00D13670" w:rsidP="003F0C25">
      <w:pPr>
        <w:pStyle w:val="abstract"/>
        <w:spacing w:after="0"/>
        <w:rPr>
          <w:lang w:val="en-GB"/>
        </w:rPr>
      </w:pPr>
      <w:r w:rsidRPr="00D13670">
        <w:rPr>
          <w:lang w:val="en-GB"/>
        </w:rPr>
        <w:t xml:space="preserve">A monitoring scenario </w:t>
      </w:r>
      <w:r w:rsidR="00152C0A">
        <w:rPr>
          <w:lang w:val="en-GB"/>
        </w:rPr>
        <w:t xml:space="preserve">for EAGLE </w:t>
      </w:r>
      <w:bookmarkStart w:id="0" w:name="_GoBack"/>
      <w:bookmarkEnd w:id="0"/>
      <w:r w:rsidRPr="00D13670">
        <w:rPr>
          <w:lang w:val="en-GB"/>
        </w:rPr>
        <w:t xml:space="preserve">has been defined and tested on simulated data </w:t>
      </w:r>
      <w:r>
        <w:rPr>
          <w:lang w:val="en-GB"/>
        </w:rPr>
        <w:t xml:space="preserve">(the monitoring framework is still under development) </w:t>
      </w:r>
      <w:r w:rsidRPr="00D13670">
        <w:rPr>
          <w:lang w:val="en-GB"/>
        </w:rPr>
        <w:t>in order to monitor the “health” of different data collections involved in the EAGLE collection and transformation workflows</w:t>
      </w:r>
      <w:r>
        <w:rPr>
          <w:lang w:val="en-GB"/>
        </w:rPr>
        <w:t xml:space="preserve">. </w:t>
      </w:r>
    </w:p>
    <w:p w14:paraId="00C38DA9" w14:textId="77777777" w:rsidR="003F0C25" w:rsidRPr="00C47F48" w:rsidRDefault="003F0C25" w:rsidP="003F0C25">
      <w:pPr>
        <w:pStyle w:val="keywords"/>
        <w:rPr>
          <w:lang w:val="en-GB"/>
        </w:rPr>
      </w:pPr>
      <w:r w:rsidRPr="00C47F48">
        <w:rPr>
          <w:b/>
          <w:lang w:val="en-GB"/>
        </w:rPr>
        <w:t>Keywords:</w:t>
      </w:r>
      <w:r w:rsidRPr="00C47F48">
        <w:rPr>
          <w:lang w:val="en-GB"/>
        </w:rPr>
        <w:t xml:space="preserve"> Aggregative Data Infrastructure, Data Curation, Data Quality, Metrics, Monitoring Services.</w:t>
      </w:r>
    </w:p>
    <w:p w14:paraId="691E4F44" w14:textId="77777777" w:rsidR="003F0C25" w:rsidRPr="00C47F48" w:rsidRDefault="003F0C25" w:rsidP="003F0C25">
      <w:pPr>
        <w:pStyle w:val="heading1"/>
        <w:rPr>
          <w:lang w:val="en-GB"/>
        </w:rPr>
      </w:pPr>
      <w:r w:rsidRPr="00C47F48">
        <w:rPr>
          <w:lang w:val="en-GB"/>
        </w:rPr>
        <w:t>Monitoring Framework</w:t>
      </w:r>
    </w:p>
    <w:p w14:paraId="4AD3D51C" w14:textId="4AA31DB3" w:rsidR="00E24523" w:rsidRPr="00C47F48" w:rsidRDefault="00E24523" w:rsidP="003F0C25">
      <w:pPr>
        <w:pStyle w:val="p1a"/>
        <w:rPr>
          <w:lang w:val="en-GB"/>
        </w:rPr>
      </w:pPr>
      <w:r w:rsidRPr="00C47F48">
        <w:rPr>
          <w:lang w:val="en-GB"/>
        </w:rPr>
        <w:t xml:space="preserve">The EAGLE project (fully described </w:t>
      </w:r>
      <w:r w:rsidR="00D6609D">
        <w:rPr>
          <w:lang w:val="en-GB"/>
        </w:rPr>
        <w:t xml:space="preserve">in </w:t>
      </w:r>
      <w:r w:rsidR="00102F32">
        <w:rPr>
          <w:lang w:val="en-GB"/>
        </w:rPr>
        <w:t>[</w:t>
      </w:r>
      <w:r w:rsidR="00A70621">
        <w:rPr>
          <w:lang w:val="en-GB"/>
        </w:rPr>
        <w:t>EAGLE</w:t>
      </w:r>
      <w:r w:rsidR="00102F32">
        <w:rPr>
          <w:lang w:val="en-GB"/>
        </w:rPr>
        <w:t>]</w:t>
      </w:r>
      <w:r w:rsidRPr="00C47F48">
        <w:rPr>
          <w:lang w:val="en-GB"/>
        </w:rPr>
        <w:t xml:space="preserve">) aggregates epigraphy related content from about 20 different data providers (cultural institutions all over Europe), and makes its content available to both Europeana (through an OAI-PMH interface) and to scholars and </w:t>
      </w:r>
      <w:r w:rsidR="00F55080" w:rsidRPr="00C47F48">
        <w:rPr>
          <w:lang w:val="en-GB"/>
        </w:rPr>
        <w:t xml:space="preserve">the </w:t>
      </w:r>
      <w:r w:rsidRPr="00C47F48">
        <w:rPr>
          <w:lang w:val="en-GB"/>
        </w:rPr>
        <w:t xml:space="preserve">general public through a Web portal. </w:t>
      </w:r>
    </w:p>
    <w:p w14:paraId="3BA361FF" w14:textId="77777777" w:rsidR="00F55080" w:rsidRPr="00C47F48" w:rsidRDefault="00F55080" w:rsidP="00F55080">
      <w:pPr>
        <w:rPr>
          <w:lang w:val="en-GB"/>
        </w:rPr>
      </w:pPr>
      <w:r w:rsidRPr="00C47F48">
        <w:rPr>
          <w:lang w:val="en-GB"/>
        </w:rPr>
        <w:lastRenderedPageBreak/>
        <w:t xml:space="preserve">Collecting data provided by a number of different sources, very often with different quality standards, presents the challenge of measuring the overall quality of the aggregated data, and how it compares with standards and objectives set by the aggregating institution. </w:t>
      </w:r>
    </w:p>
    <w:p w14:paraId="05F350C7" w14:textId="5D17AF41" w:rsidR="00CB5C74" w:rsidRPr="00C47F48" w:rsidRDefault="00F55080" w:rsidP="00F55080">
      <w:pPr>
        <w:rPr>
          <w:lang w:val="en-GB"/>
        </w:rPr>
      </w:pPr>
      <w:r w:rsidRPr="00C47F48">
        <w:rPr>
          <w:lang w:val="en-GB"/>
        </w:rPr>
        <w:t xml:space="preserve">We present here </w:t>
      </w:r>
      <w:r w:rsidR="00110335">
        <w:rPr>
          <w:lang w:val="en-GB"/>
        </w:rPr>
        <w:t>an</w:t>
      </w:r>
      <w:r w:rsidRPr="00C47F48">
        <w:rPr>
          <w:lang w:val="en-GB"/>
        </w:rPr>
        <w:t xml:space="preserve"> extension </w:t>
      </w:r>
      <w:r w:rsidR="00A85F0D" w:rsidRPr="00C47F48">
        <w:rPr>
          <w:lang w:val="en-GB"/>
        </w:rPr>
        <w:t>to</w:t>
      </w:r>
      <w:r w:rsidRPr="00C47F48">
        <w:rPr>
          <w:lang w:val="en-GB"/>
        </w:rPr>
        <w:t xml:space="preserve"> </w:t>
      </w:r>
      <w:r w:rsidR="00A85F0D" w:rsidRPr="00C47F48">
        <w:rPr>
          <w:lang w:val="en-GB"/>
        </w:rPr>
        <w:t>EAGLE that</w:t>
      </w:r>
      <w:r w:rsidRPr="00C47F48">
        <w:rPr>
          <w:lang w:val="en-GB"/>
        </w:rPr>
        <w:t xml:space="preserve"> will take advantage </w:t>
      </w:r>
      <w:r w:rsidR="00990CD4" w:rsidRPr="00C47F48">
        <w:rPr>
          <w:lang w:val="en-GB"/>
        </w:rPr>
        <w:t xml:space="preserve">of a </w:t>
      </w:r>
      <w:r w:rsidRPr="00C47F48">
        <w:rPr>
          <w:i/>
          <w:lang w:val="en-GB"/>
        </w:rPr>
        <w:t>Monitoring Framework</w:t>
      </w:r>
      <w:r w:rsidRPr="00C47F48">
        <w:rPr>
          <w:lang w:val="en-GB"/>
        </w:rPr>
        <w:t xml:space="preserve"> </w:t>
      </w:r>
      <w:r w:rsidR="00990CD4" w:rsidRPr="00C47F48">
        <w:rPr>
          <w:lang w:val="en-GB"/>
        </w:rPr>
        <w:t xml:space="preserve">(being developed in the </w:t>
      </w:r>
      <w:r w:rsidR="00A85F0D" w:rsidRPr="00C47F48">
        <w:rPr>
          <w:lang w:val="en-GB"/>
        </w:rPr>
        <w:t>context</w:t>
      </w:r>
      <w:r w:rsidR="00990CD4" w:rsidRPr="00C47F48">
        <w:rPr>
          <w:lang w:val="en-GB"/>
        </w:rPr>
        <w:t xml:space="preserve"> of another project), enabling</w:t>
      </w:r>
      <w:r w:rsidRPr="00C47F48">
        <w:rPr>
          <w:lang w:val="en-GB"/>
        </w:rPr>
        <w:t xml:space="preserve"> the observation and monitoring of an </w:t>
      </w:r>
      <w:r w:rsidR="00A85F0D" w:rsidRPr="00C47F48">
        <w:rPr>
          <w:lang w:val="en-GB"/>
        </w:rPr>
        <w:t>Aggregative Data Infrastructure</w:t>
      </w:r>
      <w:r w:rsidR="00990CD4" w:rsidRPr="00C47F48">
        <w:rPr>
          <w:lang w:val="en-GB"/>
        </w:rPr>
        <w:t xml:space="preserve"> over time. </w:t>
      </w:r>
    </w:p>
    <w:p w14:paraId="626E8D4D" w14:textId="18C12339" w:rsidR="00E24523" w:rsidRPr="00C47F48" w:rsidRDefault="00F55080" w:rsidP="00F55080">
      <w:pPr>
        <w:rPr>
          <w:lang w:val="en-GB"/>
        </w:rPr>
      </w:pPr>
      <w:r w:rsidRPr="00C47F48">
        <w:rPr>
          <w:lang w:val="en-GB"/>
        </w:rPr>
        <w:t>By modelling “data processing” as a manufacturing process involving data</w:t>
      </w:r>
      <w:r w:rsidR="001B264E">
        <w:rPr>
          <w:lang w:val="en-GB"/>
        </w:rPr>
        <w:t xml:space="preserve"> [</w:t>
      </w:r>
      <w:r w:rsidR="00A70621">
        <w:rPr>
          <w:lang w:val="en-GB"/>
        </w:rPr>
        <w:t>B</w:t>
      </w:r>
      <w:r w:rsidR="007D2A79">
        <w:rPr>
          <w:lang w:val="en-GB"/>
        </w:rPr>
        <w:t>allou 1998</w:t>
      </w:r>
      <w:r w:rsidR="001B264E">
        <w:rPr>
          <w:lang w:val="en-GB"/>
        </w:rPr>
        <w:t xml:space="preserve">], </w:t>
      </w:r>
      <w:r w:rsidRPr="00C47F48">
        <w:rPr>
          <w:lang w:val="en-GB"/>
        </w:rPr>
        <w:t xml:space="preserve">the </w:t>
      </w:r>
      <w:r w:rsidR="00A85F0D" w:rsidRPr="00C47F48">
        <w:rPr>
          <w:lang w:val="en-GB"/>
        </w:rPr>
        <w:t>Monitoring F</w:t>
      </w:r>
      <w:r w:rsidRPr="00C47F48">
        <w:rPr>
          <w:lang w:val="en-GB"/>
        </w:rPr>
        <w:t>ramework provides tools for the automatic</w:t>
      </w:r>
      <w:r w:rsidR="00A85F0D" w:rsidRPr="00C47F48">
        <w:rPr>
          <w:lang w:val="en-GB"/>
        </w:rPr>
        <w:t xml:space="preserve"> extraction of observations (nu</w:t>
      </w:r>
      <w:r w:rsidRPr="00C47F48">
        <w:rPr>
          <w:lang w:val="en-GB"/>
        </w:rPr>
        <w:t>meric indicators about propert</w:t>
      </w:r>
      <w:r w:rsidR="00A85F0D" w:rsidRPr="00C47F48">
        <w:rPr>
          <w:lang w:val="en-GB"/>
        </w:rPr>
        <w:t>ies</w:t>
      </w:r>
      <w:r w:rsidRPr="00C47F48">
        <w:rPr>
          <w:lang w:val="en-GB"/>
        </w:rPr>
        <w:t xml:space="preserve"> of the system) from </w:t>
      </w:r>
      <w:r w:rsidR="00CB5C74" w:rsidRPr="00C47F48">
        <w:rPr>
          <w:lang w:val="en-GB"/>
        </w:rPr>
        <w:t>the context where the data is being processed and stored, providing</w:t>
      </w:r>
      <w:r w:rsidRPr="00C47F48">
        <w:rPr>
          <w:lang w:val="en-GB"/>
        </w:rPr>
        <w:t xml:space="preserve"> time series </w:t>
      </w:r>
      <w:r w:rsidR="00CB5C74" w:rsidRPr="00C47F48">
        <w:rPr>
          <w:lang w:val="en-GB"/>
        </w:rPr>
        <w:t xml:space="preserve">of indicators expressed in </w:t>
      </w:r>
      <w:r w:rsidRPr="00C47F48">
        <w:rPr>
          <w:lang w:val="en-GB"/>
        </w:rPr>
        <w:t>user-defined metrics.</w:t>
      </w:r>
    </w:p>
    <w:p w14:paraId="462FA6DA" w14:textId="2A560332" w:rsidR="00A85F0D" w:rsidRPr="00C47F48" w:rsidRDefault="005E7A15" w:rsidP="00CB5C74">
      <w:pPr>
        <w:rPr>
          <w:lang w:val="en-GB"/>
        </w:rPr>
      </w:pPr>
      <w:r w:rsidRPr="00C47F48">
        <w:rPr>
          <w:lang w:val="en-GB"/>
        </w:rPr>
        <w:t xml:space="preserve">The Monitoring Framework offers a </w:t>
      </w:r>
      <w:r w:rsidRPr="00C47F48">
        <w:rPr>
          <w:i/>
          <w:lang w:val="en-GB"/>
        </w:rPr>
        <w:t>Data Flow and Dynamics Service</w:t>
      </w:r>
      <w:r w:rsidRPr="00C47F48">
        <w:rPr>
          <w:lang w:val="en-GB"/>
        </w:rPr>
        <w:t xml:space="preserve"> </w:t>
      </w:r>
      <w:r w:rsidR="00300361" w:rsidRPr="00C47F48">
        <w:rPr>
          <w:lang w:val="en-GB"/>
        </w:rPr>
        <w:t xml:space="preserve">(DFDS for short) </w:t>
      </w:r>
      <w:r w:rsidRPr="00C47F48">
        <w:rPr>
          <w:lang w:val="en-GB"/>
        </w:rPr>
        <w:t xml:space="preserve">to the </w:t>
      </w:r>
      <w:r w:rsidRPr="00C47F48">
        <w:rPr>
          <w:i/>
          <w:lang w:val="en-GB"/>
        </w:rPr>
        <w:t>Infrastructure Quality Manager</w:t>
      </w:r>
      <w:r w:rsidRPr="00C47F48">
        <w:rPr>
          <w:lang w:val="en-GB"/>
        </w:rPr>
        <w:t xml:space="preserve"> (IQM for short), a role that (hopefully) will become standard in data aggregation infrastructures. </w:t>
      </w:r>
      <w:r w:rsidR="00A85F0D" w:rsidRPr="00C47F48">
        <w:rPr>
          <w:lang w:val="en-GB"/>
        </w:rPr>
        <w:t>The</w:t>
      </w:r>
      <w:r w:rsidRPr="00C47F48">
        <w:rPr>
          <w:lang w:val="en-GB"/>
        </w:rPr>
        <w:t xml:space="preserve"> </w:t>
      </w:r>
      <w:r w:rsidR="00D6609D">
        <w:rPr>
          <w:lang w:val="en-GB"/>
        </w:rPr>
        <w:t>DFDS</w:t>
      </w:r>
      <w:r w:rsidR="00300361" w:rsidRPr="00C47F48">
        <w:rPr>
          <w:lang w:val="en-GB"/>
        </w:rPr>
        <w:t xml:space="preserve"> </w:t>
      </w:r>
      <w:r w:rsidR="00A85F0D" w:rsidRPr="00C47F48">
        <w:rPr>
          <w:lang w:val="en-GB"/>
        </w:rPr>
        <w:t xml:space="preserve">enables the IQM to create one or more monitoring scenarios, each </w:t>
      </w:r>
      <w:r w:rsidRPr="00C47F48">
        <w:rPr>
          <w:lang w:val="en-GB"/>
        </w:rPr>
        <w:t>designed</w:t>
      </w:r>
      <w:r w:rsidR="00A85F0D" w:rsidRPr="00C47F48">
        <w:rPr>
          <w:lang w:val="en-GB"/>
        </w:rPr>
        <w:t xml:space="preserve"> to monitor a particular functional area or aspect of the </w:t>
      </w:r>
      <w:r w:rsidRPr="00C47F48">
        <w:rPr>
          <w:lang w:val="en-GB"/>
        </w:rPr>
        <w:t xml:space="preserve">aggregation </w:t>
      </w:r>
      <w:r w:rsidR="00A85F0D" w:rsidRPr="00C47F48">
        <w:rPr>
          <w:lang w:val="en-GB"/>
        </w:rPr>
        <w:t xml:space="preserve">infrastructure. </w:t>
      </w:r>
      <w:r w:rsidRPr="00C47F48">
        <w:rPr>
          <w:lang w:val="en-GB"/>
        </w:rPr>
        <w:t>For</w:t>
      </w:r>
      <w:r w:rsidR="00A85F0D" w:rsidRPr="00C47F48">
        <w:rPr>
          <w:lang w:val="en-GB"/>
        </w:rPr>
        <w:t xml:space="preserve"> example, a EAGLE monitoring sc</w:t>
      </w:r>
      <w:r w:rsidRPr="00C47F48">
        <w:rPr>
          <w:lang w:val="en-GB"/>
        </w:rPr>
        <w:t>enario could deal with the work</w:t>
      </w:r>
      <w:r w:rsidR="00A85F0D" w:rsidRPr="00C47F48">
        <w:rPr>
          <w:lang w:val="en-GB"/>
        </w:rPr>
        <w:t>flow that builds the aggregated content</w:t>
      </w:r>
      <w:r w:rsidRPr="00C47F48">
        <w:rPr>
          <w:lang w:val="en-GB"/>
        </w:rPr>
        <w:t xml:space="preserve"> to be used </w:t>
      </w:r>
      <w:r w:rsidR="00D6609D">
        <w:rPr>
          <w:lang w:val="en-GB"/>
        </w:rPr>
        <w:t>by</w:t>
      </w:r>
      <w:r w:rsidR="00D6609D" w:rsidRPr="00C47F48">
        <w:rPr>
          <w:lang w:val="en-GB"/>
        </w:rPr>
        <w:t xml:space="preserve"> </w:t>
      </w:r>
      <w:r w:rsidRPr="00C47F48">
        <w:rPr>
          <w:lang w:val="en-GB"/>
        </w:rPr>
        <w:t xml:space="preserve">the </w:t>
      </w:r>
      <w:r w:rsidR="00D6609D">
        <w:rPr>
          <w:lang w:val="en-GB"/>
        </w:rPr>
        <w:t xml:space="preserve">EAGLE </w:t>
      </w:r>
      <w:r w:rsidRPr="00C47F48">
        <w:rPr>
          <w:lang w:val="en-GB"/>
        </w:rPr>
        <w:t>Web portal</w:t>
      </w:r>
      <w:r w:rsidR="00D6609D">
        <w:rPr>
          <w:lang w:val="en-GB"/>
        </w:rPr>
        <w:t xml:space="preserve"> and by Europeana’s OAI-PMH harvesters</w:t>
      </w:r>
      <w:r w:rsidR="005045A8">
        <w:rPr>
          <w:lang w:val="en-GB"/>
        </w:rPr>
        <w:t xml:space="preserve"> </w:t>
      </w:r>
      <w:r w:rsidR="001B264E">
        <w:rPr>
          <w:lang w:val="en-GB"/>
        </w:rPr>
        <w:t>[</w:t>
      </w:r>
      <w:r w:rsidR="00A70621">
        <w:rPr>
          <w:lang w:val="en-GB"/>
        </w:rPr>
        <w:t>M</w:t>
      </w:r>
      <w:r w:rsidR="007D2A79">
        <w:rPr>
          <w:lang w:val="en-GB"/>
        </w:rPr>
        <w:t>annocci 2014</w:t>
      </w:r>
      <w:r w:rsidR="001B264E">
        <w:rPr>
          <w:lang w:val="en-GB"/>
        </w:rPr>
        <w:t>]</w:t>
      </w:r>
      <w:r w:rsidR="00A85F0D" w:rsidRPr="00C47F48">
        <w:rPr>
          <w:lang w:val="en-GB"/>
        </w:rPr>
        <w:t xml:space="preserve">. After the </w:t>
      </w:r>
      <w:r w:rsidRPr="00C47F48">
        <w:rPr>
          <w:lang w:val="en-GB"/>
        </w:rPr>
        <w:t>collection</w:t>
      </w:r>
      <w:r w:rsidR="00A85F0D" w:rsidRPr="00C47F48">
        <w:rPr>
          <w:lang w:val="en-GB"/>
        </w:rPr>
        <w:t xml:space="preserve"> and processing of </w:t>
      </w:r>
      <w:r w:rsidR="006D754C" w:rsidRPr="00C47F48">
        <w:rPr>
          <w:lang w:val="en-GB"/>
        </w:rPr>
        <w:t xml:space="preserve">(possibly heterogeneous) </w:t>
      </w:r>
      <w:r w:rsidR="00A85F0D" w:rsidRPr="00C47F48">
        <w:rPr>
          <w:lang w:val="en-GB"/>
        </w:rPr>
        <w:t xml:space="preserve">records coming from </w:t>
      </w:r>
      <w:r w:rsidR="006D754C" w:rsidRPr="00C47F48">
        <w:rPr>
          <w:lang w:val="en-GB"/>
        </w:rPr>
        <w:t>different</w:t>
      </w:r>
      <w:r w:rsidR="00A85F0D" w:rsidRPr="00C47F48">
        <w:rPr>
          <w:lang w:val="en-GB"/>
        </w:rPr>
        <w:t xml:space="preserve"> content </w:t>
      </w:r>
      <w:r w:rsidRPr="00C47F48">
        <w:rPr>
          <w:lang w:val="en-GB"/>
        </w:rPr>
        <w:t>providers</w:t>
      </w:r>
      <w:r w:rsidR="00A85F0D" w:rsidRPr="00C47F48">
        <w:rPr>
          <w:lang w:val="en-GB"/>
        </w:rPr>
        <w:t xml:space="preserve">, the </w:t>
      </w:r>
      <w:r w:rsidR="006D754C" w:rsidRPr="00C47F48">
        <w:rPr>
          <w:lang w:val="en-GB"/>
        </w:rPr>
        <w:t>aggregator</w:t>
      </w:r>
      <w:r w:rsidR="00A85F0D" w:rsidRPr="00C47F48">
        <w:rPr>
          <w:lang w:val="en-GB"/>
        </w:rPr>
        <w:t xml:space="preserve"> </w:t>
      </w:r>
      <w:r w:rsidR="006D754C" w:rsidRPr="00C47F48">
        <w:rPr>
          <w:lang w:val="en-GB"/>
        </w:rPr>
        <w:t xml:space="preserve">stores </w:t>
      </w:r>
      <w:r w:rsidR="00A85F0D" w:rsidRPr="00C47F48">
        <w:rPr>
          <w:lang w:val="en-GB"/>
        </w:rPr>
        <w:t xml:space="preserve">them into different </w:t>
      </w:r>
      <w:r w:rsidR="006D754C" w:rsidRPr="00C47F48">
        <w:rPr>
          <w:lang w:val="en-GB"/>
        </w:rPr>
        <w:t>environments,</w:t>
      </w:r>
      <w:r w:rsidR="00A85F0D" w:rsidRPr="00C47F48">
        <w:rPr>
          <w:lang w:val="en-GB"/>
        </w:rPr>
        <w:t xml:space="preserve"> for different </w:t>
      </w:r>
      <w:r w:rsidR="006D754C" w:rsidRPr="00C47F48">
        <w:rPr>
          <w:lang w:val="en-GB"/>
        </w:rPr>
        <w:t>purposes. More precisely:</w:t>
      </w:r>
      <w:r w:rsidR="00A85F0D" w:rsidRPr="00C47F48">
        <w:rPr>
          <w:lang w:val="en-GB"/>
        </w:rPr>
        <w:t xml:space="preserve"> (i) </w:t>
      </w:r>
      <w:r w:rsidR="006D754C" w:rsidRPr="00C47F48">
        <w:rPr>
          <w:lang w:val="en-GB"/>
        </w:rPr>
        <w:t xml:space="preserve">the processed records are stored as </w:t>
      </w:r>
      <w:r w:rsidR="00A85F0D" w:rsidRPr="00C47F48">
        <w:rPr>
          <w:lang w:val="en-GB"/>
        </w:rPr>
        <w:t>a full-text index (</w:t>
      </w:r>
      <w:r w:rsidR="006D754C" w:rsidRPr="00C47F48">
        <w:rPr>
          <w:lang w:val="en-GB"/>
        </w:rPr>
        <w:t xml:space="preserve">implemented by </w:t>
      </w:r>
      <w:r w:rsidR="00A85F0D" w:rsidRPr="00C47F48">
        <w:rPr>
          <w:lang w:val="en-GB"/>
        </w:rPr>
        <w:t xml:space="preserve">Apache Solr) </w:t>
      </w:r>
      <w:r w:rsidR="006D754C" w:rsidRPr="00C47F48">
        <w:rPr>
          <w:lang w:val="en-GB"/>
        </w:rPr>
        <w:t>to support</w:t>
      </w:r>
      <w:r w:rsidR="00A85F0D" w:rsidRPr="00C47F48">
        <w:rPr>
          <w:lang w:val="en-GB"/>
        </w:rPr>
        <w:t xml:space="preserve"> search </w:t>
      </w:r>
      <w:r w:rsidR="006D754C" w:rsidRPr="00C47F48">
        <w:rPr>
          <w:lang w:val="en-GB"/>
        </w:rPr>
        <w:t>and browse que</w:t>
      </w:r>
      <w:r w:rsidR="00A85F0D" w:rsidRPr="00C47F48">
        <w:rPr>
          <w:lang w:val="en-GB"/>
        </w:rPr>
        <w:t xml:space="preserve">ries </w:t>
      </w:r>
      <w:r w:rsidR="006D754C" w:rsidRPr="00C47F48">
        <w:rPr>
          <w:lang w:val="en-GB"/>
        </w:rPr>
        <w:t>from the EAGLE W</w:t>
      </w:r>
      <w:r w:rsidR="00A85F0D" w:rsidRPr="00C47F48">
        <w:rPr>
          <w:lang w:val="en-GB"/>
        </w:rPr>
        <w:t>eb portal</w:t>
      </w:r>
      <w:r w:rsidR="006D754C" w:rsidRPr="00C47F48">
        <w:rPr>
          <w:lang w:val="en-GB"/>
        </w:rPr>
        <w:t xml:space="preserve">; </w:t>
      </w:r>
      <w:r w:rsidR="00A85F0D" w:rsidRPr="00C47F48">
        <w:rPr>
          <w:lang w:val="en-GB"/>
        </w:rPr>
        <w:t xml:space="preserve">(ii) </w:t>
      </w:r>
      <w:r w:rsidR="006D754C" w:rsidRPr="00C47F48">
        <w:rPr>
          <w:lang w:val="en-GB"/>
        </w:rPr>
        <w:t xml:space="preserve">the processed records are stored also in </w:t>
      </w:r>
      <w:r w:rsidR="00A85F0D" w:rsidRPr="00C47F48">
        <w:rPr>
          <w:lang w:val="en-GB"/>
        </w:rPr>
        <w:t>a document store (</w:t>
      </w:r>
      <w:r w:rsidR="006D754C" w:rsidRPr="00C47F48">
        <w:rPr>
          <w:lang w:val="en-GB"/>
        </w:rPr>
        <w:t xml:space="preserve">implemented by </w:t>
      </w:r>
      <w:r w:rsidR="00A85F0D" w:rsidRPr="00C47F48">
        <w:rPr>
          <w:lang w:val="en-GB"/>
        </w:rPr>
        <w:t xml:space="preserve">MongoDB) </w:t>
      </w:r>
      <w:r w:rsidR="006D754C" w:rsidRPr="00C47F48">
        <w:rPr>
          <w:lang w:val="en-GB"/>
        </w:rPr>
        <w:t>to support</w:t>
      </w:r>
      <w:r w:rsidR="00A85F0D" w:rsidRPr="00C47F48">
        <w:rPr>
          <w:lang w:val="en-GB"/>
        </w:rPr>
        <w:t xml:space="preserve"> OAI-PMH </w:t>
      </w:r>
      <w:r w:rsidR="006D754C" w:rsidRPr="00C47F48">
        <w:rPr>
          <w:lang w:val="en-GB"/>
        </w:rPr>
        <w:t>requests</w:t>
      </w:r>
      <w:r w:rsidR="00A85F0D" w:rsidRPr="00C47F48">
        <w:rPr>
          <w:lang w:val="en-GB"/>
        </w:rPr>
        <w:t xml:space="preserve">. In this </w:t>
      </w:r>
      <w:r w:rsidR="006D754C" w:rsidRPr="00C47F48">
        <w:rPr>
          <w:lang w:val="en-GB"/>
        </w:rPr>
        <w:t>case</w:t>
      </w:r>
      <w:r w:rsidR="00A85F0D" w:rsidRPr="00C47F48">
        <w:rPr>
          <w:lang w:val="en-GB"/>
        </w:rPr>
        <w:t>, we might be interested in assessing</w:t>
      </w:r>
      <w:r w:rsidR="006D754C" w:rsidRPr="00C47F48">
        <w:rPr>
          <w:lang w:val="en-GB"/>
        </w:rPr>
        <w:t>,</w:t>
      </w:r>
      <w:r w:rsidR="00A85F0D" w:rsidRPr="00C47F48">
        <w:rPr>
          <w:lang w:val="en-GB"/>
        </w:rPr>
        <w:t xml:space="preserve"> for example</w:t>
      </w:r>
      <w:r w:rsidR="006D754C" w:rsidRPr="00C47F48">
        <w:rPr>
          <w:lang w:val="en-GB"/>
        </w:rPr>
        <w:t>,</w:t>
      </w:r>
      <w:r w:rsidR="00A85F0D" w:rsidRPr="00C47F48">
        <w:rPr>
          <w:lang w:val="en-GB"/>
        </w:rPr>
        <w:t xml:space="preserve"> whether the total number of artifacts indexed by Solr match</w:t>
      </w:r>
      <w:r w:rsidR="005330B0" w:rsidRPr="00C47F48">
        <w:rPr>
          <w:lang w:val="en-GB"/>
        </w:rPr>
        <w:t>es</w:t>
      </w:r>
      <w:r w:rsidR="00A85F0D" w:rsidRPr="00C47F48">
        <w:rPr>
          <w:lang w:val="en-GB"/>
        </w:rPr>
        <w:t xml:space="preserve"> the number of </w:t>
      </w:r>
      <w:r w:rsidR="005330B0" w:rsidRPr="00C47F48">
        <w:rPr>
          <w:lang w:val="en-GB"/>
        </w:rPr>
        <w:t>artifacts delivered via OAI-PMH. This could easily be accomplished by monitoring the number of records stored in the index and the number of records stored in the document store, and comparing their values. As another example</w:t>
      </w:r>
      <w:r w:rsidR="00A85F0D" w:rsidRPr="00C47F48">
        <w:rPr>
          <w:lang w:val="en-GB"/>
        </w:rPr>
        <w:t xml:space="preserve">, we might be interested in verifying whether </w:t>
      </w:r>
      <w:r w:rsidR="005330B0" w:rsidRPr="00C47F48">
        <w:rPr>
          <w:lang w:val="en-GB"/>
        </w:rPr>
        <w:t>the trend</w:t>
      </w:r>
      <w:r w:rsidR="00A85F0D" w:rsidRPr="00C47F48">
        <w:rPr>
          <w:lang w:val="en-GB"/>
        </w:rPr>
        <w:t xml:space="preserve"> of a certain property of the monitored system complies </w:t>
      </w:r>
      <w:r w:rsidR="005330B0" w:rsidRPr="00C47F48">
        <w:rPr>
          <w:lang w:val="en-GB"/>
        </w:rPr>
        <w:t xml:space="preserve">with </w:t>
      </w:r>
      <w:r w:rsidR="001D2F62" w:rsidRPr="00C47F48">
        <w:rPr>
          <w:lang w:val="en-GB"/>
        </w:rPr>
        <w:t xml:space="preserve">a given </w:t>
      </w:r>
      <w:r w:rsidR="00377F37">
        <w:rPr>
          <w:lang w:val="en-GB"/>
        </w:rPr>
        <w:t>criterion</w:t>
      </w:r>
      <w:r w:rsidR="00A85F0D" w:rsidRPr="00C47F48">
        <w:rPr>
          <w:lang w:val="en-GB"/>
        </w:rPr>
        <w:t xml:space="preserve"> (e.g. the number of records per content provider should be strictly increasing over time).</w:t>
      </w:r>
    </w:p>
    <w:p w14:paraId="2D20D7E8" w14:textId="02AFFB7F" w:rsidR="00CB5C74" w:rsidRPr="00C47F48" w:rsidRDefault="005330B0" w:rsidP="00CB5C74">
      <w:pPr>
        <w:rPr>
          <w:lang w:val="en-GB"/>
        </w:rPr>
      </w:pPr>
      <w:r w:rsidRPr="00C47F48">
        <w:rPr>
          <w:lang w:val="en-GB"/>
        </w:rPr>
        <w:t xml:space="preserve">Using the Data Flow and Dynamics Service provided by the Monitoring Framework, it is possible </w:t>
      </w:r>
      <w:r w:rsidR="008B5EB4" w:rsidRPr="00C47F48">
        <w:rPr>
          <w:lang w:val="en-GB"/>
        </w:rPr>
        <w:t xml:space="preserve">to define </w:t>
      </w:r>
      <w:r w:rsidR="00A85F0D" w:rsidRPr="00C47F48">
        <w:rPr>
          <w:i/>
          <w:lang w:val="en-GB"/>
        </w:rPr>
        <w:t>monitoring scenario</w:t>
      </w:r>
      <w:r w:rsidR="008B5EB4" w:rsidRPr="00C47F48">
        <w:rPr>
          <w:i/>
          <w:lang w:val="en-GB"/>
        </w:rPr>
        <w:t>s</w:t>
      </w:r>
      <w:r w:rsidR="008B5EB4" w:rsidRPr="00C47F48">
        <w:rPr>
          <w:lang w:val="en-GB"/>
        </w:rPr>
        <w:t>, which define</w:t>
      </w:r>
      <w:r w:rsidR="00A85F0D" w:rsidRPr="00C47F48">
        <w:rPr>
          <w:lang w:val="en-GB"/>
        </w:rPr>
        <w:t xml:space="preserve"> a conceptualization of the data flows taking place in the </w:t>
      </w:r>
      <w:r w:rsidR="008B5EB4" w:rsidRPr="00C47F48">
        <w:rPr>
          <w:lang w:val="en-GB"/>
        </w:rPr>
        <w:t>aggregating</w:t>
      </w:r>
      <w:r w:rsidR="00A85F0D" w:rsidRPr="00C47F48">
        <w:rPr>
          <w:lang w:val="en-GB"/>
        </w:rPr>
        <w:t xml:space="preserve"> infrastructure</w:t>
      </w:r>
      <w:r w:rsidR="008B5EB4" w:rsidRPr="00C47F48">
        <w:rPr>
          <w:lang w:val="en-GB"/>
        </w:rPr>
        <w:t>.</w:t>
      </w:r>
      <w:r w:rsidR="00A85F0D" w:rsidRPr="00C47F48">
        <w:rPr>
          <w:lang w:val="en-GB"/>
        </w:rPr>
        <w:t xml:space="preserve"> </w:t>
      </w:r>
      <w:r w:rsidR="008B5EB4" w:rsidRPr="00C47F48">
        <w:rPr>
          <w:lang w:val="en-GB"/>
        </w:rPr>
        <w:t>Simi</w:t>
      </w:r>
      <w:r w:rsidR="00A85F0D" w:rsidRPr="00C47F48">
        <w:rPr>
          <w:lang w:val="en-GB"/>
        </w:rPr>
        <w:t xml:space="preserve">larly to what happens to goods in a manufacturing process, data collections and processes </w:t>
      </w:r>
      <w:r w:rsidR="008B5EB4" w:rsidRPr="00C47F48">
        <w:rPr>
          <w:lang w:val="en-GB"/>
        </w:rPr>
        <w:t xml:space="preserve">acting </w:t>
      </w:r>
      <w:r w:rsidR="00A85F0D" w:rsidRPr="00C47F48">
        <w:rPr>
          <w:lang w:val="en-GB"/>
        </w:rPr>
        <w:t xml:space="preserve">over </w:t>
      </w:r>
      <w:r w:rsidR="008B5EB4" w:rsidRPr="00C47F48">
        <w:rPr>
          <w:lang w:val="en-GB"/>
        </w:rPr>
        <w:t xml:space="preserve">that </w:t>
      </w:r>
      <w:r w:rsidR="00A85F0D" w:rsidRPr="00C47F48">
        <w:rPr>
          <w:lang w:val="en-GB"/>
        </w:rPr>
        <w:t xml:space="preserve">data can be observed </w:t>
      </w:r>
      <w:r w:rsidR="008B5EB4" w:rsidRPr="00C47F48">
        <w:rPr>
          <w:lang w:val="en-GB"/>
        </w:rPr>
        <w:t xml:space="preserve">thanks to specially devised </w:t>
      </w:r>
      <w:r w:rsidR="008B5EB4" w:rsidRPr="00C47F48">
        <w:rPr>
          <w:i/>
          <w:lang w:val="en-GB"/>
        </w:rPr>
        <w:t>sen</w:t>
      </w:r>
      <w:r w:rsidR="00A85F0D" w:rsidRPr="00C47F48">
        <w:rPr>
          <w:i/>
          <w:lang w:val="en-GB"/>
        </w:rPr>
        <w:t>sors</w:t>
      </w:r>
      <w:r w:rsidR="00A85F0D" w:rsidRPr="00C47F48">
        <w:rPr>
          <w:lang w:val="en-GB"/>
        </w:rPr>
        <w:t xml:space="preserve">, </w:t>
      </w:r>
      <w:r w:rsidR="008B5EB4" w:rsidRPr="00C47F48">
        <w:rPr>
          <w:lang w:val="en-GB"/>
        </w:rPr>
        <w:t>which in our case are</w:t>
      </w:r>
      <w:r w:rsidR="00A85F0D" w:rsidRPr="00C47F48">
        <w:rPr>
          <w:lang w:val="en-GB"/>
        </w:rPr>
        <w:t xml:space="preserve"> pieces of code </w:t>
      </w:r>
      <w:r w:rsidR="00377F37">
        <w:rPr>
          <w:lang w:val="en-GB"/>
        </w:rPr>
        <w:t>providing</w:t>
      </w:r>
      <w:r w:rsidR="00A85F0D" w:rsidRPr="00C47F48">
        <w:rPr>
          <w:lang w:val="en-GB"/>
        </w:rPr>
        <w:t xml:space="preserve"> numeric </w:t>
      </w:r>
      <w:r w:rsidR="008B5EB4" w:rsidRPr="00C47F48">
        <w:rPr>
          <w:lang w:val="en-GB"/>
        </w:rPr>
        <w:t xml:space="preserve">values </w:t>
      </w:r>
      <w:r w:rsidR="00377F37">
        <w:rPr>
          <w:lang w:val="en-GB"/>
        </w:rPr>
        <w:t>about</w:t>
      </w:r>
      <w:r w:rsidR="00377F37" w:rsidRPr="00C47F48">
        <w:rPr>
          <w:lang w:val="en-GB"/>
        </w:rPr>
        <w:t xml:space="preserve"> </w:t>
      </w:r>
      <w:r w:rsidR="00A85F0D" w:rsidRPr="00C47F48">
        <w:rPr>
          <w:lang w:val="en-GB"/>
        </w:rPr>
        <w:t>features</w:t>
      </w:r>
      <w:r w:rsidR="008B5EB4" w:rsidRPr="00C47F48">
        <w:rPr>
          <w:lang w:val="en-GB"/>
        </w:rPr>
        <w:t xml:space="preserve"> of interest</w:t>
      </w:r>
      <w:r w:rsidR="00A85F0D" w:rsidRPr="00C47F48">
        <w:rPr>
          <w:lang w:val="en-GB"/>
        </w:rPr>
        <w:t xml:space="preserve">. The monitoring scenario </w:t>
      </w:r>
      <w:r w:rsidR="008B5EB4" w:rsidRPr="00C47F48">
        <w:rPr>
          <w:lang w:val="en-GB"/>
        </w:rPr>
        <w:t>can also define</w:t>
      </w:r>
      <w:r w:rsidR="00A85F0D" w:rsidRPr="00C47F48">
        <w:rPr>
          <w:lang w:val="en-GB"/>
        </w:rPr>
        <w:t xml:space="preserve"> controls </w:t>
      </w:r>
      <w:r w:rsidR="008B5EB4" w:rsidRPr="00C47F48">
        <w:rPr>
          <w:lang w:val="en-GB"/>
        </w:rPr>
        <w:t>to</w:t>
      </w:r>
      <w:r w:rsidR="00A85F0D" w:rsidRPr="00C47F48">
        <w:rPr>
          <w:lang w:val="en-GB"/>
        </w:rPr>
        <w:t xml:space="preserve"> verify if the values of such features comply </w:t>
      </w:r>
      <w:r w:rsidR="008B5EB4" w:rsidRPr="00C47F48">
        <w:rPr>
          <w:lang w:val="en-GB"/>
        </w:rPr>
        <w:t xml:space="preserve">with some </w:t>
      </w:r>
      <w:r w:rsidR="00A85F0D" w:rsidRPr="00C47F48">
        <w:rPr>
          <w:lang w:val="en-GB"/>
        </w:rPr>
        <w:t xml:space="preserve">expected </w:t>
      </w:r>
      <w:r w:rsidR="003A0A02" w:rsidRPr="00C47F48">
        <w:rPr>
          <w:lang w:val="en-GB"/>
        </w:rPr>
        <w:t>behaviour</w:t>
      </w:r>
      <w:r w:rsidR="00A85F0D" w:rsidRPr="00C47F48">
        <w:rPr>
          <w:lang w:val="en-GB"/>
        </w:rPr>
        <w:t xml:space="preserve"> over time.</w:t>
      </w:r>
    </w:p>
    <w:p w14:paraId="6007A989" w14:textId="7A85BD6D" w:rsidR="00CB5C74" w:rsidRPr="00C47F48" w:rsidRDefault="00CB5C74" w:rsidP="00CB5C74">
      <w:pPr>
        <w:rPr>
          <w:lang w:val="en-GB"/>
        </w:rPr>
      </w:pPr>
      <w:r w:rsidRPr="00C47F48">
        <w:rPr>
          <w:lang w:val="en-GB"/>
        </w:rPr>
        <w:t xml:space="preserve">With the concept </w:t>
      </w:r>
      <w:r w:rsidR="00C7122F" w:rsidRPr="00C47F48">
        <w:rPr>
          <w:lang w:val="en-GB"/>
        </w:rPr>
        <w:t xml:space="preserve">of </w:t>
      </w:r>
      <w:r w:rsidR="003A0A02" w:rsidRPr="00C47F48">
        <w:rPr>
          <w:lang w:val="en-GB"/>
        </w:rPr>
        <w:t>sensor,</w:t>
      </w:r>
      <w:r w:rsidRPr="00C47F48">
        <w:rPr>
          <w:lang w:val="en-GB"/>
        </w:rPr>
        <w:t xml:space="preserve"> we refer to a piece of software capable of </w:t>
      </w:r>
      <w:r w:rsidR="00300361" w:rsidRPr="00C47F48">
        <w:rPr>
          <w:lang w:val="en-GB"/>
        </w:rPr>
        <w:t>generating</w:t>
      </w:r>
      <w:r w:rsidRPr="00C47F48">
        <w:rPr>
          <w:lang w:val="en-GB"/>
        </w:rPr>
        <w:t xml:space="preserve"> </w:t>
      </w:r>
      <w:r w:rsidRPr="00C47F48">
        <w:rPr>
          <w:i/>
          <w:lang w:val="en-GB"/>
        </w:rPr>
        <w:t>observations</w:t>
      </w:r>
      <w:r w:rsidRPr="00C47F48">
        <w:rPr>
          <w:lang w:val="en-GB"/>
        </w:rPr>
        <w:t xml:space="preserve"> (a numeric value plus some contextual metadata) about a measured object. </w:t>
      </w:r>
      <w:r w:rsidRPr="00E76F42">
        <w:rPr>
          <w:i/>
          <w:lang w:val="en-GB"/>
        </w:rPr>
        <w:t>Measured objects</w:t>
      </w:r>
      <w:r w:rsidRPr="00C47F48">
        <w:rPr>
          <w:lang w:val="en-GB"/>
        </w:rPr>
        <w:t xml:space="preserve"> can be of different granularity, </w:t>
      </w:r>
      <w:r w:rsidR="00300361" w:rsidRPr="00C47F48">
        <w:rPr>
          <w:lang w:val="en-GB"/>
        </w:rPr>
        <w:t>e.g.</w:t>
      </w:r>
      <w:r w:rsidRPr="00C47F48">
        <w:rPr>
          <w:lang w:val="en-GB"/>
        </w:rPr>
        <w:t xml:space="preserve"> single data units (datum) or data collections </w:t>
      </w:r>
      <w:r w:rsidR="00300361" w:rsidRPr="00C47F48">
        <w:rPr>
          <w:lang w:val="en-GB"/>
        </w:rPr>
        <w:t>stored somewhere</w:t>
      </w:r>
      <w:r w:rsidRPr="00C47F48">
        <w:rPr>
          <w:lang w:val="en-GB"/>
        </w:rPr>
        <w:t xml:space="preserve"> by the </w:t>
      </w:r>
      <w:r w:rsidR="00300361" w:rsidRPr="00C47F48">
        <w:rPr>
          <w:lang w:val="en-GB"/>
        </w:rPr>
        <w:t>aggregating infra</w:t>
      </w:r>
      <w:r w:rsidRPr="00C47F48">
        <w:rPr>
          <w:lang w:val="en-GB"/>
        </w:rPr>
        <w:t xml:space="preserve">structure. Each observation </w:t>
      </w:r>
      <w:r w:rsidR="001D3AE0" w:rsidRPr="00C47F48">
        <w:rPr>
          <w:lang w:val="en-GB"/>
        </w:rPr>
        <w:t xml:space="preserve">is expressed in just one </w:t>
      </w:r>
      <w:r w:rsidRPr="00C47F48">
        <w:rPr>
          <w:lang w:val="en-GB"/>
        </w:rPr>
        <w:t xml:space="preserve">specific metric, intended </w:t>
      </w:r>
      <w:r w:rsidR="001D3AE0" w:rsidRPr="00C47F48">
        <w:rPr>
          <w:lang w:val="en-GB"/>
        </w:rPr>
        <w:t>to measure</w:t>
      </w:r>
      <w:r w:rsidRPr="00C47F48">
        <w:rPr>
          <w:lang w:val="en-GB"/>
        </w:rPr>
        <w:t xml:space="preserve"> a </w:t>
      </w:r>
      <w:r w:rsidR="001D3AE0" w:rsidRPr="00C47F48">
        <w:rPr>
          <w:lang w:val="en-GB"/>
        </w:rPr>
        <w:t>specific</w:t>
      </w:r>
      <w:r w:rsidRPr="00C47F48">
        <w:rPr>
          <w:lang w:val="en-GB"/>
        </w:rPr>
        <w:t xml:space="preserve"> feature of a </w:t>
      </w:r>
      <w:r w:rsidRPr="00C47F48">
        <w:rPr>
          <w:lang w:val="en-GB"/>
        </w:rPr>
        <w:lastRenderedPageBreak/>
        <w:t xml:space="preserve">measured object (e.g. the number of publications present in the data collection </w:t>
      </w:r>
      <w:r w:rsidR="001D3AE0" w:rsidRPr="00C47F48">
        <w:rPr>
          <w:lang w:val="en-GB"/>
        </w:rPr>
        <w:t>stored in the</w:t>
      </w:r>
      <w:r w:rsidRPr="00C47F48">
        <w:rPr>
          <w:lang w:val="en-GB"/>
        </w:rPr>
        <w:t xml:space="preserve"> Solr</w:t>
      </w:r>
      <w:r w:rsidR="001D3AE0" w:rsidRPr="00C47F48">
        <w:rPr>
          <w:lang w:val="en-GB"/>
        </w:rPr>
        <w:t xml:space="preserve"> index</w:t>
      </w:r>
      <w:r w:rsidRPr="00C47F48">
        <w:rPr>
          <w:lang w:val="en-GB"/>
        </w:rPr>
        <w:t>).</w:t>
      </w:r>
      <w:r w:rsidR="00102F32">
        <w:rPr>
          <w:lang w:val="en-GB"/>
        </w:rPr>
        <w:t xml:space="preserve"> A sensor can generate observations </w:t>
      </w:r>
      <w:r w:rsidR="00E76F42">
        <w:rPr>
          <w:lang w:val="en-GB"/>
        </w:rPr>
        <w:t xml:space="preserve">in more than one metric, each one referring to a different feature of the measured object. </w:t>
      </w:r>
    </w:p>
    <w:p w14:paraId="4DE33D87" w14:textId="77777777" w:rsidR="00600A1B" w:rsidRDefault="00CB5C74" w:rsidP="005C410F">
      <w:pPr>
        <w:rPr>
          <w:ins w:id="1" w:author="Vittore Casarosa" w:date="2015-12-15T17:18:00Z"/>
          <w:lang w:val="en-GB"/>
        </w:rPr>
      </w:pPr>
      <w:r w:rsidRPr="00C47F48">
        <w:rPr>
          <w:lang w:val="en-GB"/>
        </w:rPr>
        <w:t xml:space="preserve">A sensor can </w:t>
      </w:r>
      <w:r w:rsidR="00C7122F" w:rsidRPr="00C47F48">
        <w:rPr>
          <w:lang w:val="en-GB"/>
        </w:rPr>
        <w:t xml:space="preserve">in principle </w:t>
      </w:r>
      <w:r w:rsidRPr="00C47F48">
        <w:rPr>
          <w:lang w:val="en-GB"/>
        </w:rPr>
        <w:t xml:space="preserve">be plugged anywhere in the </w:t>
      </w:r>
      <w:r w:rsidR="00C7122F" w:rsidRPr="00C47F48">
        <w:rPr>
          <w:lang w:val="en-GB"/>
        </w:rPr>
        <w:t>aggregating</w:t>
      </w:r>
      <w:r w:rsidRPr="00C47F48">
        <w:rPr>
          <w:lang w:val="en-GB"/>
        </w:rPr>
        <w:t xml:space="preserve"> infrastructure; </w:t>
      </w:r>
      <w:r w:rsidR="00C7122F" w:rsidRPr="00C47F48">
        <w:rPr>
          <w:lang w:val="en-GB"/>
        </w:rPr>
        <w:t xml:space="preserve">with the understanding that the implementation of the sensor and the point of the </w:t>
      </w:r>
      <w:r w:rsidR="00600A1B">
        <w:rPr>
          <w:lang w:val="en-GB"/>
        </w:rPr>
        <w:t xml:space="preserve">data </w:t>
      </w:r>
      <w:r w:rsidR="00600A1B" w:rsidRPr="00C47F48">
        <w:rPr>
          <w:lang w:val="en-GB"/>
        </w:rPr>
        <w:t>flow</w:t>
      </w:r>
      <w:r w:rsidR="00C7122F" w:rsidRPr="00C47F48">
        <w:rPr>
          <w:lang w:val="en-GB"/>
        </w:rPr>
        <w:t xml:space="preserve"> where it will be placed are the responsibility of the IQM. When the workflows of the aggregating infrastructure are in execution, the sensors will be activated and </w:t>
      </w:r>
      <w:r w:rsidRPr="00C47F48">
        <w:rPr>
          <w:lang w:val="en-GB"/>
        </w:rPr>
        <w:t xml:space="preserve">will produce a stream of observations. </w:t>
      </w:r>
      <w:r w:rsidR="00B64400" w:rsidRPr="00C47F48">
        <w:rPr>
          <w:lang w:val="en-GB"/>
        </w:rPr>
        <w:t xml:space="preserve">The DFDS will separate the stream of observations into different streams, each one related to a specific metric, and will store them as points of time series. </w:t>
      </w:r>
      <w:r w:rsidRPr="00C47F48">
        <w:rPr>
          <w:lang w:val="en-GB"/>
        </w:rPr>
        <w:t xml:space="preserve">In this way, </w:t>
      </w:r>
      <w:r w:rsidR="00B64400" w:rsidRPr="00C47F48">
        <w:rPr>
          <w:lang w:val="en-GB"/>
        </w:rPr>
        <w:t>observations</w:t>
      </w:r>
      <w:r w:rsidRPr="00C47F48">
        <w:rPr>
          <w:lang w:val="en-GB"/>
        </w:rPr>
        <w:t xml:space="preserve"> can be queried and examined either as charts or tabular data</w:t>
      </w:r>
    </w:p>
    <w:p w14:paraId="20FFC6D6" w14:textId="20B85ABA" w:rsidR="00CB5C74" w:rsidRPr="00C47F48" w:rsidRDefault="00600A1B" w:rsidP="005C410F">
      <w:pPr>
        <w:rPr>
          <w:lang w:val="en-GB"/>
        </w:rPr>
      </w:pPr>
      <w:r>
        <w:rPr>
          <w:lang w:val="en-GB"/>
        </w:rPr>
        <w:t xml:space="preserve">The interaction between the IQM and the Monitoring Framework </w:t>
      </w:r>
      <w:r w:rsidR="0080245B">
        <w:rPr>
          <w:lang w:val="en-GB"/>
        </w:rPr>
        <w:t xml:space="preserve">is done through </w:t>
      </w:r>
      <w:r w:rsidR="00CB5C74" w:rsidRPr="00C47F48">
        <w:rPr>
          <w:lang w:val="en-GB"/>
        </w:rPr>
        <w:t xml:space="preserve"> a user friendly user interface </w:t>
      </w:r>
      <w:r w:rsidR="00B64400" w:rsidRPr="00C47F48">
        <w:rPr>
          <w:lang w:val="en-GB"/>
        </w:rPr>
        <w:t xml:space="preserve">(WebUI) provided by </w:t>
      </w:r>
      <w:r w:rsidR="00CB5C74" w:rsidRPr="00C47F48">
        <w:rPr>
          <w:lang w:val="en-GB"/>
        </w:rPr>
        <w:t xml:space="preserve">the </w:t>
      </w:r>
      <w:r w:rsidR="00B64400" w:rsidRPr="00C47F48">
        <w:rPr>
          <w:lang w:val="en-GB"/>
        </w:rPr>
        <w:t>DFDS</w:t>
      </w:r>
      <w:r w:rsidR="00CB5C74" w:rsidRPr="00C47F48">
        <w:rPr>
          <w:lang w:val="en-GB"/>
        </w:rPr>
        <w:t>.</w:t>
      </w:r>
      <w:r w:rsidR="0080245B">
        <w:rPr>
          <w:lang w:val="en-GB"/>
        </w:rPr>
        <w:t xml:space="preserve"> In addition to providing easy access to the observation time series, the WebUI provides the facilities to define the overall Monitoring Scenario, which will include the sensors and the </w:t>
      </w:r>
      <w:r w:rsidR="0080245B" w:rsidRPr="001B264E">
        <w:rPr>
          <w:i/>
          <w:lang w:val="en-GB"/>
        </w:rPr>
        <w:t>controls</w:t>
      </w:r>
      <w:r w:rsidR="0080245B">
        <w:rPr>
          <w:lang w:val="en-GB"/>
        </w:rPr>
        <w:t xml:space="preserve">. </w:t>
      </w:r>
    </w:p>
    <w:p w14:paraId="0F7BBFF6" w14:textId="7EAD6564" w:rsidR="00CB5C74" w:rsidRPr="00C47F48" w:rsidRDefault="0080245B" w:rsidP="00C47F48">
      <w:pPr>
        <w:rPr>
          <w:lang w:val="en-GB"/>
        </w:rPr>
      </w:pPr>
      <w:r>
        <w:rPr>
          <w:lang w:val="en-GB"/>
        </w:rPr>
        <w:t>For the purpose of monitoring, t</w:t>
      </w:r>
      <w:r w:rsidR="00B64400" w:rsidRPr="00C47F48">
        <w:rPr>
          <w:lang w:val="en-GB"/>
        </w:rPr>
        <w:t xml:space="preserve">he IQM </w:t>
      </w:r>
      <w:r>
        <w:rPr>
          <w:lang w:val="en-GB"/>
        </w:rPr>
        <w:t>can</w:t>
      </w:r>
      <w:r w:rsidRPr="00C47F48">
        <w:rPr>
          <w:lang w:val="en-GB"/>
        </w:rPr>
        <w:t xml:space="preserve"> </w:t>
      </w:r>
      <w:r w:rsidR="00B64400" w:rsidRPr="00C47F48">
        <w:rPr>
          <w:lang w:val="en-GB"/>
        </w:rPr>
        <w:t xml:space="preserve">define </w:t>
      </w:r>
      <w:r w:rsidR="00B64400" w:rsidRPr="00C47F48">
        <w:rPr>
          <w:i/>
          <w:lang w:val="en-GB"/>
        </w:rPr>
        <w:t>controls</w:t>
      </w:r>
      <w:r w:rsidR="00B64400" w:rsidRPr="00C47F48">
        <w:rPr>
          <w:lang w:val="en-GB"/>
        </w:rPr>
        <w:t xml:space="preserve">, </w:t>
      </w:r>
      <w:r w:rsidR="00C47F48" w:rsidRPr="00C47F48">
        <w:rPr>
          <w:lang w:val="en-GB"/>
        </w:rPr>
        <w:t xml:space="preserve">i.e. checks that can be scheduled to automatically verify the compliance of one or more </w:t>
      </w:r>
      <w:r w:rsidR="00A269EA">
        <w:rPr>
          <w:lang w:val="en-GB"/>
        </w:rPr>
        <w:t>metrics</w:t>
      </w:r>
      <w:r w:rsidR="00A269EA" w:rsidRPr="00C47F48">
        <w:rPr>
          <w:lang w:val="en-GB"/>
        </w:rPr>
        <w:t xml:space="preserve"> </w:t>
      </w:r>
      <w:r w:rsidR="00D6609D">
        <w:rPr>
          <w:lang w:val="en-GB"/>
        </w:rPr>
        <w:t xml:space="preserve">(and their observations) </w:t>
      </w:r>
      <w:r w:rsidR="00C47F48" w:rsidRPr="00C47F48">
        <w:rPr>
          <w:lang w:val="en-GB"/>
        </w:rPr>
        <w:t xml:space="preserve">with a desired (or un-desired) condition. </w:t>
      </w:r>
      <w:r w:rsidR="00CB5C74" w:rsidRPr="00C47F48">
        <w:rPr>
          <w:lang w:val="en-GB"/>
        </w:rPr>
        <w:t xml:space="preserve">A control uses an </w:t>
      </w:r>
      <w:r w:rsidR="00CB5C74" w:rsidRPr="00C47F48">
        <w:rPr>
          <w:i/>
          <w:lang w:val="en-GB"/>
        </w:rPr>
        <w:t>analyser</w:t>
      </w:r>
      <w:r w:rsidR="00CB5C74" w:rsidRPr="00C47F48">
        <w:rPr>
          <w:lang w:val="en-GB"/>
        </w:rPr>
        <w:t xml:space="preserve"> for the comparison of </w:t>
      </w:r>
      <w:r w:rsidR="00C47F48">
        <w:rPr>
          <w:lang w:val="en-GB"/>
        </w:rPr>
        <w:t xml:space="preserve">observation values, such as, for example, </w:t>
      </w:r>
      <w:r w:rsidR="00CB5C74" w:rsidRPr="00C47F48">
        <w:rPr>
          <w:lang w:val="en-GB"/>
        </w:rPr>
        <w:t>values alignment, less</w:t>
      </w:r>
      <w:r w:rsidR="00C47F48">
        <w:rPr>
          <w:lang w:val="en-GB"/>
        </w:rPr>
        <w:t xml:space="preserve"> </w:t>
      </w:r>
      <w:r w:rsidR="008F4152">
        <w:rPr>
          <w:lang w:val="en-GB"/>
        </w:rPr>
        <w:t xml:space="preserve">or greater </w:t>
      </w:r>
      <w:r w:rsidR="00C47F48">
        <w:rPr>
          <w:lang w:val="en-GB"/>
        </w:rPr>
        <w:t>than, (strictly) monotonic increas</w:t>
      </w:r>
      <w:r w:rsidR="00CB5C74" w:rsidRPr="00C47F48">
        <w:rPr>
          <w:lang w:val="en-GB"/>
        </w:rPr>
        <w:t>ing</w:t>
      </w:r>
      <w:r w:rsidR="00C47F48">
        <w:rPr>
          <w:lang w:val="en-GB"/>
        </w:rPr>
        <w:t xml:space="preserve"> or </w:t>
      </w:r>
      <w:r w:rsidR="00CB5C74" w:rsidRPr="00C47F48">
        <w:rPr>
          <w:lang w:val="en-GB"/>
        </w:rPr>
        <w:t>decreasing</w:t>
      </w:r>
      <w:r w:rsidR="008F4152">
        <w:rPr>
          <w:lang w:val="en-GB"/>
        </w:rPr>
        <w:t xml:space="preserve"> values</w:t>
      </w:r>
      <w:r w:rsidR="00CB5C74" w:rsidRPr="00C47F48">
        <w:rPr>
          <w:lang w:val="en-GB"/>
        </w:rPr>
        <w:t>, threshold guards, thresholded peak</w:t>
      </w:r>
      <w:r w:rsidR="008F4152">
        <w:rPr>
          <w:lang w:val="en-GB"/>
        </w:rPr>
        <w:t xml:space="preserve"> or </w:t>
      </w:r>
      <w:r w:rsidR="00CB5C74" w:rsidRPr="00C47F48">
        <w:rPr>
          <w:lang w:val="en-GB"/>
        </w:rPr>
        <w:t xml:space="preserve">percentage variation, etc. For example, </w:t>
      </w:r>
      <w:r w:rsidR="008F4152">
        <w:rPr>
          <w:lang w:val="en-GB"/>
        </w:rPr>
        <w:t xml:space="preserve">as mentioned before, </w:t>
      </w:r>
      <w:r w:rsidR="00CB5C74" w:rsidRPr="00C47F48">
        <w:rPr>
          <w:lang w:val="en-GB"/>
        </w:rPr>
        <w:t>we might be interested to chec</w:t>
      </w:r>
      <w:r w:rsidR="00300361" w:rsidRPr="00C47F48">
        <w:rPr>
          <w:lang w:val="en-GB"/>
        </w:rPr>
        <w:t xml:space="preserve">k if the number of </w:t>
      </w:r>
      <w:r w:rsidR="008F4152" w:rsidRPr="00C47F48">
        <w:rPr>
          <w:lang w:val="en-GB"/>
        </w:rPr>
        <w:t>artefacts</w:t>
      </w:r>
      <w:r w:rsidR="00300361" w:rsidRPr="00C47F48">
        <w:rPr>
          <w:lang w:val="en-GB"/>
        </w:rPr>
        <w:t xml:space="preserve"> in</w:t>
      </w:r>
      <w:r w:rsidR="00CB5C74" w:rsidRPr="00C47F48">
        <w:rPr>
          <w:lang w:val="en-GB"/>
        </w:rPr>
        <w:t xml:space="preserve">dexed by Solr is equal to the number of </w:t>
      </w:r>
      <w:r w:rsidR="008F4152">
        <w:rPr>
          <w:lang w:val="en-GB"/>
        </w:rPr>
        <w:t xml:space="preserve">artefacts </w:t>
      </w:r>
      <w:r w:rsidR="00CB5C74" w:rsidRPr="00C47F48">
        <w:rPr>
          <w:lang w:val="en-GB"/>
        </w:rPr>
        <w:t xml:space="preserve">exported </w:t>
      </w:r>
      <w:r w:rsidR="008F4152">
        <w:rPr>
          <w:lang w:val="en-GB"/>
        </w:rPr>
        <w:t xml:space="preserve">in </w:t>
      </w:r>
      <w:r w:rsidR="00CB5C74" w:rsidRPr="00C47F48">
        <w:rPr>
          <w:lang w:val="en-GB"/>
        </w:rPr>
        <w:t xml:space="preserve">OAI-PMH records, </w:t>
      </w:r>
      <w:r w:rsidR="008F4152">
        <w:rPr>
          <w:lang w:val="en-GB"/>
        </w:rPr>
        <w:t xml:space="preserve">or </w:t>
      </w:r>
      <w:r w:rsidR="00CB5C74" w:rsidRPr="00C47F48">
        <w:rPr>
          <w:lang w:val="en-GB"/>
        </w:rPr>
        <w:t xml:space="preserve">if the total number of EAGLE objects </w:t>
      </w:r>
      <w:r w:rsidR="008F4152">
        <w:rPr>
          <w:lang w:val="en-GB"/>
        </w:rPr>
        <w:t>provided by a</w:t>
      </w:r>
      <w:r w:rsidR="00CB5C74" w:rsidRPr="00C47F48">
        <w:rPr>
          <w:lang w:val="en-GB"/>
        </w:rPr>
        <w:t xml:space="preserve"> content provider is steadily increasing over time, </w:t>
      </w:r>
      <w:r w:rsidR="008F4152">
        <w:rPr>
          <w:lang w:val="en-GB"/>
        </w:rPr>
        <w:t>or, as a further example,</w:t>
      </w:r>
      <w:r w:rsidR="00CB5C74" w:rsidRPr="00C47F48">
        <w:rPr>
          <w:lang w:val="en-GB"/>
        </w:rPr>
        <w:t xml:space="preserve"> if the “goodness” of a</w:t>
      </w:r>
      <w:r w:rsidR="008F4152">
        <w:rPr>
          <w:lang w:val="en-GB"/>
        </w:rPr>
        <w:t>n</w:t>
      </w:r>
      <w:r w:rsidR="00CB5C74" w:rsidRPr="00C47F48">
        <w:rPr>
          <w:lang w:val="en-GB"/>
        </w:rPr>
        <w:t xml:space="preserve"> EAGLE record (</w:t>
      </w:r>
      <w:r w:rsidR="008F4152">
        <w:rPr>
          <w:lang w:val="en-GB"/>
        </w:rPr>
        <w:t xml:space="preserve">the concept of goodness being </w:t>
      </w:r>
      <w:r w:rsidR="00CB5C74" w:rsidRPr="00C47F48">
        <w:rPr>
          <w:lang w:val="en-GB"/>
        </w:rPr>
        <w:t>defined</w:t>
      </w:r>
      <w:r w:rsidR="008F4152">
        <w:rPr>
          <w:lang w:val="en-GB"/>
        </w:rPr>
        <w:t xml:space="preserve"> </w:t>
      </w:r>
      <w:r w:rsidR="00DC4188">
        <w:rPr>
          <w:lang w:val="en-GB"/>
        </w:rPr>
        <w:t xml:space="preserve">by the IQM and implemented through sensors and </w:t>
      </w:r>
      <w:r w:rsidR="008F4152">
        <w:rPr>
          <w:lang w:val="en-GB"/>
        </w:rPr>
        <w:t>control</w:t>
      </w:r>
      <w:r w:rsidR="00DC4188">
        <w:rPr>
          <w:lang w:val="en-GB"/>
        </w:rPr>
        <w:t>s</w:t>
      </w:r>
      <w:r w:rsidR="00CB5C74" w:rsidRPr="00C47F48">
        <w:rPr>
          <w:lang w:val="en-GB"/>
        </w:rPr>
        <w:t xml:space="preserve">) </w:t>
      </w:r>
      <w:r w:rsidR="008F4152">
        <w:rPr>
          <w:lang w:val="en-GB"/>
        </w:rPr>
        <w:t>remains</w:t>
      </w:r>
      <w:r w:rsidR="00CB5C74" w:rsidRPr="00C47F48">
        <w:rPr>
          <w:lang w:val="en-GB"/>
        </w:rPr>
        <w:t xml:space="preserve"> above a threshold of 0.8. </w:t>
      </w:r>
      <w:r w:rsidR="00300361" w:rsidRPr="00C47F48">
        <w:rPr>
          <w:lang w:val="en-GB"/>
        </w:rPr>
        <w:t>The Data Flow and Dynamics Service of</w:t>
      </w:r>
      <w:r w:rsidR="00CB5C74" w:rsidRPr="00C47F48">
        <w:rPr>
          <w:lang w:val="en-GB"/>
        </w:rPr>
        <w:t xml:space="preserve">fers some analysers out-of-the-box, but also enables the IQM to </w:t>
      </w:r>
      <w:r w:rsidR="00300361" w:rsidRPr="00C47F48">
        <w:rPr>
          <w:lang w:val="en-GB"/>
        </w:rPr>
        <w:t>develop</w:t>
      </w:r>
      <w:r w:rsidR="00CB5C74" w:rsidRPr="00C47F48">
        <w:rPr>
          <w:lang w:val="en-GB"/>
        </w:rPr>
        <w:t xml:space="preserve"> </w:t>
      </w:r>
      <w:r>
        <w:rPr>
          <w:lang w:val="en-GB"/>
        </w:rPr>
        <w:t>her</w:t>
      </w:r>
      <w:r w:rsidRPr="00C47F48">
        <w:rPr>
          <w:lang w:val="en-GB"/>
        </w:rPr>
        <w:t xml:space="preserve"> </w:t>
      </w:r>
      <w:r w:rsidR="00CB5C74" w:rsidRPr="00C47F48">
        <w:rPr>
          <w:lang w:val="en-GB"/>
        </w:rPr>
        <w:t>own custom analysers.</w:t>
      </w:r>
    </w:p>
    <w:p w14:paraId="197FE708" w14:textId="74A788C5" w:rsidR="005C410F" w:rsidRPr="00C47F48" w:rsidRDefault="00CB5C74" w:rsidP="00CB5C74">
      <w:pPr>
        <w:rPr>
          <w:lang w:val="en-GB"/>
        </w:rPr>
      </w:pPr>
      <w:r w:rsidRPr="00C47F48">
        <w:rPr>
          <w:lang w:val="en-GB"/>
        </w:rPr>
        <w:t xml:space="preserve">Finally, the </w:t>
      </w:r>
      <w:r w:rsidR="00300361" w:rsidRPr="00C47F48">
        <w:rPr>
          <w:lang w:val="en-GB"/>
        </w:rPr>
        <w:t>Data Flow and Dynamics Service</w:t>
      </w:r>
      <w:r w:rsidRPr="00C47F48">
        <w:rPr>
          <w:lang w:val="en-GB"/>
        </w:rPr>
        <w:t xml:space="preserve"> enables the generation of an exhaustive </w:t>
      </w:r>
      <w:r w:rsidRPr="00600A1B">
        <w:rPr>
          <w:i/>
          <w:lang w:val="en-GB"/>
        </w:rPr>
        <w:t>report</w:t>
      </w:r>
      <w:r w:rsidRPr="00C47F48">
        <w:rPr>
          <w:lang w:val="en-GB"/>
        </w:rPr>
        <w:t xml:space="preserve"> about the defined metrics and controls providing insights, via the WebUI, in a quick glance about key features and potential issues present in the infrastructure. Given a set of controls, the monitoring service also takes care of </w:t>
      </w:r>
      <w:r w:rsidRPr="00600A1B">
        <w:rPr>
          <w:lang w:val="en-GB"/>
        </w:rPr>
        <w:t>r</w:t>
      </w:r>
      <w:r w:rsidR="00600A1B" w:rsidRPr="00600A1B">
        <w:rPr>
          <w:lang w:val="en-GB"/>
        </w:rPr>
        <w:t>a</w:t>
      </w:r>
      <w:r w:rsidRPr="00600A1B">
        <w:rPr>
          <w:lang w:val="en-GB"/>
        </w:rPr>
        <w:t>ising</w:t>
      </w:r>
      <w:r w:rsidRPr="00C47F48">
        <w:rPr>
          <w:lang w:val="en-GB"/>
        </w:rPr>
        <w:t xml:space="preserve"> </w:t>
      </w:r>
      <w:r w:rsidRPr="00600A1B">
        <w:rPr>
          <w:i/>
          <w:lang w:val="en-GB"/>
        </w:rPr>
        <w:t>alerts</w:t>
      </w:r>
      <w:r w:rsidRPr="00C47F48">
        <w:rPr>
          <w:lang w:val="en-GB"/>
        </w:rPr>
        <w:t xml:space="preserve"> and </w:t>
      </w:r>
      <w:r w:rsidRPr="00600A1B">
        <w:rPr>
          <w:i/>
          <w:lang w:val="en-GB"/>
        </w:rPr>
        <w:t>notifications</w:t>
      </w:r>
      <w:r w:rsidRPr="00C47F48">
        <w:rPr>
          <w:lang w:val="en-GB"/>
        </w:rPr>
        <w:t xml:space="preserve"> informing the </w:t>
      </w:r>
      <w:r w:rsidR="00600A1B">
        <w:rPr>
          <w:lang w:val="en-GB"/>
        </w:rPr>
        <w:t>IQM</w:t>
      </w:r>
      <w:r w:rsidRPr="00C47F48">
        <w:rPr>
          <w:lang w:val="en-GB"/>
        </w:rPr>
        <w:t xml:space="preserve"> about the status of the infrastructure and its operation.</w:t>
      </w:r>
    </w:p>
    <w:p w14:paraId="5ACEED41" w14:textId="77777777" w:rsidR="005C410F" w:rsidRPr="00C47F48" w:rsidRDefault="005C410F" w:rsidP="005C410F">
      <w:pPr>
        <w:pStyle w:val="heading1"/>
        <w:rPr>
          <w:lang w:val="en-GB"/>
        </w:rPr>
      </w:pPr>
      <w:r w:rsidRPr="00C47F48">
        <w:rPr>
          <w:lang w:val="en-GB"/>
        </w:rPr>
        <w:t>Architecture</w:t>
      </w:r>
    </w:p>
    <w:p w14:paraId="4F70BE2A" w14:textId="506FE686" w:rsidR="00CB5C74" w:rsidRPr="00C47F48" w:rsidRDefault="00CB5C74" w:rsidP="00CB5C74">
      <w:pPr>
        <w:pStyle w:val="p1a"/>
        <w:rPr>
          <w:lang w:val="en-GB"/>
        </w:rPr>
      </w:pPr>
      <w:r w:rsidRPr="00C47F48">
        <w:rPr>
          <w:lang w:val="en-GB"/>
        </w:rPr>
        <w:t xml:space="preserve">The </w:t>
      </w:r>
      <w:r w:rsidR="00E87C0E">
        <w:rPr>
          <w:lang w:val="en-GB"/>
        </w:rPr>
        <w:t>Monitoring F</w:t>
      </w:r>
      <w:r w:rsidRPr="00C47F48">
        <w:rPr>
          <w:lang w:val="en-GB"/>
        </w:rPr>
        <w:t xml:space="preserve">ramework </w:t>
      </w:r>
      <w:r w:rsidR="00E87C0E" w:rsidRPr="00C47F48">
        <w:rPr>
          <w:lang w:val="en-GB"/>
        </w:rPr>
        <w:t>(see Figure 1)</w:t>
      </w:r>
      <w:r w:rsidR="00E87C0E">
        <w:rPr>
          <w:lang w:val="en-GB"/>
        </w:rPr>
        <w:t xml:space="preserve"> </w:t>
      </w:r>
      <w:r w:rsidRPr="00C47F48">
        <w:rPr>
          <w:lang w:val="en-GB"/>
        </w:rPr>
        <w:t xml:space="preserve">is </w:t>
      </w:r>
      <w:r w:rsidR="00E87C0E">
        <w:rPr>
          <w:lang w:val="en-GB"/>
        </w:rPr>
        <w:t>architected</w:t>
      </w:r>
      <w:r w:rsidRPr="00C47F48">
        <w:rPr>
          <w:lang w:val="en-GB"/>
        </w:rPr>
        <w:t xml:space="preserve"> as a client-server application</w:t>
      </w:r>
      <w:r w:rsidR="00E87C0E">
        <w:rPr>
          <w:lang w:val="en-GB"/>
        </w:rPr>
        <w:t xml:space="preserve">, where </w:t>
      </w:r>
      <w:r w:rsidRPr="00C47F48">
        <w:rPr>
          <w:lang w:val="en-GB"/>
        </w:rPr>
        <w:t>a core module</w:t>
      </w:r>
      <w:r w:rsidR="00E02EB7">
        <w:rPr>
          <w:lang w:val="en-GB"/>
        </w:rPr>
        <w:t xml:space="preserve"> (imported </w:t>
      </w:r>
      <w:r w:rsidRPr="00C47F48">
        <w:rPr>
          <w:lang w:val="en-GB"/>
        </w:rPr>
        <w:t xml:space="preserve">and used by the code </w:t>
      </w:r>
      <w:r w:rsidR="00E02EB7">
        <w:rPr>
          <w:lang w:val="en-GB"/>
        </w:rPr>
        <w:t>of</w:t>
      </w:r>
      <w:r w:rsidRPr="00C47F48">
        <w:rPr>
          <w:lang w:val="en-GB"/>
        </w:rPr>
        <w:t xml:space="preserve"> the </w:t>
      </w:r>
      <w:r w:rsidR="00E02EB7">
        <w:rPr>
          <w:lang w:val="en-GB"/>
        </w:rPr>
        <w:t xml:space="preserve">aggregating </w:t>
      </w:r>
      <w:r w:rsidRPr="00C47F48">
        <w:rPr>
          <w:lang w:val="en-GB"/>
        </w:rPr>
        <w:t>infrastructure</w:t>
      </w:r>
      <w:r w:rsidR="00D6609D">
        <w:rPr>
          <w:lang w:val="en-GB"/>
        </w:rPr>
        <w:t>)</w:t>
      </w:r>
      <w:r w:rsidRPr="00C47F48">
        <w:rPr>
          <w:lang w:val="en-GB"/>
        </w:rPr>
        <w:t xml:space="preserve"> plays </w:t>
      </w:r>
      <w:r w:rsidR="00E02EB7">
        <w:rPr>
          <w:lang w:val="en-GB"/>
        </w:rPr>
        <w:t xml:space="preserve">the role of </w:t>
      </w:r>
      <w:r w:rsidR="00E02EB7" w:rsidRPr="00E02EB7">
        <w:rPr>
          <w:i/>
          <w:lang w:val="en-GB"/>
        </w:rPr>
        <w:t>client</w:t>
      </w:r>
      <w:r w:rsidR="00E02EB7">
        <w:rPr>
          <w:lang w:val="en-GB"/>
        </w:rPr>
        <w:t>.</w:t>
      </w:r>
      <w:r w:rsidRPr="00C47F48">
        <w:rPr>
          <w:lang w:val="en-GB"/>
        </w:rPr>
        <w:t xml:space="preserve"> The infrastructure source code needs to be instrumented in order to put sensors in place and produce observations </w:t>
      </w:r>
      <w:r w:rsidR="00E02EB7">
        <w:rPr>
          <w:lang w:val="en-GB"/>
        </w:rPr>
        <w:t>of the</w:t>
      </w:r>
      <w:r w:rsidRPr="00C47F48">
        <w:rPr>
          <w:lang w:val="en-GB"/>
        </w:rPr>
        <w:t xml:space="preserve"> </w:t>
      </w:r>
      <w:r w:rsidR="00A269EA">
        <w:rPr>
          <w:lang w:val="en-GB"/>
        </w:rPr>
        <w:t>measured</w:t>
      </w:r>
      <w:r w:rsidR="00A269EA" w:rsidRPr="00C47F48">
        <w:rPr>
          <w:lang w:val="en-GB"/>
        </w:rPr>
        <w:t xml:space="preserve"> </w:t>
      </w:r>
      <w:r w:rsidRPr="00C47F48">
        <w:rPr>
          <w:lang w:val="en-GB"/>
        </w:rPr>
        <w:t xml:space="preserve">objects. </w:t>
      </w:r>
    </w:p>
    <w:p w14:paraId="333C2C26" w14:textId="6FEB75EC" w:rsidR="00CB5C74" w:rsidRPr="00C47F48" w:rsidRDefault="00E02EB7" w:rsidP="00CB5C74">
      <w:pPr>
        <w:rPr>
          <w:lang w:val="en-GB"/>
        </w:rPr>
      </w:pPr>
      <w:r>
        <w:rPr>
          <w:lang w:val="en-GB"/>
        </w:rPr>
        <w:t>The implementation of a</w:t>
      </w:r>
      <w:r w:rsidR="00CB5C74" w:rsidRPr="00C47F48">
        <w:rPr>
          <w:lang w:val="en-GB"/>
        </w:rPr>
        <w:t xml:space="preserve"> sensor provides the logic to produce a measurement; in general, a sensor is devised to probe a specific object type (thus the </w:t>
      </w:r>
      <w:r w:rsidR="00A269EA">
        <w:rPr>
          <w:lang w:val="en-GB"/>
        </w:rPr>
        <w:t>typing</w:t>
      </w:r>
      <w:r w:rsidR="00724B58">
        <w:rPr>
          <w:lang w:val="en-GB"/>
        </w:rPr>
        <w:t xml:space="preserve"> of the </w:t>
      </w:r>
      <w:r w:rsidR="00724B58">
        <w:rPr>
          <w:lang w:val="en-GB"/>
        </w:rPr>
        <w:lastRenderedPageBreak/>
        <w:t>measured object</w:t>
      </w:r>
      <w:r w:rsidR="00CB5C74" w:rsidRPr="00C47F48">
        <w:rPr>
          <w:lang w:val="en-GB"/>
        </w:rPr>
        <w:t xml:space="preserve"> is hardcoded), while its configuration can be defined </w:t>
      </w:r>
      <w:r w:rsidR="00D02B23">
        <w:rPr>
          <w:lang w:val="en-GB"/>
        </w:rPr>
        <w:t xml:space="preserve">via WebUI </w:t>
      </w:r>
      <w:r w:rsidR="00CB5C74" w:rsidRPr="00C47F48">
        <w:rPr>
          <w:lang w:val="en-GB"/>
        </w:rPr>
        <w:t xml:space="preserve">and retrieved at runtime (dynamically). Such a design opens up to configurability and extendibility of the sensor’s collection offered by the </w:t>
      </w:r>
      <w:r>
        <w:rPr>
          <w:lang w:val="en-GB"/>
        </w:rPr>
        <w:t>DFDS</w:t>
      </w:r>
      <w:r w:rsidR="00CB5C74" w:rsidRPr="00C47F48">
        <w:rPr>
          <w:lang w:val="en-GB"/>
        </w:rPr>
        <w:t xml:space="preserve">, which </w:t>
      </w:r>
      <w:r>
        <w:rPr>
          <w:lang w:val="en-GB"/>
        </w:rPr>
        <w:t>in any case</w:t>
      </w:r>
      <w:r w:rsidR="00CB5C74" w:rsidRPr="00C47F48">
        <w:rPr>
          <w:lang w:val="en-GB"/>
        </w:rPr>
        <w:t xml:space="preserve"> comes with off-the-shelf implemented sensors.</w:t>
      </w:r>
    </w:p>
    <w:p w14:paraId="26766DF2" w14:textId="277BF345" w:rsidR="005C410F" w:rsidRPr="00C47F48" w:rsidRDefault="00CB5C74" w:rsidP="00CB5C74">
      <w:pPr>
        <w:rPr>
          <w:lang w:val="en-GB"/>
        </w:rPr>
      </w:pPr>
      <w:r w:rsidRPr="00C47F48">
        <w:rPr>
          <w:lang w:val="en-GB"/>
        </w:rPr>
        <w:t xml:space="preserve">The </w:t>
      </w:r>
      <w:r w:rsidRPr="00E02EB7">
        <w:rPr>
          <w:i/>
          <w:lang w:val="en-GB"/>
        </w:rPr>
        <w:t>server</w:t>
      </w:r>
      <w:r w:rsidRPr="00C47F48">
        <w:rPr>
          <w:lang w:val="en-GB"/>
        </w:rPr>
        <w:t xml:space="preserve"> component is a stand-alone w</w:t>
      </w:r>
      <w:r w:rsidR="00E02EB7">
        <w:rPr>
          <w:lang w:val="en-GB"/>
        </w:rPr>
        <w:t>eb application that receives ob</w:t>
      </w:r>
      <w:r w:rsidRPr="00C47F48">
        <w:rPr>
          <w:lang w:val="en-GB"/>
        </w:rPr>
        <w:t>servations</w:t>
      </w:r>
      <w:r w:rsidR="00E02EB7">
        <w:rPr>
          <w:lang w:val="en-GB"/>
        </w:rPr>
        <w:t xml:space="preserve"> from sensors</w:t>
      </w:r>
      <w:r w:rsidRPr="00C47F48">
        <w:rPr>
          <w:lang w:val="en-GB"/>
        </w:rPr>
        <w:t xml:space="preserve">, stores </w:t>
      </w:r>
      <w:r w:rsidR="00E02EB7">
        <w:rPr>
          <w:lang w:val="en-GB"/>
        </w:rPr>
        <w:t>those observations</w:t>
      </w:r>
      <w:r w:rsidRPr="00C47F48">
        <w:rPr>
          <w:lang w:val="en-GB"/>
        </w:rPr>
        <w:t xml:space="preserve"> as time series and runs automatically user-defined controls over this corpus of data. </w:t>
      </w:r>
      <w:r w:rsidR="00C9735B">
        <w:rPr>
          <w:lang w:val="en-GB"/>
        </w:rPr>
        <w:t>The controls present the outcome of their activity as reports, which are made available to the IMQ via the WebUI</w:t>
      </w:r>
      <w:r w:rsidR="00724B58">
        <w:rPr>
          <w:lang w:val="en-GB"/>
        </w:rPr>
        <w:t>.</w:t>
      </w:r>
      <w:r w:rsidR="00C9735B">
        <w:rPr>
          <w:lang w:val="en-GB"/>
        </w:rPr>
        <w:t xml:space="preserve"> There is also a</w:t>
      </w:r>
      <w:r w:rsidRPr="00C47F48">
        <w:rPr>
          <w:lang w:val="en-GB"/>
        </w:rPr>
        <w:t xml:space="preserve">n alert and notification service </w:t>
      </w:r>
      <w:r w:rsidR="00C9735B">
        <w:rPr>
          <w:lang w:val="en-GB"/>
        </w:rPr>
        <w:t xml:space="preserve">to </w:t>
      </w:r>
      <w:r w:rsidRPr="00C47F48">
        <w:rPr>
          <w:lang w:val="en-GB"/>
        </w:rPr>
        <w:t xml:space="preserve">warn the </w:t>
      </w:r>
      <w:r w:rsidR="00C9735B">
        <w:rPr>
          <w:lang w:val="en-GB"/>
        </w:rPr>
        <w:t xml:space="preserve">IMQ about </w:t>
      </w:r>
      <w:r w:rsidRPr="00C47F48">
        <w:rPr>
          <w:lang w:val="en-GB"/>
        </w:rPr>
        <w:t xml:space="preserve">potential anomalies </w:t>
      </w:r>
      <w:r w:rsidR="00C9735B">
        <w:rPr>
          <w:lang w:val="en-GB"/>
        </w:rPr>
        <w:t>or wrong operation in the aggregating infra</w:t>
      </w:r>
      <w:r w:rsidRPr="00C47F48">
        <w:rPr>
          <w:lang w:val="en-GB"/>
        </w:rPr>
        <w:t>structure.</w:t>
      </w:r>
      <w:r w:rsidR="00C9735B">
        <w:rPr>
          <w:lang w:val="en-GB"/>
        </w:rPr>
        <w:t xml:space="preserve"> </w:t>
      </w:r>
    </w:p>
    <w:p w14:paraId="2864A2F9" w14:textId="77777777" w:rsidR="005C410F" w:rsidRPr="00C47F48" w:rsidRDefault="00E002D4" w:rsidP="005C410F">
      <w:pPr>
        <w:pStyle w:val="heading1"/>
        <w:rPr>
          <w:lang w:val="en-GB"/>
        </w:rPr>
      </w:pPr>
      <w:r>
        <w:rPr>
          <w:lang w:val="en-GB"/>
        </w:rPr>
        <w:t>T</w:t>
      </w:r>
      <w:r w:rsidR="005C410F" w:rsidRPr="00C47F48">
        <w:rPr>
          <w:lang w:val="en-GB"/>
        </w:rPr>
        <w:t>he EAGLE use case</w:t>
      </w:r>
    </w:p>
    <w:p w14:paraId="37CCFDEE" w14:textId="57B5A99E" w:rsidR="005C410F" w:rsidRPr="00E002D4" w:rsidRDefault="005C410F" w:rsidP="00E002D4">
      <w:pPr>
        <w:pStyle w:val="p1a"/>
        <w:rPr>
          <w:lang w:val="en-GB"/>
        </w:rPr>
      </w:pPr>
      <w:r w:rsidRPr="00E002D4">
        <w:rPr>
          <w:lang w:val="en-GB"/>
        </w:rPr>
        <w:t xml:space="preserve">In order to </w:t>
      </w:r>
      <w:r w:rsidR="00EE2F24">
        <w:rPr>
          <w:lang w:val="en-GB"/>
        </w:rPr>
        <w:t xml:space="preserve">apply the monitoring </w:t>
      </w:r>
      <w:r w:rsidR="00427F25">
        <w:rPr>
          <w:lang w:val="en-GB"/>
        </w:rPr>
        <w:t xml:space="preserve">framework </w:t>
      </w:r>
      <w:r w:rsidR="00EE2F24">
        <w:rPr>
          <w:lang w:val="en-GB"/>
        </w:rPr>
        <w:t xml:space="preserve">described above to the EAGLE aggregator, we need to define first a monitoring scenario, </w:t>
      </w:r>
      <w:r w:rsidR="00DC4188" w:rsidRPr="00600A1B">
        <w:rPr>
          <w:lang w:val="en-GB"/>
        </w:rPr>
        <w:t>based on the actual EAGLE data</w:t>
      </w:r>
      <w:r w:rsidR="00DC4188">
        <w:rPr>
          <w:lang w:val="en-GB"/>
        </w:rPr>
        <w:t xml:space="preserve"> flow, </w:t>
      </w:r>
      <w:r w:rsidR="00EE2F24">
        <w:rPr>
          <w:lang w:val="en-GB"/>
        </w:rPr>
        <w:t xml:space="preserve">which must include the following. </w:t>
      </w:r>
    </w:p>
    <w:p w14:paraId="4E365446" w14:textId="77777777" w:rsidR="005C410F" w:rsidRPr="00C47F48" w:rsidRDefault="005C410F" w:rsidP="00E002D4">
      <w:pPr>
        <w:rPr>
          <w:lang w:val="en-GB"/>
        </w:rPr>
      </w:pPr>
      <w:r w:rsidRPr="00C47F48">
        <w:rPr>
          <w:lang w:val="en-GB"/>
        </w:rPr>
        <w:t>Sensors to be used in terms of measure</w:t>
      </w:r>
      <w:r w:rsidR="00EE2F24">
        <w:rPr>
          <w:lang w:val="en-GB"/>
        </w:rPr>
        <w:t>d objects and metrics implement</w:t>
      </w:r>
      <w:r w:rsidRPr="00C47F48">
        <w:rPr>
          <w:lang w:val="en-GB"/>
        </w:rPr>
        <w:t>ed (i.e. functions to apply in order to</w:t>
      </w:r>
      <w:r w:rsidR="00EE2F24">
        <w:rPr>
          <w:lang w:val="en-GB"/>
        </w:rPr>
        <w:t xml:space="preserve"> extract observations). Once de</w:t>
      </w:r>
      <w:r w:rsidRPr="00C47F48">
        <w:rPr>
          <w:lang w:val="en-GB"/>
        </w:rPr>
        <w:t xml:space="preserve">ployed and running, a sensor dynamically </w:t>
      </w:r>
      <w:r w:rsidR="00EE2F24">
        <w:rPr>
          <w:lang w:val="en-GB"/>
        </w:rPr>
        <w:t>retrieves its defined configura</w:t>
      </w:r>
      <w:r w:rsidRPr="00C47F48">
        <w:rPr>
          <w:lang w:val="en-GB"/>
        </w:rPr>
        <w:t xml:space="preserve">tion from the server whenever it is needed. </w:t>
      </w:r>
    </w:p>
    <w:p w14:paraId="154BDFD8" w14:textId="77777777" w:rsidR="005C410F" w:rsidRPr="00C47F48" w:rsidRDefault="005C410F" w:rsidP="00E002D4">
      <w:pPr>
        <w:rPr>
          <w:lang w:val="en-GB"/>
        </w:rPr>
      </w:pPr>
      <w:r w:rsidRPr="00C47F48">
        <w:rPr>
          <w:lang w:val="en-GB"/>
        </w:rPr>
        <w:t>Controls representing quality checks to</w:t>
      </w:r>
      <w:r w:rsidR="00EE2F24">
        <w:rPr>
          <w:lang w:val="en-GB"/>
        </w:rPr>
        <w:t xml:space="preserve"> be run against measurements ob</w:t>
      </w:r>
      <w:r w:rsidRPr="00C47F48">
        <w:rPr>
          <w:lang w:val="en-GB"/>
        </w:rPr>
        <w:t>tained with certain metrics. The framew</w:t>
      </w:r>
      <w:r w:rsidR="00EE2F24">
        <w:rPr>
          <w:lang w:val="en-GB"/>
        </w:rPr>
        <w:t>ork guides the IQM into the def</w:t>
      </w:r>
      <w:r w:rsidRPr="00C47F48">
        <w:rPr>
          <w:lang w:val="en-GB"/>
        </w:rPr>
        <w:t>inition of a control according to the scenario defined so far.</w:t>
      </w:r>
    </w:p>
    <w:p w14:paraId="1AD70FDA" w14:textId="77777777" w:rsidR="005C410F" w:rsidRPr="00C47F48" w:rsidRDefault="005C410F" w:rsidP="005C410F">
      <w:pPr>
        <w:pStyle w:val="heading2"/>
        <w:rPr>
          <w:lang w:val="en-GB"/>
        </w:rPr>
      </w:pPr>
      <w:r w:rsidRPr="00C47F48">
        <w:rPr>
          <w:lang w:val="en-GB"/>
        </w:rPr>
        <w:t>Metrics</w:t>
      </w:r>
    </w:p>
    <w:p w14:paraId="4787E261" w14:textId="77777777" w:rsidR="005C410F" w:rsidRPr="00C47F48" w:rsidRDefault="005C410F" w:rsidP="00FC6962">
      <w:pPr>
        <w:pStyle w:val="p1a"/>
        <w:rPr>
          <w:lang w:val="en-GB"/>
        </w:rPr>
      </w:pPr>
      <w:r w:rsidRPr="00C47F48">
        <w:rPr>
          <w:lang w:val="en-GB"/>
        </w:rPr>
        <w:t xml:space="preserve">A monitoring scenario has been </w:t>
      </w:r>
      <w:r w:rsidR="00E002D4">
        <w:rPr>
          <w:lang w:val="en-GB"/>
        </w:rPr>
        <w:t>defined and tested</w:t>
      </w:r>
      <w:r w:rsidRPr="00C47F48">
        <w:rPr>
          <w:lang w:val="en-GB"/>
        </w:rPr>
        <w:t xml:space="preserve"> on simulated data in order to monitor the “health” of different data collections involved in the EAGLE collection and transformation workflows. </w:t>
      </w:r>
      <w:r w:rsidR="00E002D4">
        <w:rPr>
          <w:lang w:val="en-GB"/>
        </w:rPr>
        <w:t>In particular</w:t>
      </w:r>
      <w:r w:rsidRPr="00C47F48">
        <w:rPr>
          <w:lang w:val="en-GB"/>
        </w:rPr>
        <w:t xml:space="preserve">, a first collection is </w:t>
      </w:r>
      <w:r w:rsidR="00E002D4">
        <w:rPr>
          <w:lang w:val="en-GB"/>
        </w:rPr>
        <w:t>stored</w:t>
      </w:r>
      <w:r w:rsidRPr="00C47F48">
        <w:rPr>
          <w:lang w:val="en-GB"/>
        </w:rPr>
        <w:t xml:space="preserve"> in a full-text index (Apache Solr) serving search queries, </w:t>
      </w:r>
      <w:r w:rsidR="00E002D4">
        <w:rPr>
          <w:lang w:val="en-GB"/>
        </w:rPr>
        <w:t>and</w:t>
      </w:r>
      <w:r w:rsidRPr="00C47F48">
        <w:rPr>
          <w:lang w:val="en-GB"/>
        </w:rPr>
        <w:t xml:space="preserve"> a second one is </w:t>
      </w:r>
      <w:r w:rsidR="00E002D4">
        <w:rPr>
          <w:lang w:val="en-GB"/>
        </w:rPr>
        <w:t>stored</w:t>
      </w:r>
      <w:r w:rsidRPr="00C47F48">
        <w:rPr>
          <w:lang w:val="en-GB"/>
        </w:rPr>
        <w:t xml:space="preserve"> in a document store (MongoDB) serving data for OAI-PMH export.</w:t>
      </w:r>
    </w:p>
    <w:p w14:paraId="43048851" w14:textId="788072A9" w:rsidR="005C410F" w:rsidRPr="00C47F48" w:rsidRDefault="005C410F" w:rsidP="00FC6962">
      <w:pPr>
        <w:rPr>
          <w:lang w:val="en-GB"/>
        </w:rPr>
      </w:pPr>
      <w:r w:rsidRPr="00C47F48">
        <w:rPr>
          <w:lang w:val="en-GB"/>
        </w:rPr>
        <w:t xml:space="preserve">In </w:t>
      </w:r>
      <w:r w:rsidR="00DF0E39">
        <w:rPr>
          <w:lang w:val="en-GB"/>
        </w:rPr>
        <w:t>this</w:t>
      </w:r>
      <w:r w:rsidRPr="00C47F48">
        <w:rPr>
          <w:lang w:val="en-GB"/>
        </w:rPr>
        <w:t xml:space="preserve"> </w:t>
      </w:r>
      <w:r w:rsidR="00DC4188">
        <w:rPr>
          <w:lang w:val="en-GB"/>
        </w:rPr>
        <w:t xml:space="preserve">same </w:t>
      </w:r>
      <w:r w:rsidRPr="00C47F48">
        <w:rPr>
          <w:lang w:val="en-GB"/>
        </w:rPr>
        <w:t xml:space="preserve">scenario, we are interested in monitoring </w:t>
      </w:r>
      <w:r w:rsidR="00DC4188">
        <w:rPr>
          <w:lang w:val="en-GB"/>
        </w:rPr>
        <w:t xml:space="preserve">also </w:t>
      </w:r>
      <w:r w:rsidRPr="00C47F48">
        <w:rPr>
          <w:lang w:val="en-GB"/>
        </w:rPr>
        <w:t>the collection workflow by inspecting every single native XML record flowing into the EAGLE infrastructure from content providers.</w:t>
      </w:r>
      <w:r w:rsidR="00DF0E39">
        <w:rPr>
          <w:lang w:val="en-GB"/>
        </w:rPr>
        <w:t xml:space="preserve"> </w:t>
      </w:r>
      <w:r w:rsidRPr="00C47F48">
        <w:rPr>
          <w:lang w:val="en-GB"/>
        </w:rPr>
        <w:t xml:space="preserve">Some useful metrics identified in EAGLE are </w:t>
      </w:r>
      <w:r w:rsidR="00DF0E39">
        <w:rPr>
          <w:lang w:val="en-GB"/>
        </w:rPr>
        <w:t>described</w:t>
      </w:r>
      <w:r w:rsidRPr="00C47F48">
        <w:rPr>
          <w:lang w:val="en-GB"/>
        </w:rPr>
        <w:t xml:space="preserve"> in the table below:</w:t>
      </w:r>
    </w:p>
    <w:p w14:paraId="1FEE668A" w14:textId="77777777" w:rsidR="00FC6962" w:rsidRPr="00C47F48" w:rsidRDefault="00FC6962" w:rsidP="00FC6962">
      <w:pPr>
        <w:rPr>
          <w:lang w:val="en-GB"/>
        </w:rPr>
      </w:pPr>
    </w:p>
    <w:tbl>
      <w:tblPr>
        <w:tblW w:w="6379" w:type="dxa"/>
        <w:tblInd w:w="108" w:type="dxa"/>
        <w:tblLayout w:type="fixed"/>
        <w:tblLook w:val="0480" w:firstRow="0" w:lastRow="0" w:firstColumn="1" w:lastColumn="0" w:noHBand="0" w:noVBand="1"/>
      </w:tblPr>
      <w:tblGrid>
        <w:gridCol w:w="4820"/>
        <w:gridCol w:w="1559"/>
      </w:tblGrid>
      <w:tr w:rsidR="00FC6962" w:rsidRPr="00C47F48" w14:paraId="140FA961" w14:textId="77777777" w:rsidTr="002F7B3E">
        <w:trPr>
          <w:trHeight w:val="1"/>
          <w:tblHeader/>
        </w:trPr>
        <w:tc>
          <w:tcPr>
            <w:tcW w:w="4820" w:type="dxa"/>
            <w:shd w:val="clear" w:color="auto" w:fill="505150"/>
            <w:vAlign w:val="bottom"/>
          </w:tcPr>
          <w:p w14:paraId="17E0912E" w14:textId="77777777" w:rsidR="00FC6962" w:rsidRPr="00C47F48" w:rsidRDefault="00FC6962" w:rsidP="002F7B3E">
            <w:pPr>
              <w:pStyle w:val="StileInterlineamultipla12ri"/>
              <w:ind w:firstLine="0"/>
              <w:rPr>
                <w:lang w:val="en-GB"/>
              </w:rPr>
            </w:pPr>
            <w:r w:rsidRPr="00C47F48">
              <w:rPr>
                <w:rStyle w:val="Stile"/>
                <w:lang w:val="en-GB"/>
              </w:rPr>
              <w:t>Measured property</w:t>
            </w:r>
          </w:p>
        </w:tc>
        <w:tc>
          <w:tcPr>
            <w:tcW w:w="1559" w:type="dxa"/>
            <w:shd w:val="clear" w:color="auto" w:fill="505150"/>
            <w:vAlign w:val="bottom"/>
          </w:tcPr>
          <w:p w14:paraId="1D2E4B68" w14:textId="77777777" w:rsidR="00FC6962" w:rsidRPr="00C47F48" w:rsidRDefault="00FC6962" w:rsidP="002F7B3E">
            <w:pPr>
              <w:pStyle w:val="StileInterlineamultipla12ri"/>
              <w:ind w:firstLine="0"/>
              <w:rPr>
                <w:lang w:val="en-GB"/>
              </w:rPr>
            </w:pPr>
            <w:r w:rsidRPr="00C47F48">
              <w:rPr>
                <w:rStyle w:val="Stile"/>
                <w:lang w:val="en-GB"/>
              </w:rPr>
              <w:t>Metric</w:t>
            </w:r>
          </w:p>
        </w:tc>
      </w:tr>
      <w:tr w:rsidR="00FC6962" w:rsidRPr="00C47F48" w14:paraId="7516EE82" w14:textId="77777777" w:rsidTr="002F7B3E">
        <w:trPr>
          <w:trHeight w:val="203"/>
          <w:tblHeader/>
        </w:trPr>
        <w:tc>
          <w:tcPr>
            <w:tcW w:w="4820" w:type="dxa"/>
            <w:vAlign w:val="center"/>
          </w:tcPr>
          <w:p w14:paraId="37E1A47D" w14:textId="77777777" w:rsidR="00FC6962" w:rsidRPr="00C47F48" w:rsidRDefault="00FC6962" w:rsidP="002F7B3E">
            <w:pPr>
              <w:ind w:firstLine="0"/>
              <w:jc w:val="left"/>
              <w:rPr>
                <w:rStyle w:val="TimesNewRoman8ptCorsivo"/>
                <w:i w:val="0"/>
                <w:lang w:val="en-GB"/>
              </w:rPr>
            </w:pPr>
            <w:r w:rsidRPr="00C47F48">
              <w:rPr>
                <w:rStyle w:val="TimesNewRoman8ptCorsivo"/>
                <w:lang w:val="en-GB"/>
              </w:rPr>
              <w:t>Total # of content providers joining the EAGLE infrastructure</w:t>
            </w:r>
          </w:p>
        </w:tc>
        <w:tc>
          <w:tcPr>
            <w:tcW w:w="1559" w:type="dxa"/>
            <w:vAlign w:val="center"/>
          </w:tcPr>
          <w:p w14:paraId="6670165D" w14:textId="77777777" w:rsidR="00FC6962" w:rsidRPr="00C47F48" w:rsidRDefault="00FC6962" w:rsidP="002F7B3E">
            <w:pPr>
              <w:ind w:firstLine="0"/>
              <w:jc w:val="left"/>
              <w:rPr>
                <w:rStyle w:val="TimesNewRoman8ptCorsivo"/>
                <w:i w:val="0"/>
                <w:lang w:val="en-GB"/>
              </w:rPr>
            </w:pPr>
            <w:r w:rsidRPr="00C47F48">
              <w:rPr>
                <w:rStyle w:val="TimesNewRoman8ptCorsivo"/>
                <w:lang w:val="en-GB"/>
              </w:rPr>
              <w:t>Content providers</w:t>
            </w:r>
          </w:p>
        </w:tc>
      </w:tr>
      <w:tr w:rsidR="00FC6962" w:rsidRPr="00C47F48" w14:paraId="242D9AD5" w14:textId="77777777" w:rsidTr="002F7B3E">
        <w:trPr>
          <w:trHeight w:val="1"/>
          <w:tblHeader/>
        </w:trPr>
        <w:tc>
          <w:tcPr>
            <w:tcW w:w="4820" w:type="dxa"/>
            <w:shd w:val="clear" w:color="auto" w:fill="DDDEDD"/>
            <w:vAlign w:val="center"/>
          </w:tcPr>
          <w:p w14:paraId="0BC8F3AE" w14:textId="77777777" w:rsidR="00FC6962" w:rsidRPr="00C47F48" w:rsidRDefault="00FC6962" w:rsidP="002F7B3E">
            <w:pPr>
              <w:ind w:firstLine="0"/>
              <w:jc w:val="left"/>
              <w:rPr>
                <w:rStyle w:val="TimesNewRoman8ptCorsivo"/>
                <w:i w:val="0"/>
                <w:lang w:val="en-GB"/>
              </w:rPr>
            </w:pPr>
            <w:r w:rsidRPr="00C47F48">
              <w:rPr>
                <w:rStyle w:val="TimesNewRoman8ptCorsivo"/>
                <w:lang w:val="en-GB"/>
              </w:rPr>
              <w:t>Total # of languages for translations</w:t>
            </w:r>
          </w:p>
        </w:tc>
        <w:tc>
          <w:tcPr>
            <w:tcW w:w="1559" w:type="dxa"/>
            <w:shd w:val="clear" w:color="auto" w:fill="DDDEDD"/>
            <w:vAlign w:val="center"/>
          </w:tcPr>
          <w:p w14:paraId="373916D4" w14:textId="77777777" w:rsidR="00FC6962" w:rsidRPr="00C47F48" w:rsidRDefault="00FC6962" w:rsidP="002F7B3E">
            <w:pPr>
              <w:ind w:firstLine="0"/>
              <w:jc w:val="left"/>
              <w:rPr>
                <w:rStyle w:val="TimesNewRoman8ptCorsivo"/>
                <w:i w:val="0"/>
                <w:lang w:val="en-GB"/>
              </w:rPr>
            </w:pPr>
            <w:r w:rsidRPr="00C47F48">
              <w:rPr>
                <w:rStyle w:val="TimesNewRoman8ptCorsivo"/>
                <w:lang w:val="en-GB"/>
              </w:rPr>
              <w:t>Languages</w:t>
            </w:r>
          </w:p>
        </w:tc>
      </w:tr>
      <w:tr w:rsidR="00FC6962" w:rsidRPr="00C47F48" w14:paraId="6110EE67" w14:textId="77777777" w:rsidTr="002F7B3E">
        <w:trPr>
          <w:trHeight w:val="1"/>
          <w:tblHeader/>
        </w:trPr>
        <w:tc>
          <w:tcPr>
            <w:tcW w:w="4820" w:type="dxa"/>
            <w:shd w:val="clear" w:color="auto" w:fill="FFFFFF" w:themeFill="background1"/>
            <w:vAlign w:val="center"/>
          </w:tcPr>
          <w:p w14:paraId="0499B2BA" w14:textId="77777777" w:rsidR="00FC6962" w:rsidRPr="00C47F48" w:rsidRDefault="00FC6962" w:rsidP="002F7B3E">
            <w:pPr>
              <w:ind w:firstLine="0"/>
              <w:jc w:val="left"/>
              <w:rPr>
                <w:rStyle w:val="TimesNewRoman8ptCorsivo"/>
                <w:i w:val="0"/>
                <w:lang w:val="en-GB"/>
              </w:rPr>
            </w:pPr>
            <w:r w:rsidRPr="00C47F48">
              <w:rPr>
                <w:rStyle w:val="TimesNewRoman8ptCorsivo"/>
                <w:lang w:val="en-GB"/>
              </w:rPr>
              <w:t>Total # of EAGLE records</w:t>
            </w:r>
          </w:p>
        </w:tc>
        <w:tc>
          <w:tcPr>
            <w:tcW w:w="1559" w:type="dxa"/>
            <w:shd w:val="clear" w:color="auto" w:fill="FFFFFF" w:themeFill="background1"/>
            <w:vAlign w:val="center"/>
          </w:tcPr>
          <w:p w14:paraId="176A38C7" w14:textId="77777777" w:rsidR="00FC6962" w:rsidRPr="00C47F48" w:rsidRDefault="00FC6962" w:rsidP="002F7B3E">
            <w:pPr>
              <w:ind w:firstLine="0"/>
              <w:jc w:val="left"/>
              <w:rPr>
                <w:rStyle w:val="TimesNewRoman8ptCorsivo"/>
                <w:i w:val="0"/>
                <w:lang w:val="en-GB"/>
              </w:rPr>
            </w:pPr>
            <w:r w:rsidRPr="00C47F48">
              <w:rPr>
                <w:rStyle w:val="TimesNewRoman8ptCorsivo"/>
                <w:lang w:val="en-GB"/>
              </w:rPr>
              <w:t>Total records</w:t>
            </w:r>
          </w:p>
        </w:tc>
      </w:tr>
      <w:tr w:rsidR="00FC6962" w:rsidRPr="00C47F48" w14:paraId="4A500576" w14:textId="77777777" w:rsidTr="002F7B3E">
        <w:trPr>
          <w:trHeight w:val="1"/>
          <w:tblHeader/>
        </w:trPr>
        <w:tc>
          <w:tcPr>
            <w:tcW w:w="4820" w:type="dxa"/>
            <w:shd w:val="clear" w:color="auto" w:fill="D9D9D9" w:themeFill="background1" w:themeFillShade="D9"/>
            <w:vAlign w:val="center"/>
          </w:tcPr>
          <w:p w14:paraId="6196C387" w14:textId="77777777" w:rsidR="00FC6962" w:rsidRPr="00C47F48" w:rsidRDefault="00FC6962" w:rsidP="00DF0E39">
            <w:pPr>
              <w:ind w:firstLine="0"/>
              <w:jc w:val="left"/>
              <w:rPr>
                <w:rStyle w:val="TimesNewRoman8ptCorsivo"/>
                <w:i w:val="0"/>
                <w:lang w:val="en-GB"/>
              </w:rPr>
            </w:pPr>
            <w:r w:rsidRPr="00C47F48">
              <w:rPr>
                <w:rStyle w:val="TimesNewRoman8ptCorsivo"/>
                <w:lang w:val="en-GB"/>
              </w:rPr>
              <w:lastRenderedPageBreak/>
              <w:t xml:space="preserve">Compliance toward the controlled vocabulary for materials. The values of this metric track the percentage of vocabulary-compliant occurrences in </w:t>
            </w:r>
            <w:r w:rsidR="00DF0E39">
              <w:rPr>
                <w:rStyle w:val="TimesNewRoman8ptCorsivo"/>
                <w:lang w:val="en-GB"/>
              </w:rPr>
              <w:t>the</w:t>
            </w:r>
            <w:r w:rsidRPr="00C47F48">
              <w:rPr>
                <w:rStyle w:val="TimesNewRoman8ptCorsivo"/>
                <w:lang w:val="en-GB"/>
              </w:rPr>
              <w:t xml:space="preserve"> XML field </w:t>
            </w:r>
            <w:r w:rsidR="00DF0E39">
              <w:rPr>
                <w:rStyle w:val="TimesNewRoman8ptCorsivo"/>
                <w:lang w:val="en-GB"/>
              </w:rPr>
              <w:t xml:space="preserve">containing the value for “material”, </w:t>
            </w:r>
            <w:r w:rsidRPr="00C47F48">
              <w:rPr>
                <w:rStyle w:val="TimesNewRoman8ptCorsivo"/>
                <w:lang w:val="en-GB"/>
              </w:rPr>
              <w:t xml:space="preserve">over the total amount of occurrences of that field. As an example, if the vocabulary defines the entries “aaa”, “bbb”, “ccc” and the vocabulary-controlled XML field uses “aaa” </w:t>
            </w:r>
            <w:r w:rsidR="00DF0E39">
              <w:rPr>
                <w:rStyle w:val="TimesNewRoman8ptCorsivo"/>
                <w:lang w:val="en-GB"/>
              </w:rPr>
              <w:t>four times</w:t>
            </w:r>
            <w:r w:rsidRPr="00C47F48">
              <w:rPr>
                <w:rStyle w:val="TimesNewRoman8ptCorsivo"/>
                <w:lang w:val="en-GB"/>
              </w:rPr>
              <w:t xml:space="preserve">, “bbb” three times, and “xxx” </w:t>
            </w:r>
            <w:r w:rsidR="00DF0E39">
              <w:rPr>
                <w:rStyle w:val="TimesNewRoman8ptCorsivo"/>
                <w:lang w:val="en-GB"/>
              </w:rPr>
              <w:t>three times, the metric yields 0.7 (i.e. 7</w:t>
            </w:r>
            <w:r w:rsidRPr="00C47F48">
              <w:rPr>
                <w:rStyle w:val="TimesNewRoman8ptCorsivo"/>
                <w:lang w:val="en-GB"/>
              </w:rPr>
              <w:t xml:space="preserve"> out of 10 occurrences match the vocabulary).</w:t>
            </w:r>
          </w:p>
        </w:tc>
        <w:tc>
          <w:tcPr>
            <w:tcW w:w="1559" w:type="dxa"/>
            <w:shd w:val="clear" w:color="auto" w:fill="D9D9D9" w:themeFill="background1" w:themeFillShade="D9"/>
            <w:vAlign w:val="center"/>
          </w:tcPr>
          <w:p w14:paraId="6FD7F146" w14:textId="77777777" w:rsidR="00FC6962" w:rsidRPr="00C47F48" w:rsidRDefault="00FC6962" w:rsidP="002F7B3E">
            <w:pPr>
              <w:ind w:firstLine="0"/>
              <w:jc w:val="left"/>
              <w:rPr>
                <w:rStyle w:val="TimesNewRoman8ptCorsivo"/>
                <w:i w:val="0"/>
                <w:lang w:val="en-GB"/>
              </w:rPr>
            </w:pPr>
            <w:r w:rsidRPr="00C47F48">
              <w:rPr>
                <w:rStyle w:val="TimesNewRoman8ptCorsivo"/>
                <w:lang w:val="en-GB"/>
              </w:rPr>
              <w:t>Voc:material</w:t>
            </w:r>
            <w:r w:rsidRPr="00C47F48">
              <w:rPr>
                <w:rStyle w:val="TimesNewRoman8ptCorsivo"/>
                <w:lang w:val="en-GB"/>
              </w:rPr>
              <w:br/>
              <w:t>compliance</w:t>
            </w:r>
          </w:p>
        </w:tc>
      </w:tr>
      <w:tr w:rsidR="00FC6962" w:rsidRPr="00C47F48" w14:paraId="268D36B5" w14:textId="77777777" w:rsidTr="002F7B3E">
        <w:trPr>
          <w:trHeight w:val="1"/>
          <w:tblHeader/>
        </w:trPr>
        <w:tc>
          <w:tcPr>
            <w:tcW w:w="4820" w:type="dxa"/>
            <w:shd w:val="clear" w:color="auto" w:fill="FFFFFF" w:themeFill="background1"/>
            <w:vAlign w:val="center"/>
          </w:tcPr>
          <w:p w14:paraId="7AEE6398" w14:textId="77777777" w:rsidR="00FC6962" w:rsidRPr="00C47F48" w:rsidRDefault="00FC6962" w:rsidP="00DF0E39">
            <w:pPr>
              <w:ind w:firstLine="0"/>
              <w:jc w:val="left"/>
              <w:rPr>
                <w:rStyle w:val="TimesNewRoman8ptCorsivo"/>
                <w:i w:val="0"/>
                <w:lang w:val="en-GB"/>
              </w:rPr>
            </w:pPr>
            <w:r w:rsidRPr="00C47F48">
              <w:rPr>
                <w:rStyle w:val="TimesNewRoman8ptCorsivo"/>
                <w:lang w:val="en-GB"/>
              </w:rPr>
              <w:t xml:space="preserve">Completeness of every single collected native XML record. The values of this metric track the percentage of non-empty XML fields among 5 user-defined fields (e.g. title, description, object type, </w:t>
            </w:r>
            <w:r w:rsidR="00DF0E39">
              <w:rPr>
                <w:rStyle w:val="TimesNewRoman8ptCorsivo"/>
                <w:lang w:val="en-GB"/>
              </w:rPr>
              <w:t>date, material.). The value could be</w:t>
            </w:r>
            <w:del w:id="2" w:author="Andrea Mannocci" w:date="2015-12-15T12:26:00Z">
              <w:r w:rsidR="00DF0E39" w:rsidDel="00427F25">
                <w:rPr>
                  <w:rStyle w:val="TimesNewRoman8ptCorsivo"/>
                  <w:lang w:val="en-GB"/>
                </w:rPr>
                <w:delText xml:space="preserve"> </w:delText>
              </w:r>
            </w:del>
            <w:r w:rsidRPr="00C47F48">
              <w:rPr>
                <w:rStyle w:val="TimesNewRoman8ptCorsivo"/>
                <w:lang w:val="en-GB"/>
              </w:rPr>
              <w:t xml:space="preserve"> 0%, 20%, 40%, 60, 80%, 100%</w:t>
            </w:r>
            <w:r w:rsidR="00DF0E39">
              <w:rPr>
                <w:rStyle w:val="TimesNewRoman8ptCorsivo"/>
                <w:lang w:val="en-GB"/>
              </w:rPr>
              <w:t>,</w:t>
            </w:r>
            <w:r w:rsidRPr="00C47F48">
              <w:rPr>
                <w:rStyle w:val="TimesNewRoman8ptCorsivo"/>
                <w:lang w:val="en-GB"/>
              </w:rPr>
              <w:t xml:space="preserve"> depending on how many non-empty values have been f</w:t>
            </w:r>
            <w:r w:rsidR="00DF0E39">
              <w:rPr>
                <w:rStyle w:val="TimesNewRoman8ptCorsivo"/>
                <w:lang w:val="en-GB"/>
              </w:rPr>
              <w:t>ound.</w:t>
            </w:r>
          </w:p>
        </w:tc>
        <w:tc>
          <w:tcPr>
            <w:tcW w:w="1559" w:type="dxa"/>
            <w:shd w:val="clear" w:color="auto" w:fill="FFFFFF" w:themeFill="background1"/>
            <w:vAlign w:val="center"/>
          </w:tcPr>
          <w:p w14:paraId="266FB55B" w14:textId="77777777" w:rsidR="00FC6962" w:rsidRPr="00C47F48" w:rsidRDefault="00FC6962" w:rsidP="002F7B3E">
            <w:pPr>
              <w:ind w:firstLine="0"/>
              <w:jc w:val="left"/>
              <w:rPr>
                <w:rStyle w:val="TimesNewRoman8ptCorsivo"/>
                <w:i w:val="0"/>
                <w:lang w:val="en-GB"/>
              </w:rPr>
            </w:pPr>
            <w:r w:rsidRPr="00C47F48">
              <w:rPr>
                <w:rStyle w:val="TimesNewRoman8ptCorsivo"/>
                <w:lang w:val="en-GB"/>
              </w:rPr>
              <w:t>Completeness</w:t>
            </w:r>
          </w:p>
        </w:tc>
      </w:tr>
    </w:tbl>
    <w:p w14:paraId="12787EA5" w14:textId="77777777" w:rsidR="00FC6962" w:rsidRPr="00C47F48" w:rsidRDefault="00FC6962" w:rsidP="00FC6962">
      <w:pPr>
        <w:pStyle w:val="tablecaption"/>
        <w:rPr>
          <w:lang w:val="en-GB"/>
        </w:rPr>
      </w:pPr>
      <w:r w:rsidRPr="00C47F48">
        <w:rPr>
          <w:b/>
          <w:lang w:val="en-GB"/>
        </w:rPr>
        <w:t xml:space="preserve">Table </w:t>
      </w:r>
      <w:r w:rsidRPr="00C47F48">
        <w:rPr>
          <w:b/>
          <w:lang w:val="en-GB"/>
        </w:rPr>
        <w:fldChar w:fldCharType="begin"/>
      </w:r>
      <w:r w:rsidRPr="00C47F48">
        <w:rPr>
          <w:b/>
          <w:lang w:val="en-GB"/>
        </w:rPr>
        <w:instrText xml:space="preserve"> SEQ "Table" \* MERGEFORMAT </w:instrText>
      </w:r>
      <w:r w:rsidRPr="00C47F48">
        <w:rPr>
          <w:b/>
          <w:lang w:val="en-GB"/>
        </w:rPr>
        <w:fldChar w:fldCharType="separate"/>
      </w:r>
      <w:r w:rsidR="00A85F0D" w:rsidRPr="00C47F48">
        <w:rPr>
          <w:b/>
          <w:noProof/>
          <w:lang w:val="en-GB"/>
        </w:rPr>
        <w:t>1</w:t>
      </w:r>
      <w:r w:rsidRPr="00C47F48">
        <w:rPr>
          <w:b/>
          <w:lang w:val="en-GB"/>
        </w:rPr>
        <w:fldChar w:fldCharType="end"/>
      </w:r>
      <w:r w:rsidRPr="00C47F48">
        <w:rPr>
          <w:b/>
          <w:lang w:val="en-GB"/>
        </w:rPr>
        <w:t>.</w:t>
      </w:r>
      <w:r w:rsidRPr="00C47F48">
        <w:rPr>
          <w:lang w:val="en-GB"/>
        </w:rPr>
        <w:t xml:space="preserve"> – Metrics implemented in EAGLE</w:t>
      </w:r>
    </w:p>
    <w:p w14:paraId="339F3EF5" w14:textId="77777777" w:rsidR="00FC6962" w:rsidRPr="00C47F48" w:rsidRDefault="00FC6962" w:rsidP="00FC6962">
      <w:pPr>
        <w:pStyle w:val="heading2"/>
        <w:rPr>
          <w:lang w:val="en-GB"/>
        </w:rPr>
      </w:pPr>
      <w:r w:rsidRPr="00C47F48">
        <w:rPr>
          <w:lang w:val="en-GB"/>
        </w:rPr>
        <w:t>Controls</w:t>
      </w:r>
    </w:p>
    <w:p w14:paraId="7F3F0DA0" w14:textId="77777777" w:rsidR="00FC6962" w:rsidRPr="00C47F48" w:rsidRDefault="00FC6962" w:rsidP="00FC6962">
      <w:pPr>
        <w:pStyle w:val="p1a"/>
        <w:rPr>
          <w:lang w:val="en-GB"/>
        </w:rPr>
      </w:pPr>
      <w:r w:rsidRPr="00C47F48">
        <w:rPr>
          <w:lang w:val="en-GB"/>
        </w:rPr>
        <w:t xml:space="preserve">Given the metrics described in 3.1, the table below reports some controls </w:t>
      </w:r>
      <w:r w:rsidR="00DF0E39">
        <w:rPr>
          <w:lang w:val="en-GB"/>
        </w:rPr>
        <w:t xml:space="preserve">defined over those metrics. </w:t>
      </w:r>
    </w:p>
    <w:p w14:paraId="30FA9E0D" w14:textId="77777777" w:rsidR="00FC6962" w:rsidRPr="00C47F48" w:rsidRDefault="00FC6962" w:rsidP="00FC6962">
      <w:pPr>
        <w:rPr>
          <w:lang w:val="en-GB"/>
        </w:rPr>
      </w:pPr>
    </w:p>
    <w:tbl>
      <w:tblPr>
        <w:tblW w:w="6379" w:type="dxa"/>
        <w:tblInd w:w="108" w:type="dxa"/>
        <w:tblLayout w:type="fixed"/>
        <w:tblLook w:val="0480" w:firstRow="0" w:lastRow="0" w:firstColumn="1" w:lastColumn="0" w:noHBand="0" w:noVBand="1"/>
      </w:tblPr>
      <w:tblGrid>
        <w:gridCol w:w="1418"/>
        <w:gridCol w:w="4961"/>
      </w:tblGrid>
      <w:tr w:rsidR="00FC6962" w:rsidRPr="00C47F48" w14:paraId="2B05CC8C" w14:textId="77777777" w:rsidTr="002F7B3E">
        <w:trPr>
          <w:trHeight w:val="1"/>
          <w:tblHeader/>
        </w:trPr>
        <w:tc>
          <w:tcPr>
            <w:tcW w:w="1418" w:type="dxa"/>
            <w:shd w:val="clear" w:color="auto" w:fill="505150"/>
            <w:vAlign w:val="bottom"/>
          </w:tcPr>
          <w:p w14:paraId="198E13FE" w14:textId="77777777" w:rsidR="00FC6962" w:rsidRPr="00C47F48" w:rsidRDefault="00FC6962" w:rsidP="002F7B3E">
            <w:pPr>
              <w:pStyle w:val="StileInterlineamultipla12ri"/>
              <w:ind w:firstLine="0"/>
              <w:rPr>
                <w:rStyle w:val="Stile"/>
                <w:lang w:val="en-GB"/>
              </w:rPr>
            </w:pPr>
            <w:r w:rsidRPr="00C47F48">
              <w:rPr>
                <w:rStyle w:val="Stile"/>
                <w:lang w:val="en-GB"/>
              </w:rPr>
              <w:t>Metric</w:t>
            </w:r>
          </w:p>
        </w:tc>
        <w:tc>
          <w:tcPr>
            <w:tcW w:w="4961" w:type="dxa"/>
            <w:shd w:val="clear" w:color="auto" w:fill="505150"/>
            <w:vAlign w:val="bottom"/>
          </w:tcPr>
          <w:p w14:paraId="7AA1C4BF" w14:textId="77777777" w:rsidR="00FC6962" w:rsidRPr="00C47F48" w:rsidRDefault="00FC6962" w:rsidP="002F7B3E">
            <w:pPr>
              <w:pStyle w:val="StileInterlineamultipla12ri"/>
              <w:ind w:firstLine="0"/>
              <w:rPr>
                <w:lang w:val="en-GB"/>
              </w:rPr>
            </w:pPr>
            <w:r w:rsidRPr="00C47F48">
              <w:rPr>
                <w:rStyle w:val="Stile"/>
                <w:lang w:val="en-GB"/>
              </w:rPr>
              <w:t>Control</w:t>
            </w:r>
          </w:p>
        </w:tc>
      </w:tr>
      <w:tr w:rsidR="00FC6962" w:rsidRPr="00C47F48" w14:paraId="6C4E4C61" w14:textId="77777777" w:rsidTr="002F7B3E">
        <w:trPr>
          <w:trHeight w:val="287"/>
          <w:tblHeader/>
        </w:trPr>
        <w:tc>
          <w:tcPr>
            <w:tcW w:w="1418" w:type="dxa"/>
            <w:shd w:val="clear" w:color="auto" w:fill="D9D9D9" w:themeFill="background1" w:themeFillShade="D9"/>
            <w:vAlign w:val="center"/>
          </w:tcPr>
          <w:p w14:paraId="1884E5C3" w14:textId="77777777" w:rsidR="00FC6962" w:rsidRPr="00C47F48" w:rsidRDefault="00FC6962" w:rsidP="002F7B3E">
            <w:pPr>
              <w:ind w:firstLine="0"/>
              <w:jc w:val="left"/>
              <w:rPr>
                <w:rStyle w:val="TimesNewRoman8ptCorsivo"/>
                <w:i w:val="0"/>
                <w:lang w:val="en-GB"/>
              </w:rPr>
            </w:pPr>
            <w:r w:rsidRPr="00C47F48">
              <w:rPr>
                <w:rStyle w:val="TimesNewRoman8ptCorsivo"/>
                <w:lang w:val="en-GB"/>
              </w:rPr>
              <w:t>Content providers</w:t>
            </w:r>
          </w:p>
        </w:tc>
        <w:tc>
          <w:tcPr>
            <w:tcW w:w="4961" w:type="dxa"/>
            <w:shd w:val="clear" w:color="auto" w:fill="D9D9D9" w:themeFill="background1" w:themeFillShade="D9"/>
            <w:vAlign w:val="center"/>
          </w:tcPr>
          <w:p w14:paraId="3D6F2795" w14:textId="77777777" w:rsidR="00FC6962" w:rsidRPr="00C47F48" w:rsidRDefault="00FC6962" w:rsidP="002F7B3E">
            <w:pPr>
              <w:ind w:firstLine="0"/>
              <w:jc w:val="left"/>
              <w:rPr>
                <w:rStyle w:val="TimesNewRoman8ptCorsivo"/>
                <w:i w:val="0"/>
                <w:lang w:val="en-GB"/>
              </w:rPr>
            </w:pPr>
            <w:r w:rsidRPr="00C47F48">
              <w:rPr>
                <w:rStyle w:val="TimesNewRoman8ptCorsivo"/>
                <w:lang w:val="en-GB"/>
              </w:rPr>
              <w:t>Check if the number of content providers indexed in Solr is monotonic increasing over time (considering the three last observations of the metric)</w:t>
            </w:r>
          </w:p>
        </w:tc>
      </w:tr>
      <w:tr w:rsidR="00FC6962" w:rsidRPr="00C47F48" w14:paraId="738FD61E" w14:textId="77777777" w:rsidTr="002F7B3E">
        <w:trPr>
          <w:trHeight w:val="287"/>
          <w:tblHeader/>
        </w:trPr>
        <w:tc>
          <w:tcPr>
            <w:tcW w:w="1418" w:type="dxa"/>
            <w:vAlign w:val="center"/>
          </w:tcPr>
          <w:p w14:paraId="12D5097F" w14:textId="77777777" w:rsidR="00FC6962" w:rsidRPr="00C47F48" w:rsidRDefault="00FC6962" w:rsidP="002F7B3E">
            <w:pPr>
              <w:ind w:firstLine="0"/>
              <w:jc w:val="left"/>
              <w:rPr>
                <w:rStyle w:val="TimesNewRoman8ptCorsivo"/>
                <w:i w:val="0"/>
                <w:lang w:val="en-GB"/>
              </w:rPr>
            </w:pPr>
            <w:r w:rsidRPr="00C47F48">
              <w:rPr>
                <w:rStyle w:val="TimesNewRoman8ptCorsivo"/>
                <w:lang w:val="en-GB"/>
              </w:rPr>
              <w:t>Content providers</w:t>
            </w:r>
          </w:p>
        </w:tc>
        <w:tc>
          <w:tcPr>
            <w:tcW w:w="4961" w:type="dxa"/>
            <w:vAlign w:val="center"/>
          </w:tcPr>
          <w:p w14:paraId="11DA021D" w14:textId="77777777" w:rsidR="00FC6962" w:rsidRPr="00C47F48" w:rsidRDefault="00FC6962" w:rsidP="002F7B3E">
            <w:pPr>
              <w:ind w:firstLine="0"/>
              <w:jc w:val="left"/>
              <w:rPr>
                <w:rStyle w:val="TimesNewRoman8ptCorsivo"/>
                <w:i w:val="0"/>
                <w:lang w:val="en-GB"/>
              </w:rPr>
            </w:pPr>
            <w:r w:rsidRPr="00C47F48">
              <w:rPr>
                <w:rStyle w:val="TimesNewRoman8ptCorsivo"/>
                <w:lang w:val="en-GB"/>
              </w:rPr>
              <w:t>Check whether the number of content providers indexed in Solr equals the number of OAI sets present in MongoDB (considering only the last observation of the metric)</w:t>
            </w:r>
          </w:p>
        </w:tc>
      </w:tr>
      <w:tr w:rsidR="00FC6962" w:rsidRPr="00C47F48" w14:paraId="0841AD34" w14:textId="77777777" w:rsidTr="002F7B3E">
        <w:trPr>
          <w:trHeight w:val="580"/>
          <w:tblHeader/>
        </w:trPr>
        <w:tc>
          <w:tcPr>
            <w:tcW w:w="1418" w:type="dxa"/>
            <w:shd w:val="clear" w:color="auto" w:fill="DDDEDD"/>
            <w:vAlign w:val="center"/>
          </w:tcPr>
          <w:p w14:paraId="701636F4" w14:textId="77777777" w:rsidR="00FC6962" w:rsidRPr="00C47F48" w:rsidRDefault="00FC6962" w:rsidP="002F7B3E">
            <w:pPr>
              <w:ind w:firstLine="0"/>
              <w:jc w:val="left"/>
              <w:rPr>
                <w:rStyle w:val="TimesNewRoman8ptCorsivo"/>
                <w:i w:val="0"/>
                <w:lang w:val="en-GB"/>
              </w:rPr>
            </w:pPr>
            <w:r w:rsidRPr="00C47F48">
              <w:rPr>
                <w:rStyle w:val="TimesNewRoman8ptCorsivo"/>
                <w:lang w:val="en-GB"/>
              </w:rPr>
              <w:t>Languages</w:t>
            </w:r>
          </w:p>
        </w:tc>
        <w:tc>
          <w:tcPr>
            <w:tcW w:w="4961" w:type="dxa"/>
            <w:shd w:val="clear" w:color="auto" w:fill="DDDEDD"/>
            <w:vAlign w:val="center"/>
          </w:tcPr>
          <w:p w14:paraId="1F472ACD" w14:textId="77777777" w:rsidR="00FC6962" w:rsidRPr="00C47F48" w:rsidRDefault="00FC6962" w:rsidP="002F7B3E">
            <w:pPr>
              <w:ind w:firstLine="0"/>
              <w:jc w:val="left"/>
              <w:rPr>
                <w:rStyle w:val="TimesNewRoman8ptCorsivo"/>
                <w:i w:val="0"/>
                <w:lang w:val="en-GB"/>
              </w:rPr>
            </w:pPr>
            <w:r w:rsidRPr="00C47F48">
              <w:rPr>
                <w:rStyle w:val="TimesNewRoman8ptCorsivo"/>
                <w:lang w:val="en-GB"/>
              </w:rPr>
              <w:t>Check if the number of modern languages present in translations indexed in Solr is steadily increasing over time (considering the two last observations of the metric)</w:t>
            </w:r>
          </w:p>
        </w:tc>
      </w:tr>
      <w:tr w:rsidR="00FC6962" w:rsidRPr="00C47F48" w14:paraId="71A95751" w14:textId="77777777" w:rsidTr="002F7B3E">
        <w:trPr>
          <w:trHeight w:val="1"/>
          <w:tblHeader/>
        </w:trPr>
        <w:tc>
          <w:tcPr>
            <w:tcW w:w="1418" w:type="dxa"/>
            <w:shd w:val="clear" w:color="auto" w:fill="FFFFFF" w:themeFill="background1"/>
            <w:vAlign w:val="center"/>
          </w:tcPr>
          <w:p w14:paraId="5A9E563E" w14:textId="77777777" w:rsidR="00FC6962" w:rsidRPr="00C47F48" w:rsidRDefault="00FC6962" w:rsidP="002F7B3E">
            <w:pPr>
              <w:ind w:firstLine="0"/>
              <w:jc w:val="left"/>
              <w:rPr>
                <w:rStyle w:val="TimesNewRoman8ptCorsivo"/>
                <w:i w:val="0"/>
                <w:lang w:val="en-GB"/>
              </w:rPr>
            </w:pPr>
            <w:r w:rsidRPr="00C47F48">
              <w:rPr>
                <w:rStyle w:val="TimesNewRoman8ptCorsivo"/>
                <w:lang w:val="en-GB"/>
              </w:rPr>
              <w:t>Total records</w:t>
            </w:r>
          </w:p>
        </w:tc>
        <w:tc>
          <w:tcPr>
            <w:tcW w:w="4961" w:type="dxa"/>
            <w:shd w:val="clear" w:color="auto" w:fill="FFFFFF" w:themeFill="background1"/>
            <w:vAlign w:val="center"/>
          </w:tcPr>
          <w:p w14:paraId="075F64C4" w14:textId="77777777" w:rsidR="00FC6962" w:rsidRPr="00C47F48" w:rsidRDefault="00FC6962" w:rsidP="002F7B3E">
            <w:pPr>
              <w:ind w:firstLine="0"/>
              <w:jc w:val="left"/>
              <w:rPr>
                <w:rStyle w:val="TimesNewRoman8ptCorsivo"/>
                <w:i w:val="0"/>
                <w:lang w:val="en-GB"/>
              </w:rPr>
            </w:pPr>
            <w:r w:rsidRPr="00C47F48">
              <w:rPr>
                <w:rStyle w:val="TimesNewRoman8ptCorsivo"/>
                <w:lang w:val="en-GB"/>
              </w:rPr>
              <w:t>Check whether the total number of EAGLE records (per content provider) is steadily increasing over time (considering only the three last observations)</w:t>
            </w:r>
          </w:p>
        </w:tc>
      </w:tr>
      <w:tr w:rsidR="00FC6962" w:rsidRPr="00C47F48" w14:paraId="0C04D34E" w14:textId="77777777" w:rsidTr="002F7B3E">
        <w:trPr>
          <w:trHeight w:val="1"/>
          <w:tblHeader/>
        </w:trPr>
        <w:tc>
          <w:tcPr>
            <w:tcW w:w="1418" w:type="dxa"/>
            <w:shd w:val="clear" w:color="auto" w:fill="D9D9D9" w:themeFill="background1" w:themeFillShade="D9"/>
            <w:vAlign w:val="center"/>
          </w:tcPr>
          <w:p w14:paraId="0887AD66" w14:textId="77777777" w:rsidR="00FC6962" w:rsidRPr="00C47F48" w:rsidRDefault="00FC6962" w:rsidP="002F7B3E">
            <w:pPr>
              <w:ind w:firstLine="0"/>
              <w:jc w:val="left"/>
              <w:rPr>
                <w:rStyle w:val="TimesNewRoman8ptCorsivo"/>
                <w:i w:val="0"/>
                <w:lang w:val="en-GB"/>
              </w:rPr>
            </w:pPr>
            <w:r w:rsidRPr="00C47F48">
              <w:rPr>
                <w:rStyle w:val="TimesNewRoman8ptCorsivo"/>
                <w:lang w:val="en-GB"/>
              </w:rPr>
              <w:t>Voc:material</w:t>
            </w:r>
            <w:r w:rsidRPr="00C47F48">
              <w:rPr>
                <w:rStyle w:val="TimesNewRoman8ptCorsivo"/>
                <w:lang w:val="en-GB"/>
              </w:rPr>
              <w:br/>
              <w:t>compliance</w:t>
            </w:r>
          </w:p>
        </w:tc>
        <w:tc>
          <w:tcPr>
            <w:tcW w:w="4961" w:type="dxa"/>
            <w:shd w:val="clear" w:color="auto" w:fill="D9D9D9" w:themeFill="background1" w:themeFillShade="D9"/>
            <w:vAlign w:val="center"/>
          </w:tcPr>
          <w:p w14:paraId="5813D5FB" w14:textId="77777777" w:rsidR="00FC6962" w:rsidRPr="00C47F48" w:rsidRDefault="00FC6962" w:rsidP="002F7B3E">
            <w:pPr>
              <w:ind w:firstLine="0"/>
              <w:jc w:val="left"/>
              <w:rPr>
                <w:rStyle w:val="TimesNewRoman8ptCorsivo"/>
                <w:i w:val="0"/>
                <w:lang w:val="en-GB"/>
              </w:rPr>
            </w:pPr>
            <w:r w:rsidRPr="00C47F48">
              <w:rPr>
                <w:rStyle w:val="TimesNewRoman8ptCorsivo"/>
                <w:lang w:val="en-GB"/>
              </w:rPr>
              <w:t>Check if such indicator, ranging from 0.0 to 1.0, is above 0.9 threshold (considering only the very last observation of the metric)</w:t>
            </w:r>
          </w:p>
        </w:tc>
      </w:tr>
      <w:tr w:rsidR="00FC6962" w:rsidRPr="00C47F48" w14:paraId="603466F1" w14:textId="77777777" w:rsidTr="002F7B3E">
        <w:trPr>
          <w:trHeight w:val="1"/>
          <w:tblHeader/>
        </w:trPr>
        <w:tc>
          <w:tcPr>
            <w:tcW w:w="1418" w:type="dxa"/>
            <w:shd w:val="clear" w:color="auto" w:fill="FFFFFF" w:themeFill="background1"/>
            <w:vAlign w:val="center"/>
          </w:tcPr>
          <w:p w14:paraId="302B1800" w14:textId="77777777" w:rsidR="00FC6962" w:rsidRPr="00C47F48" w:rsidRDefault="00FC6962" w:rsidP="002F7B3E">
            <w:pPr>
              <w:ind w:firstLine="0"/>
              <w:jc w:val="left"/>
              <w:rPr>
                <w:rStyle w:val="TimesNewRoman8ptCorsivo"/>
                <w:i w:val="0"/>
                <w:lang w:val="en-GB"/>
              </w:rPr>
            </w:pPr>
            <w:r w:rsidRPr="00C47F48">
              <w:rPr>
                <w:rStyle w:val="TimesNewRoman8ptCorsivo"/>
                <w:lang w:val="en-GB"/>
              </w:rPr>
              <w:t>Completeness</w:t>
            </w:r>
          </w:p>
        </w:tc>
        <w:tc>
          <w:tcPr>
            <w:tcW w:w="4961" w:type="dxa"/>
            <w:shd w:val="clear" w:color="auto" w:fill="FFFFFF" w:themeFill="background1"/>
            <w:vAlign w:val="center"/>
          </w:tcPr>
          <w:p w14:paraId="0044887A" w14:textId="77777777" w:rsidR="00FC6962" w:rsidRPr="00C47F48" w:rsidRDefault="00FC6962" w:rsidP="002F7B3E">
            <w:pPr>
              <w:ind w:firstLine="0"/>
              <w:jc w:val="left"/>
              <w:rPr>
                <w:rStyle w:val="TimesNewRoman8ptCorsivo"/>
                <w:i w:val="0"/>
                <w:lang w:val="en-GB"/>
              </w:rPr>
            </w:pPr>
            <w:r w:rsidRPr="00C47F48">
              <w:rPr>
                <w:rStyle w:val="TimesNewRoman8ptCorsivo"/>
                <w:lang w:val="en-GB"/>
              </w:rPr>
              <w:t>Check if such indicator (actually its rolling average), ranging from 0.0 to 1.0, is above 0.8 threshold (considering only the very last observation of the metric average)</w:t>
            </w:r>
          </w:p>
        </w:tc>
      </w:tr>
    </w:tbl>
    <w:p w14:paraId="555E155A" w14:textId="77777777" w:rsidR="00FC6962" w:rsidRPr="00C47F48" w:rsidRDefault="00FC6962" w:rsidP="00FC6962">
      <w:pPr>
        <w:pStyle w:val="tablecaption"/>
        <w:rPr>
          <w:lang w:val="en-GB"/>
        </w:rPr>
      </w:pPr>
      <w:r w:rsidRPr="00C47F48">
        <w:rPr>
          <w:b/>
          <w:lang w:val="en-GB"/>
        </w:rPr>
        <w:lastRenderedPageBreak/>
        <w:t>Table 2.</w:t>
      </w:r>
      <w:r w:rsidRPr="00C47F48">
        <w:rPr>
          <w:lang w:val="en-GB"/>
        </w:rPr>
        <w:t xml:space="preserve"> – Controls implemented in EAGLE</w:t>
      </w:r>
    </w:p>
    <w:p w14:paraId="1565F1D8" w14:textId="77777777" w:rsidR="00FC6962" w:rsidRPr="00C47F48" w:rsidRDefault="00FC6962" w:rsidP="00FC6962">
      <w:pPr>
        <w:pStyle w:val="heading2"/>
        <w:rPr>
          <w:lang w:val="en-GB"/>
        </w:rPr>
      </w:pPr>
      <w:r w:rsidRPr="00C47F48">
        <w:rPr>
          <w:lang w:val="en-GB"/>
        </w:rPr>
        <w:t>Sample implementation</w:t>
      </w:r>
    </w:p>
    <w:p w14:paraId="02FB9E46" w14:textId="51934E5A" w:rsidR="00FC6962" w:rsidRPr="00C47F48" w:rsidRDefault="00FC6962" w:rsidP="00FC6962">
      <w:pPr>
        <w:pStyle w:val="p1a"/>
        <w:rPr>
          <w:lang w:val="en-GB"/>
        </w:rPr>
      </w:pPr>
      <w:r w:rsidRPr="00C47F48">
        <w:rPr>
          <w:lang w:val="en-GB"/>
        </w:rPr>
        <w:t xml:space="preserve">Three different sensors have been </w:t>
      </w:r>
      <w:r w:rsidR="00EE2F24">
        <w:rPr>
          <w:lang w:val="en-GB"/>
        </w:rPr>
        <w:t>defined</w:t>
      </w:r>
      <w:r w:rsidRPr="00C47F48">
        <w:rPr>
          <w:lang w:val="en-GB"/>
        </w:rPr>
        <w:t xml:space="preserve"> for this </w:t>
      </w:r>
      <w:r w:rsidR="00EE2F24">
        <w:rPr>
          <w:lang w:val="en-GB"/>
        </w:rPr>
        <w:t>test on EAGLE</w:t>
      </w:r>
      <w:r w:rsidRPr="00C47F48">
        <w:rPr>
          <w:lang w:val="en-GB"/>
        </w:rPr>
        <w:t xml:space="preserve">: two collection sensors (one for Solr and </w:t>
      </w:r>
      <w:r w:rsidR="004C3790">
        <w:rPr>
          <w:lang w:val="en-GB"/>
        </w:rPr>
        <w:t>one</w:t>
      </w:r>
      <w:r w:rsidR="004C3790" w:rsidRPr="00C47F48">
        <w:rPr>
          <w:lang w:val="en-GB"/>
        </w:rPr>
        <w:t xml:space="preserve"> </w:t>
      </w:r>
      <w:r w:rsidRPr="00C47F48">
        <w:rPr>
          <w:lang w:val="en-GB"/>
        </w:rPr>
        <w:t>for MongoDB) and one single-datum sensor for XML record-by-record inspection. Once the three sensors have been placed in the EAGLE workfl</w:t>
      </w:r>
      <w:r w:rsidR="00EE2F24">
        <w:rPr>
          <w:lang w:val="en-GB"/>
        </w:rPr>
        <w:t>ow implementation and the EAGLE infra</w:t>
      </w:r>
      <w:r w:rsidRPr="00C47F48">
        <w:rPr>
          <w:lang w:val="en-GB"/>
        </w:rPr>
        <w:t xml:space="preserve">structure is running, they start to produce observations and deliver them to the server component of the </w:t>
      </w:r>
      <w:r w:rsidR="00EE2F24">
        <w:rPr>
          <w:lang w:val="en-GB"/>
        </w:rPr>
        <w:t xml:space="preserve">monitoring </w:t>
      </w:r>
      <w:r w:rsidRPr="00C47F48">
        <w:rPr>
          <w:lang w:val="en-GB"/>
        </w:rPr>
        <w:t>framework.</w:t>
      </w:r>
    </w:p>
    <w:p w14:paraId="09F39CC1" w14:textId="77777777" w:rsidR="00FC6962" w:rsidRPr="00C47F48" w:rsidRDefault="00FC6962" w:rsidP="00FC6962">
      <w:pPr>
        <w:rPr>
          <w:lang w:val="en-GB"/>
        </w:rPr>
      </w:pPr>
      <w:r w:rsidRPr="00C47F48">
        <w:rPr>
          <w:lang w:val="en-GB"/>
        </w:rPr>
        <w:t xml:space="preserve">As an example, we report in the figures below </w:t>
      </w:r>
      <w:r w:rsidR="00EE2F24">
        <w:rPr>
          <w:lang w:val="en-GB"/>
        </w:rPr>
        <w:t>simulated</w:t>
      </w:r>
      <w:r w:rsidRPr="00C47F48">
        <w:rPr>
          <w:lang w:val="en-GB"/>
        </w:rPr>
        <w:t xml:space="preserve"> trends of the defined metrics and relative reports (i.e. the evaluation of controls defined over the metrics).</w:t>
      </w:r>
    </w:p>
    <w:p w14:paraId="61D149DE" w14:textId="5F582B8A" w:rsidR="00FC6962" w:rsidRPr="00C47F48" w:rsidRDefault="00FC6962" w:rsidP="00FC6962">
      <w:pPr>
        <w:rPr>
          <w:lang w:val="en-GB"/>
        </w:rPr>
      </w:pPr>
      <w:r w:rsidRPr="00C47F48">
        <w:rPr>
          <w:lang w:val="en-GB"/>
        </w:rPr>
        <w:t>The metric about the “</w:t>
      </w:r>
      <w:r w:rsidR="004C3790">
        <w:rPr>
          <w:lang w:val="en-GB"/>
        </w:rPr>
        <w:t>T</w:t>
      </w:r>
      <w:r w:rsidR="004C3790" w:rsidRPr="00C47F48">
        <w:rPr>
          <w:lang w:val="en-GB"/>
        </w:rPr>
        <w:t xml:space="preserve">otal </w:t>
      </w:r>
      <w:r w:rsidRPr="00C47F48">
        <w:rPr>
          <w:lang w:val="en-GB"/>
        </w:rPr>
        <w:t>number of content providers” is reported in Figure 2; as expected, the number of conte</w:t>
      </w:r>
      <w:r w:rsidR="00EE2F24">
        <w:rPr>
          <w:lang w:val="en-GB"/>
        </w:rPr>
        <w:t>nt providers indexed is monoton</w:t>
      </w:r>
      <w:r w:rsidRPr="00C47F48">
        <w:rPr>
          <w:lang w:val="en-GB"/>
        </w:rPr>
        <w:t>ic</w:t>
      </w:r>
      <w:r w:rsidR="00EE2F24">
        <w:rPr>
          <w:lang w:val="en-GB"/>
        </w:rPr>
        <w:t>ally</w:t>
      </w:r>
      <w:r w:rsidR="004C3790">
        <w:rPr>
          <w:lang w:val="en-GB"/>
        </w:rPr>
        <w:t xml:space="preserve"> (each value is greater or equal to the previous one)</w:t>
      </w:r>
      <w:r w:rsidRPr="00C47F48">
        <w:rPr>
          <w:lang w:val="en-GB"/>
        </w:rPr>
        <w:t xml:space="preserve"> increasing, as stated </w:t>
      </w:r>
      <w:r w:rsidR="00EE2F24">
        <w:rPr>
          <w:lang w:val="en-GB"/>
        </w:rPr>
        <w:t>in</w:t>
      </w:r>
      <w:r w:rsidRPr="00C47F48">
        <w:rPr>
          <w:lang w:val="en-GB"/>
        </w:rPr>
        <w:t xml:space="preserve"> the leftmost report, and the number of OAI sets present in the data collection </w:t>
      </w:r>
      <w:r w:rsidR="00EE2F24">
        <w:rPr>
          <w:lang w:val="en-GB"/>
        </w:rPr>
        <w:t>stored</w:t>
      </w:r>
      <w:r w:rsidRPr="00C47F48">
        <w:rPr>
          <w:lang w:val="en-GB"/>
        </w:rPr>
        <w:t xml:space="preserve"> in MongoDB equals the number of content providers indexed in Solr, as </w:t>
      </w:r>
      <w:r w:rsidR="00EE2F24">
        <w:rPr>
          <w:lang w:val="en-GB"/>
        </w:rPr>
        <w:t>stated in</w:t>
      </w:r>
      <w:r w:rsidRPr="00C47F48">
        <w:rPr>
          <w:lang w:val="en-GB"/>
        </w:rPr>
        <w:t xml:space="preserve"> the rightmost report. It is also interesting to notice how the two trend</w:t>
      </w:r>
      <w:r w:rsidR="00EE2F24">
        <w:rPr>
          <w:lang w:val="en-GB"/>
        </w:rPr>
        <w:t>s diverged in time back in Octo</w:t>
      </w:r>
      <w:r w:rsidRPr="00C47F48">
        <w:rPr>
          <w:lang w:val="en-GB"/>
        </w:rPr>
        <w:t xml:space="preserve">ber. </w:t>
      </w:r>
      <w:r w:rsidR="00EC677E">
        <w:rPr>
          <w:lang w:val="en-GB"/>
        </w:rPr>
        <w:t xml:space="preserve">In the simulated data we introduced a problem in October, related to </w:t>
      </w:r>
      <w:r w:rsidRPr="00C47F48">
        <w:rPr>
          <w:lang w:val="en-GB"/>
        </w:rPr>
        <w:t>the publication of EAGLE records into the OAI-PMH store</w:t>
      </w:r>
      <w:r w:rsidR="00EE2F24">
        <w:rPr>
          <w:lang w:val="en-GB"/>
        </w:rPr>
        <w:t>,</w:t>
      </w:r>
      <w:r w:rsidRPr="00C47F48">
        <w:rPr>
          <w:lang w:val="en-GB"/>
        </w:rPr>
        <w:t xml:space="preserve"> which the monitoring service helped to discover.</w:t>
      </w:r>
    </w:p>
    <w:p w14:paraId="350BAB7F" w14:textId="548B2E04" w:rsidR="00FC6962" w:rsidRPr="00C47F48" w:rsidRDefault="00617073" w:rsidP="00FC6962">
      <w:pPr>
        <w:rPr>
          <w:lang w:val="en-GB"/>
        </w:rPr>
      </w:pPr>
      <w:r>
        <w:rPr>
          <w:lang w:val="en-GB"/>
        </w:rPr>
        <w:t>In Figure 3, we report</w:t>
      </w:r>
      <w:r w:rsidR="00FC6962" w:rsidRPr="00C47F48">
        <w:rPr>
          <w:lang w:val="en-GB"/>
        </w:rPr>
        <w:t xml:space="preserve"> the “</w:t>
      </w:r>
      <w:r w:rsidR="004C3790">
        <w:rPr>
          <w:lang w:val="en-GB"/>
        </w:rPr>
        <w:t>L</w:t>
      </w:r>
      <w:r w:rsidR="004C3790" w:rsidRPr="00C47F48">
        <w:rPr>
          <w:lang w:val="en-GB"/>
        </w:rPr>
        <w:t>anguages</w:t>
      </w:r>
      <w:r w:rsidR="00FC6962" w:rsidRPr="00C47F48">
        <w:rPr>
          <w:lang w:val="en-GB"/>
        </w:rPr>
        <w:t>” metric; as expected its trend is strictly increasing over time indicating that t</w:t>
      </w:r>
      <w:r>
        <w:rPr>
          <w:lang w:val="en-GB"/>
        </w:rPr>
        <w:t>he corpus of translations is ex</w:t>
      </w:r>
      <w:r w:rsidR="00FC6962" w:rsidRPr="00C47F48">
        <w:rPr>
          <w:lang w:val="en-GB"/>
        </w:rPr>
        <w:t>panding and that they are correctly integrated into the system.</w:t>
      </w:r>
    </w:p>
    <w:p w14:paraId="1BBEFA3C" w14:textId="77777777" w:rsidR="00FC6962" w:rsidRPr="00C47F48" w:rsidRDefault="00FC6962" w:rsidP="00FC6962">
      <w:pPr>
        <w:rPr>
          <w:lang w:val="en-GB"/>
        </w:rPr>
      </w:pPr>
      <w:r w:rsidRPr="00C47F48">
        <w:rPr>
          <w:lang w:val="en-GB"/>
        </w:rPr>
        <w:t>Figure 4 shows the total number of EAG</w:t>
      </w:r>
      <w:r w:rsidR="00617073">
        <w:rPr>
          <w:lang w:val="en-GB"/>
        </w:rPr>
        <w:t>LE records for four content pro</w:t>
      </w:r>
      <w:r w:rsidRPr="00C47F48">
        <w:rPr>
          <w:lang w:val="en-GB"/>
        </w:rPr>
        <w:t>viders (CP1, CP2, CP3, CP4) and informs the IQM that everything behaves as expected; in fact, the four reports states that the trends of the metric are always increasing over time.</w:t>
      </w:r>
    </w:p>
    <w:p w14:paraId="08929423" w14:textId="34965E2F" w:rsidR="00FC6962" w:rsidRPr="00C47F48" w:rsidRDefault="00FC6962" w:rsidP="00FC6962">
      <w:pPr>
        <w:rPr>
          <w:lang w:val="en-GB"/>
        </w:rPr>
      </w:pPr>
      <w:r w:rsidRPr="00C47F48">
        <w:rPr>
          <w:lang w:val="en-GB"/>
        </w:rPr>
        <w:t>In Figure 5, the metric “</w:t>
      </w:r>
      <w:r w:rsidR="004C3790">
        <w:rPr>
          <w:lang w:val="en-GB"/>
        </w:rPr>
        <w:t>V</w:t>
      </w:r>
      <w:r w:rsidR="004C3790" w:rsidRPr="00C47F48">
        <w:rPr>
          <w:lang w:val="en-GB"/>
        </w:rPr>
        <w:t>oc</w:t>
      </w:r>
      <w:r w:rsidRPr="00C47F48">
        <w:rPr>
          <w:lang w:val="en-GB"/>
        </w:rPr>
        <w:t xml:space="preserve">:material compliance” is depicted. The four trends show that the four </w:t>
      </w:r>
      <w:r w:rsidR="00617073">
        <w:rPr>
          <w:lang w:val="en-GB"/>
        </w:rPr>
        <w:t>content providers</w:t>
      </w:r>
      <w:r w:rsidRPr="00C47F48">
        <w:rPr>
          <w:lang w:val="en-GB"/>
        </w:rPr>
        <w:t xml:space="preserve"> (CP1, CP2, C</w:t>
      </w:r>
      <w:r w:rsidR="00617073">
        <w:rPr>
          <w:lang w:val="en-GB"/>
        </w:rPr>
        <w:t>P3, CP4) are in general increas</w:t>
      </w:r>
      <w:r w:rsidRPr="00C47F48">
        <w:rPr>
          <w:lang w:val="en-GB"/>
        </w:rPr>
        <w:t xml:space="preserve">ing the quality of their data by enforcing the use of correct values offered by the controlled vocabulary for materials. </w:t>
      </w:r>
      <w:r w:rsidR="003170C6" w:rsidRPr="00C47F48">
        <w:rPr>
          <w:lang w:val="en-GB"/>
        </w:rPr>
        <w:t>However,</w:t>
      </w:r>
      <w:r w:rsidRPr="00C47F48">
        <w:rPr>
          <w:lang w:val="en-GB"/>
        </w:rPr>
        <w:t xml:space="preserve"> CP1</w:t>
      </w:r>
      <w:r w:rsidR="004C3790">
        <w:rPr>
          <w:lang w:val="en-GB"/>
        </w:rPr>
        <w:t xml:space="preserve"> (in orange)</w:t>
      </w:r>
      <w:r w:rsidRPr="00C47F48">
        <w:rPr>
          <w:lang w:val="en-GB"/>
        </w:rPr>
        <w:t>, with a 0.83 s</w:t>
      </w:r>
      <w:r w:rsidR="00617073">
        <w:rPr>
          <w:lang w:val="en-GB"/>
        </w:rPr>
        <w:t>core, does</w:t>
      </w:r>
      <w:r w:rsidRPr="00C47F48">
        <w:rPr>
          <w:lang w:val="en-GB"/>
        </w:rPr>
        <w:t xml:space="preserve"> not meet the threshold requirement (set to 0.9)</w:t>
      </w:r>
      <w:r w:rsidR="003170C6">
        <w:rPr>
          <w:lang w:val="en-GB"/>
        </w:rPr>
        <w:t xml:space="preserve"> indicated in the control</w:t>
      </w:r>
      <w:r w:rsidRPr="00C47F48">
        <w:rPr>
          <w:lang w:val="en-GB"/>
        </w:rPr>
        <w:t>, thus its report is marked in red notifying the problem.</w:t>
      </w:r>
    </w:p>
    <w:p w14:paraId="7A49A900" w14:textId="07A7F184" w:rsidR="00FC6962" w:rsidRPr="00C47F48" w:rsidRDefault="00FC6962" w:rsidP="00FC6962">
      <w:pPr>
        <w:rPr>
          <w:lang w:val="en-GB"/>
        </w:rPr>
      </w:pPr>
      <w:r w:rsidRPr="00C47F48">
        <w:rPr>
          <w:lang w:val="en-GB"/>
        </w:rPr>
        <w:t>Figure 6 reports the oscillations of the record-by-record metric “</w:t>
      </w:r>
      <w:r w:rsidR="004C3790">
        <w:rPr>
          <w:lang w:val="en-GB"/>
        </w:rPr>
        <w:t>C</w:t>
      </w:r>
      <w:r w:rsidRPr="00C47F48">
        <w:rPr>
          <w:lang w:val="en-GB"/>
        </w:rPr>
        <w:t>ompleteness” (narrowed down to a hundred records sample), while Figure 7 r</w:t>
      </w:r>
      <w:r w:rsidR="00617073">
        <w:rPr>
          <w:lang w:val="en-GB"/>
        </w:rPr>
        <w:t>e</w:t>
      </w:r>
      <w:r w:rsidRPr="00C47F48">
        <w:rPr>
          <w:lang w:val="en-GB"/>
        </w:rPr>
        <w:t xml:space="preserve">ports the associated “rolling average” (each point is the updated average up to that instant). Again, as the last observation of metrics is equal to 0.52, the reports is marked in </w:t>
      </w:r>
      <w:r w:rsidR="00617073" w:rsidRPr="00C47F48">
        <w:rPr>
          <w:lang w:val="en-GB"/>
        </w:rPr>
        <w:t>red,</w:t>
      </w:r>
      <w:r w:rsidRPr="00C47F48">
        <w:rPr>
          <w:lang w:val="en-GB"/>
        </w:rPr>
        <w:t xml:space="preserve"> as the 0.8 threshold </w:t>
      </w:r>
      <w:r w:rsidR="00617073">
        <w:rPr>
          <w:lang w:val="en-GB"/>
        </w:rPr>
        <w:t xml:space="preserve">defined in the control </w:t>
      </w:r>
      <w:r w:rsidRPr="00C47F48">
        <w:rPr>
          <w:lang w:val="en-GB"/>
        </w:rPr>
        <w:t>is not met.</w:t>
      </w:r>
    </w:p>
    <w:p w14:paraId="76E55E3B" w14:textId="77777777" w:rsidR="00FC6962" w:rsidRPr="00C47F48" w:rsidRDefault="00FC6962" w:rsidP="00FC6962">
      <w:pPr>
        <w:pStyle w:val="heading1"/>
        <w:rPr>
          <w:lang w:val="en-GB"/>
        </w:rPr>
      </w:pPr>
      <w:r w:rsidRPr="00C47F48">
        <w:rPr>
          <w:lang w:val="en-GB"/>
        </w:rPr>
        <w:t>Conclusions and future work</w:t>
      </w:r>
    </w:p>
    <w:p w14:paraId="585CF9BD" w14:textId="3D9D30AF" w:rsidR="00FC6962" w:rsidRPr="00CF59C6" w:rsidRDefault="00617073" w:rsidP="00CF59C6">
      <w:pPr>
        <w:pStyle w:val="p1a"/>
      </w:pPr>
      <w:r w:rsidRPr="00CF59C6">
        <w:t xml:space="preserve">We have presented here the possible application of the Monitoring Framework concepts to the EAGLE aggregating infrastructure. The Monitoring Framework is “work </w:t>
      </w:r>
      <w:r w:rsidRPr="00CF59C6">
        <w:lastRenderedPageBreak/>
        <w:t xml:space="preserve">in progress” in another </w:t>
      </w:r>
      <w:r w:rsidR="00BA25CC" w:rsidRPr="00CF59C6">
        <w:t>European</w:t>
      </w:r>
      <w:r w:rsidRPr="00CF59C6">
        <w:t xml:space="preserve"> project related to research data infrastructures [</w:t>
      </w:r>
      <w:r w:rsidR="007D2A79">
        <w:t>OpenAire</w:t>
      </w:r>
      <w:r w:rsidRPr="00CF59C6">
        <w:t>].</w:t>
      </w:r>
    </w:p>
    <w:p w14:paraId="01E5AEB1" w14:textId="77777777" w:rsidR="00CF59C6" w:rsidRDefault="00CF59C6" w:rsidP="00CF59C6">
      <w:pPr>
        <w:rPr>
          <w:lang w:val="en-GB"/>
        </w:rPr>
      </w:pPr>
      <w:r>
        <w:rPr>
          <w:lang w:val="en-GB"/>
        </w:rPr>
        <w:t xml:space="preserve">The results presented here are based on simulated data, as the EAGLE infrastructure is not yet instrumented with the sensors needed for collecting observations, but we are planning to instrument it as soon as the development of the Monitoring Framework will reach the </w:t>
      </w:r>
      <w:r w:rsidRPr="00CF59C6">
        <w:rPr>
          <w:i/>
          <w:lang w:val="en-GB"/>
        </w:rPr>
        <w:t>beta</w:t>
      </w:r>
      <w:r>
        <w:rPr>
          <w:lang w:val="en-GB"/>
        </w:rPr>
        <w:t xml:space="preserve"> status. </w:t>
      </w:r>
    </w:p>
    <w:p w14:paraId="636B6669" w14:textId="44A26110" w:rsidR="00CF59C6" w:rsidRDefault="00CF59C6" w:rsidP="00CF59C6">
      <w:pPr>
        <w:rPr>
          <w:lang w:val="en-GB"/>
        </w:rPr>
      </w:pPr>
      <w:r>
        <w:rPr>
          <w:lang w:val="en-GB"/>
        </w:rPr>
        <w:t xml:space="preserve">EAGLE represents an ideal testbed for this monitoring technology, as the workflows are clean and well defined, the data collected also is </w:t>
      </w:r>
      <w:del w:id="3" w:author="Vittore Casarosa" w:date="2015-12-15T17:02:00Z">
        <w:r w:rsidDel="00EC677E">
          <w:rPr>
            <w:lang w:val="en-GB"/>
          </w:rPr>
          <w:delText xml:space="preserve">also </w:delText>
        </w:r>
      </w:del>
      <w:r>
        <w:rPr>
          <w:lang w:val="en-GB"/>
        </w:rPr>
        <w:t xml:space="preserve">well defined, given the mappings that have been defined between the different incoming records and the EAGLE data model. </w:t>
      </w:r>
    </w:p>
    <w:p w14:paraId="2A44A722" w14:textId="24727B01" w:rsidR="00CF59C6" w:rsidRPr="00C47F48" w:rsidRDefault="00CF59C6" w:rsidP="00CF59C6">
      <w:pPr>
        <w:rPr>
          <w:lang w:val="en-GB"/>
        </w:rPr>
      </w:pPr>
      <w:r>
        <w:rPr>
          <w:lang w:val="en-GB"/>
        </w:rPr>
        <w:t xml:space="preserve">Finally, when EAGLE will be equipped with the final Monitoring Framework, we expect that it will provide valuable data for </w:t>
      </w:r>
      <w:r w:rsidR="00BA25CC">
        <w:rPr>
          <w:lang w:val="en-GB"/>
        </w:rPr>
        <w:t xml:space="preserve">ensuring that the epigraphy data made available at the </w:t>
      </w:r>
      <w:r>
        <w:rPr>
          <w:lang w:val="en-GB"/>
        </w:rPr>
        <w:t xml:space="preserve">EAGLE </w:t>
      </w:r>
      <w:r w:rsidR="00BA25CC">
        <w:rPr>
          <w:lang w:val="en-GB"/>
        </w:rPr>
        <w:t>portal will be of the highest quality. It will also provide valuable feedback to the content providers, helping them to detect possible inconsistencies and lack of information in their data, in order to improve the quality of the data provided to EAGLE and also, even more important, the quality of the data that each content provider make</w:t>
      </w:r>
      <w:ins w:id="4" w:author="Vittore Casarosa" w:date="2015-12-15T17:03:00Z">
        <w:r w:rsidR="00EC677E">
          <w:rPr>
            <w:lang w:val="en-GB"/>
          </w:rPr>
          <w:t>s</w:t>
        </w:r>
      </w:ins>
      <w:r w:rsidR="00BA25CC">
        <w:rPr>
          <w:lang w:val="en-GB"/>
        </w:rPr>
        <w:t xml:space="preserve"> available to its users. </w:t>
      </w:r>
    </w:p>
    <w:p w14:paraId="26CC9DCB" w14:textId="77777777" w:rsidR="00FC6962" w:rsidRPr="00C47F48" w:rsidRDefault="00FC6962" w:rsidP="00CF59C6">
      <w:pPr>
        <w:rPr>
          <w:lang w:val="en-GB"/>
        </w:rPr>
      </w:pPr>
    </w:p>
    <w:p w14:paraId="12CE3171" w14:textId="77777777" w:rsidR="00AB2E27" w:rsidRPr="00C47F48" w:rsidRDefault="00AB2E27" w:rsidP="00FC6962">
      <w:pPr>
        <w:rPr>
          <w:b/>
          <w:sz w:val="24"/>
          <w:szCs w:val="24"/>
          <w:lang w:val="en-GB"/>
        </w:rPr>
      </w:pPr>
      <w:r w:rsidRPr="00C47F48">
        <w:rPr>
          <w:b/>
          <w:sz w:val="24"/>
          <w:szCs w:val="24"/>
          <w:lang w:val="en-GB"/>
        </w:rPr>
        <w:t>Figures</w:t>
      </w:r>
    </w:p>
    <w:p w14:paraId="0B4B747A" w14:textId="77777777" w:rsidR="00C83C44" w:rsidRPr="00C47F48" w:rsidRDefault="00C83C44" w:rsidP="00C83C44">
      <w:pPr>
        <w:pStyle w:val="image"/>
        <w:rPr>
          <w:lang w:val="en-GB"/>
        </w:rPr>
      </w:pPr>
      <w:r w:rsidRPr="00C47F48">
        <w:rPr>
          <w:noProof/>
          <w:lang w:val="it-IT" w:eastAsia="it-IT"/>
        </w:rPr>
        <w:drawing>
          <wp:inline distT="0" distB="0" distL="0" distR="0" wp14:anchorId="174EF269" wp14:editId="4AB672B9">
            <wp:extent cx="3915410" cy="2444115"/>
            <wp:effectExtent l="0" t="0" r="0" b="0"/>
            <wp:docPr id="1" name="Picture 1" descr="/Users/andrea/Downloads/Framework components (no act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andrea/Downloads/Framework components (no actu).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15410" cy="2444115"/>
                    </a:xfrm>
                    <a:prstGeom prst="rect">
                      <a:avLst/>
                    </a:prstGeom>
                    <a:noFill/>
                    <a:ln>
                      <a:noFill/>
                    </a:ln>
                  </pic:spPr>
                </pic:pic>
              </a:graphicData>
            </a:graphic>
          </wp:inline>
        </w:drawing>
      </w:r>
    </w:p>
    <w:p w14:paraId="68C0172D" w14:textId="77777777" w:rsidR="00C83C44" w:rsidRPr="00C47F48" w:rsidRDefault="00C83C44" w:rsidP="00C83C44">
      <w:pPr>
        <w:pStyle w:val="figurecaption"/>
        <w:rPr>
          <w:lang w:val="en-GB"/>
        </w:rPr>
      </w:pPr>
      <w:r w:rsidRPr="00C47F48">
        <w:rPr>
          <w:b/>
          <w:lang w:val="en-GB"/>
        </w:rPr>
        <w:t xml:space="preserve">Fig. </w:t>
      </w:r>
      <w:r w:rsidRPr="00C47F48">
        <w:rPr>
          <w:b/>
          <w:lang w:val="en-GB"/>
        </w:rPr>
        <w:fldChar w:fldCharType="begin"/>
      </w:r>
      <w:r w:rsidRPr="00C47F48">
        <w:rPr>
          <w:b/>
          <w:lang w:val="en-GB"/>
        </w:rPr>
        <w:instrText xml:space="preserve"> SEQ "Figure" \* MERGEFORMAT </w:instrText>
      </w:r>
      <w:r w:rsidRPr="00C47F48">
        <w:rPr>
          <w:b/>
          <w:lang w:val="en-GB"/>
        </w:rPr>
        <w:fldChar w:fldCharType="separate"/>
      </w:r>
      <w:r w:rsidR="00A85F0D" w:rsidRPr="00C47F48">
        <w:rPr>
          <w:b/>
          <w:noProof/>
          <w:lang w:val="en-GB"/>
        </w:rPr>
        <w:t>1</w:t>
      </w:r>
      <w:r w:rsidRPr="00C47F48">
        <w:rPr>
          <w:b/>
          <w:lang w:val="en-GB"/>
        </w:rPr>
        <w:fldChar w:fldCharType="end"/>
      </w:r>
      <w:r w:rsidRPr="00C47F48">
        <w:rPr>
          <w:b/>
          <w:lang w:val="en-GB"/>
        </w:rPr>
        <w:t>.</w:t>
      </w:r>
      <w:r w:rsidRPr="00C47F48">
        <w:rPr>
          <w:lang w:val="en-GB"/>
        </w:rPr>
        <w:t xml:space="preserve"> – Architectural Overview</w:t>
      </w:r>
    </w:p>
    <w:p w14:paraId="2C4615A8" w14:textId="77777777" w:rsidR="00C83C44" w:rsidRPr="00C47F48" w:rsidRDefault="00C83C44" w:rsidP="00FC6962">
      <w:pPr>
        <w:rPr>
          <w:lang w:val="en-GB"/>
        </w:rPr>
      </w:pPr>
    </w:p>
    <w:p w14:paraId="17B98E9F" w14:textId="77777777" w:rsidR="00C83C44" w:rsidRPr="00C47F48" w:rsidRDefault="00C83C44" w:rsidP="00FC6962">
      <w:pPr>
        <w:rPr>
          <w:lang w:val="en-GB"/>
        </w:rPr>
      </w:pPr>
      <w:r w:rsidRPr="00C47F48">
        <w:rPr>
          <w:noProof/>
          <w:lang w:val="it-IT" w:eastAsia="it-IT"/>
        </w:rPr>
        <w:lastRenderedPageBreak/>
        <w:drawing>
          <wp:inline distT="0" distB="0" distL="0" distR="0" wp14:anchorId="545BEF1C" wp14:editId="65F0DF15">
            <wp:extent cx="3915410" cy="2610485"/>
            <wp:effectExtent l="0" t="0" r="0" b="5715"/>
            <wp:docPr id="3" name="Picture 3" descr="/Users/andrea/Downloads/c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andrea/Downloads/cp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15410" cy="2610485"/>
                    </a:xfrm>
                    <a:prstGeom prst="rect">
                      <a:avLst/>
                    </a:prstGeom>
                    <a:noFill/>
                    <a:ln>
                      <a:noFill/>
                    </a:ln>
                  </pic:spPr>
                </pic:pic>
              </a:graphicData>
            </a:graphic>
          </wp:inline>
        </w:drawing>
      </w:r>
    </w:p>
    <w:p w14:paraId="44A13344" w14:textId="77777777" w:rsidR="00C83C44" w:rsidRPr="00C47F48" w:rsidRDefault="00C83C44" w:rsidP="00C83C44">
      <w:pPr>
        <w:pStyle w:val="figurecaption"/>
        <w:rPr>
          <w:lang w:val="en-GB"/>
        </w:rPr>
      </w:pPr>
      <w:r w:rsidRPr="00C47F48">
        <w:rPr>
          <w:b/>
          <w:lang w:val="en-GB"/>
        </w:rPr>
        <w:t xml:space="preserve">Fig. </w:t>
      </w:r>
      <w:r w:rsidRPr="00C47F48">
        <w:rPr>
          <w:b/>
          <w:lang w:val="en-GB"/>
        </w:rPr>
        <w:fldChar w:fldCharType="begin"/>
      </w:r>
      <w:r w:rsidRPr="00C47F48">
        <w:rPr>
          <w:b/>
          <w:lang w:val="en-GB"/>
        </w:rPr>
        <w:instrText xml:space="preserve"> SEQ "Figure" \* MERGEFORMAT </w:instrText>
      </w:r>
      <w:r w:rsidRPr="00C47F48">
        <w:rPr>
          <w:b/>
          <w:lang w:val="en-GB"/>
        </w:rPr>
        <w:fldChar w:fldCharType="separate"/>
      </w:r>
      <w:r w:rsidR="00A85F0D" w:rsidRPr="00C47F48">
        <w:rPr>
          <w:b/>
          <w:noProof/>
          <w:lang w:val="en-GB"/>
        </w:rPr>
        <w:t>2</w:t>
      </w:r>
      <w:r w:rsidRPr="00C47F48">
        <w:rPr>
          <w:b/>
          <w:lang w:val="en-GB"/>
        </w:rPr>
        <w:fldChar w:fldCharType="end"/>
      </w:r>
      <w:r w:rsidRPr="00C47F48">
        <w:rPr>
          <w:b/>
          <w:lang w:val="en-GB"/>
        </w:rPr>
        <w:t>.</w:t>
      </w:r>
      <w:r w:rsidRPr="00C47F48">
        <w:rPr>
          <w:lang w:val="en-GB"/>
        </w:rPr>
        <w:t xml:space="preserve"> - Content Providers</w:t>
      </w:r>
    </w:p>
    <w:p w14:paraId="773898CF" w14:textId="77777777" w:rsidR="00C83C44" w:rsidRPr="00C47F48" w:rsidRDefault="00C83C44" w:rsidP="00FC6962">
      <w:pPr>
        <w:rPr>
          <w:lang w:val="en-GB"/>
        </w:rPr>
      </w:pPr>
    </w:p>
    <w:p w14:paraId="514B269F" w14:textId="77777777" w:rsidR="00C83C44" w:rsidRPr="00C47F48" w:rsidRDefault="00C83C44" w:rsidP="00FC6962">
      <w:pPr>
        <w:rPr>
          <w:lang w:val="en-GB"/>
        </w:rPr>
      </w:pPr>
      <w:r w:rsidRPr="00C47F48">
        <w:rPr>
          <w:noProof/>
          <w:lang w:val="it-IT" w:eastAsia="it-IT"/>
        </w:rPr>
        <w:drawing>
          <wp:inline distT="0" distB="0" distL="0" distR="0" wp14:anchorId="64AB27A1" wp14:editId="151C471F">
            <wp:extent cx="3915410" cy="2576830"/>
            <wp:effectExtent l="0" t="0" r="0" b="0"/>
            <wp:docPr id="4" name="Picture 4" descr="/Users/andrea/Downloads/l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andrea/Downloads/lan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15410" cy="2576830"/>
                    </a:xfrm>
                    <a:prstGeom prst="rect">
                      <a:avLst/>
                    </a:prstGeom>
                    <a:noFill/>
                    <a:ln>
                      <a:noFill/>
                    </a:ln>
                  </pic:spPr>
                </pic:pic>
              </a:graphicData>
            </a:graphic>
          </wp:inline>
        </w:drawing>
      </w:r>
    </w:p>
    <w:p w14:paraId="4B15917B" w14:textId="77777777" w:rsidR="00C83C44" w:rsidRPr="00C47F48" w:rsidRDefault="00C83C44" w:rsidP="00C83C44">
      <w:pPr>
        <w:pStyle w:val="figurecaption"/>
        <w:rPr>
          <w:lang w:val="en-GB"/>
        </w:rPr>
      </w:pPr>
      <w:r w:rsidRPr="00C47F48">
        <w:rPr>
          <w:b/>
          <w:lang w:val="en-GB"/>
        </w:rPr>
        <w:t xml:space="preserve">Fig. </w:t>
      </w:r>
      <w:r w:rsidRPr="00C47F48">
        <w:rPr>
          <w:b/>
          <w:lang w:val="en-GB"/>
        </w:rPr>
        <w:fldChar w:fldCharType="begin"/>
      </w:r>
      <w:r w:rsidRPr="00C47F48">
        <w:rPr>
          <w:b/>
          <w:lang w:val="en-GB"/>
        </w:rPr>
        <w:instrText xml:space="preserve"> SEQ "Figure" \* MERGEFORMAT </w:instrText>
      </w:r>
      <w:r w:rsidRPr="00C47F48">
        <w:rPr>
          <w:b/>
          <w:lang w:val="en-GB"/>
        </w:rPr>
        <w:fldChar w:fldCharType="separate"/>
      </w:r>
      <w:r w:rsidR="00A85F0D" w:rsidRPr="00C47F48">
        <w:rPr>
          <w:b/>
          <w:noProof/>
          <w:lang w:val="en-GB"/>
        </w:rPr>
        <w:t>3</w:t>
      </w:r>
      <w:r w:rsidRPr="00C47F48">
        <w:rPr>
          <w:b/>
          <w:lang w:val="en-GB"/>
        </w:rPr>
        <w:fldChar w:fldCharType="end"/>
      </w:r>
      <w:r w:rsidRPr="00C47F48">
        <w:rPr>
          <w:b/>
          <w:lang w:val="en-GB"/>
        </w:rPr>
        <w:t>.</w:t>
      </w:r>
      <w:r w:rsidRPr="00C47F48">
        <w:rPr>
          <w:lang w:val="en-GB"/>
        </w:rPr>
        <w:t xml:space="preserve"> – Languages</w:t>
      </w:r>
    </w:p>
    <w:p w14:paraId="157AEEDB" w14:textId="77777777" w:rsidR="00C83C44" w:rsidRPr="00C47F48" w:rsidRDefault="00C83C44" w:rsidP="00FC6962">
      <w:pPr>
        <w:rPr>
          <w:lang w:val="en-GB"/>
        </w:rPr>
      </w:pPr>
    </w:p>
    <w:p w14:paraId="282A12DD" w14:textId="77777777" w:rsidR="00C83C44" w:rsidRPr="00C47F48" w:rsidRDefault="00C83C44" w:rsidP="00FC6962">
      <w:pPr>
        <w:rPr>
          <w:lang w:val="en-GB"/>
        </w:rPr>
      </w:pPr>
      <w:r w:rsidRPr="00C47F48">
        <w:rPr>
          <w:noProof/>
          <w:lang w:val="it-IT" w:eastAsia="it-IT"/>
        </w:rPr>
        <w:lastRenderedPageBreak/>
        <w:drawing>
          <wp:inline distT="0" distB="0" distL="0" distR="0" wp14:anchorId="78E13EDC" wp14:editId="74356C83">
            <wp:extent cx="3915410" cy="2884805"/>
            <wp:effectExtent l="0" t="0" r="0" b="10795"/>
            <wp:docPr id="6" name="Picture 6" descr="/Users/andrea/Downloads/t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andrea/Downloads/to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15410" cy="2884805"/>
                    </a:xfrm>
                    <a:prstGeom prst="rect">
                      <a:avLst/>
                    </a:prstGeom>
                    <a:noFill/>
                    <a:ln>
                      <a:noFill/>
                    </a:ln>
                  </pic:spPr>
                </pic:pic>
              </a:graphicData>
            </a:graphic>
          </wp:inline>
        </w:drawing>
      </w:r>
    </w:p>
    <w:p w14:paraId="712270D0" w14:textId="77777777" w:rsidR="00C83C44" w:rsidRPr="00C47F48" w:rsidRDefault="00AB2E27" w:rsidP="00AB2E27">
      <w:pPr>
        <w:pStyle w:val="figurecaption"/>
        <w:rPr>
          <w:lang w:val="en-GB"/>
        </w:rPr>
      </w:pPr>
      <w:r w:rsidRPr="00C47F48">
        <w:rPr>
          <w:b/>
          <w:lang w:val="en-GB"/>
        </w:rPr>
        <w:t xml:space="preserve">Fig. </w:t>
      </w:r>
      <w:r w:rsidRPr="00C47F48">
        <w:rPr>
          <w:b/>
          <w:lang w:val="en-GB"/>
        </w:rPr>
        <w:fldChar w:fldCharType="begin"/>
      </w:r>
      <w:r w:rsidRPr="00C47F48">
        <w:rPr>
          <w:b/>
          <w:lang w:val="en-GB"/>
        </w:rPr>
        <w:instrText xml:space="preserve"> SEQ "Figure" \* MERGEFORMAT </w:instrText>
      </w:r>
      <w:r w:rsidRPr="00C47F48">
        <w:rPr>
          <w:b/>
          <w:lang w:val="en-GB"/>
        </w:rPr>
        <w:fldChar w:fldCharType="separate"/>
      </w:r>
      <w:r w:rsidR="00A85F0D" w:rsidRPr="00C47F48">
        <w:rPr>
          <w:b/>
          <w:noProof/>
          <w:lang w:val="en-GB"/>
        </w:rPr>
        <w:t>4</w:t>
      </w:r>
      <w:r w:rsidRPr="00C47F48">
        <w:rPr>
          <w:b/>
          <w:lang w:val="en-GB"/>
        </w:rPr>
        <w:fldChar w:fldCharType="end"/>
      </w:r>
      <w:r w:rsidRPr="00C47F48">
        <w:rPr>
          <w:b/>
          <w:lang w:val="en-GB"/>
        </w:rPr>
        <w:t>.</w:t>
      </w:r>
      <w:r w:rsidRPr="00C47F48">
        <w:rPr>
          <w:lang w:val="en-GB"/>
        </w:rPr>
        <w:t xml:space="preserve"> </w:t>
      </w:r>
      <w:r w:rsidR="00C83C44" w:rsidRPr="00C47F48">
        <w:rPr>
          <w:lang w:val="en-GB"/>
        </w:rPr>
        <w:t>- Total Records</w:t>
      </w:r>
    </w:p>
    <w:p w14:paraId="514ED52C" w14:textId="77777777" w:rsidR="00C83C44" w:rsidRPr="00C47F48" w:rsidRDefault="00C83C44" w:rsidP="00FC6962">
      <w:pPr>
        <w:rPr>
          <w:lang w:val="en-GB"/>
        </w:rPr>
      </w:pPr>
    </w:p>
    <w:p w14:paraId="5854CB54" w14:textId="77777777" w:rsidR="00C83C44" w:rsidRPr="00C47F48" w:rsidRDefault="00C83C44" w:rsidP="00FC6962">
      <w:pPr>
        <w:rPr>
          <w:lang w:val="en-GB"/>
        </w:rPr>
      </w:pPr>
      <w:r w:rsidRPr="00C47F48">
        <w:rPr>
          <w:noProof/>
          <w:lang w:val="it-IT" w:eastAsia="it-IT"/>
        </w:rPr>
        <w:drawing>
          <wp:inline distT="0" distB="0" distL="0" distR="0" wp14:anchorId="4090E1B0" wp14:editId="112EFFC5">
            <wp:extent cx="3915410" cy="2992755"/>
            <wp:effectExtent l="0" t="0" r="0" b="4445"/>
            <wp:docPr id="9" name="Picture 9" descr="/Users/andrea/Downloads/co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andrea/Downloads/comp.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15410" cy="2992755"/>
                    </a:xfrm>
                    <a:prstGeom prst="rect">
                      <a:avLst/>
                    </a:prstGeom>
                    <a:noFill/>
                    <a:ln>
                      <a:noFill/>
                    </a:ln>
                  </pic:spPr>
                </pic:pic>
              </a:graphicData>
            </a:graphic>
          </wp:inline>
        </w:drawing>
      </w:r>
    </w:p>
    <w:p w14:paraId="48094742" w14:textId="77777777" w:rsidR="00C83C44" w:rsidRPr="00C47F48" w:rsidRDefault="00AB2E27" w:rsidP="00AB2E27">
      <w:pPr>
        <w:pStyle w:val="figurecaption"/>
        <w:rPr>
          <w:lang w:val="en-GB"/>
        </w:rPr>
      </w:pPr>
      <w:r w:rsidRPr="00C47F48">
        <w:rPr>
          <w:b/>
          <w:lang w:val="en-GB"/>
        </w:rPr>
        <w:t xml:space="preserve">Fig. </w:t>
      </w:r>
      <w:r w:rsidRPr="00C47F48">
        <w:rPr>
          <w:b/>
          <w:lang w:val="en-GB"/>
        </w:rPr>
        <w:fldChar w:fldCharType="begin"/>
      </w:r>
      <w:r w:rsidRPr="00C47F48">
        <w:rPr>
          <w:b/>
          <w:lang w:val="en-GB"/>
        </w:rPr>
        <w:instrText xml:space="preserve"> SEQ "Figure" \* MERGEFORMAT </w:instrText>
      </w:r>
      <w:r w:rsidRPr="00C47F48">
        <w:rPr>
          <w:b/>
          <w:lang w:val="en-GB"/>
        </w:rPr>
        <w:fldChar w:fldCharType="separate"/>
      </w:r>
      <w:r w:rsidR="00A85F0D" w:rsidRPr="00C47F48">
        <w:rPr>
          <w:b/>
          <w:noProof/>
          <w:lang w:val="en-GB"/>
        </w:rPr>
        <w:t>5</w:t>
      </w:r>
      <w:r w:rsidRPr="00C47F48">
        <w:rPr>
          <w:b/>
          <w:lang w:val="en-GB"/>
        </w:rPr>
        <w:fldChar w:fldCharType="end"/>
      </w:r>
      <w:r w:rsidRPr="00C47F48">
        <w:rPr>
          <w:b/>
          <w:lang w:val="en-GB"/>
        </w:rPr>
        <w:t>.</w:t>
      </w:r>
      <w:r w:rsidRPr="00C47F48">
        <w:rPr>
          <w:lang w:val="en-GB"/>
        </w:rPr>
        <w:t xml:space="preserve"> </w:t>
      </w:r>
      <w:r w:rsidR="00C83C44" w:rsidRPr="00C47F48">
        <w:rPr>
          <w:lang w:val="en-GB"/>
        </w:rPr>
        <w:t>- Voc:Material Compliance</w:t>
      </w:r>
    </w:p>
    <w:p w14:paraId="26FF7E7A" w14:textId="77777777" w:rsidR="00C83C44" w:rsidRPr="00C47F48" w:rsidRDefault="00C83C44" w:rsidP="00FC6962">
      <w:pPr>
        <w:rPr>
          <w:lang w:val="en-GB"/>
        </w:rPr>
      </w:pPr>
    </w:p>
    <w:p w14:paraId="32A3DD72" w14:textId="77777777" w:rsidR="00C83C44" w:rsidRPr="00C47F48" w:rsidRDefault="00C83C44" w:rsidP="00FC6962">
      <w:pPr>
        <w:rPr>
          <w:lang w:val="en-GB"/>
        </w:rPr>
      </w:pPr>
      <w:r w:rsidRPr="00C47F48">
        <w:rPr>
          <w:noProof/>
          <w:lang w:val="it-IT" w:eastAsia="it-IT"/>
        </w:rPr>
        <w:lastRenderedPageBreak/>
        <w:drawing>
          <wp:inline distT="0" distB="0" distL="0" distR="0" wp14:anchorId="5316F272" wp14:editId="325FDD00">
            <wp:extent cx="3915410" cy="2435860"/>
            <wp:effectExtent l="0" t="0" r="0" b="2540"/>
            <wp:docPr id="10" name="Picture 10" descr="/Users/andrea/Downloads/completen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andrea/Downloads/completenes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15410" cy="2435860"/>
                    </a:xfrm>
                    <a:prstGeom prst="rect">
                      <a:avLst/>
                    </a:prstGeom>
                    <a:noFill/>
                    <a:ln>
                      <a:noFill/>
                    </a:ln>
                  </pic:spPr>
                </pic:pic>
              </a:graphicData>
            </a:graphic>
          </wp:inline>
        </w:drawing>
      </w:r>
    </w:p>
    <w:p w14:paraId="5373310F" w14:textId="77777777" w:rsidR="00C83C44" w:rsidRPr="00C47F48" w:rsidRDefault="00AB2E27" w:rsidP="00AB2E27">
      <w:pPr>
        <w:pStyle w:val="figurecaption"/>
        <w:rPr>
          <w:lang w:val="en-GB"/>
        </w:rPr>
      </w:pPr>
      <w:r w:rsidRPr="00C47F48">
        <w:rPr>
          <w:b/>
          <w:lang w:val="en-GB"/>
        </w:rPr>
        <w:t xml:space="preserve">Fig. </w:t>
      </w:r>
      <w:r w:rsidRPr="00C47F48">
        <w:rPr>
          <w:b/>
          <w:lang w:val="en-GB"/>
        </w:rPr>
        <w:fldChar w:fldCharType="begin"/>
      </w:r>
      <w:r w:rsidRPr="00C47F48">
        <w:rPr>
          <w:b/>
          <w:lang w:val="en-GB"/>
        </w:rPr>
        <w:instrText xml:space="preserve"> SEQ "Figure" \* MERGEFORMAT </w:instrText>
      </w:r>
      <w:r w:rsidRPr="00C47F48">
        <w:rPr>
          <w:b/>
          <w:lang w:val="en-GB"/>
        </w:rPr>
        <w:fldChar w:fldCharType="separate"/>
      </w:r>
      <w:r w:rsidR="00A85F0D" w:rsidRPr="00C47F48">
        <w:rPr>
          <w:b/>
          <w:noProof/>
          <w:lang w:val="en-GB"/>
        </w:rPr>
        <w:t>6</w:t>
      </w:r>
      <w:r w:rsidRPr="00C47F48">
        <w:rPr>
          <w:b/>
          <w:lang w:val="en-GB"/>
        </w:rPr>
        <w:fldChar w:fldCharType="end"/>
      </w:r>
      <w:r w:rsidRPr="00C47F48">
        <w:rPr>
          <w:b/>
          <w:lang w:val="en-GB"/>
        </w:rPr>
        <w:t>.</w:t>
      </w:r>
      <w:r w:rsidRPr="00C47F48">
        <w:rPr>
          <w:lang w:val="en-GB"/>
        </w:rPr>
        <w:t xml:space="preserve"> </w:t>
      </w:r>
      <w:r w:rsidR="00C83C44" w:rsidRPr="00C47F48">
        <w:rPr>
          <w:lang w:val="en-GB"/>
        </w:rPr>
        <w:t>– Completeness</w:t>
      </w:r>
    </w:p>
    <w:p w14:paraId="052DF3B4" w14:textId="77777777" w:rsidR="00C83C44" w:rsidRPr="00C47F48" w:rsidRDefault="00C83C44" w:rsidP="00FC6962">
      <w:pPr>
        <w:rPr>
          <w:lang w:val="en-GB"/>
        </w:rPr>
      </w:pPr>
    </w:p>
    <w:p w14:paraId="4EEAFF68" w14:textId="77777777" w:rsidR="00C83C44" w:rsidRPr="00C47F48" w:rsidRDefault="00C83C44" w:rsidP="00FC6962">
      <w:pPr>
        <w:rPr>
          <w:lang w:val="en-GB"/>
        </w:rPr>
      </w:pPr>
      <w:r w:rsidRPr="00C47F48">
        <w:rPr>
          <w:noProof/>
          <w:lang w:val="it-IT" w:eastAsia="it-IT"/>
        </w:rPr>
        <w:drawing>
          <wp:inline distT="0" distB="0" distL="0" distR="0" wp14:anchorId="22AE1DD2" wp14:editId="0CBACC72">
            <wp:extent cx="3915410" cy="2576830"/>
            <wp:effectExtent l="0" t="0" r="0" b="0"/>
            <wp:docPr id="11" name="Picture 11" descr="/Users/andrea/Downloads/a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s/andrea/Downloads/avg.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15410" cy="2576830"/>
                    </a:xfrm>
                    <a:prstGeom prst="rect">
                      <a:avLst/>
                    </a:prstGeom>
                    <a:noFill/>
                    <a:ln>
                      <a:noFill/>
                    </a:ln>
                  </pic:spPr>
                </pic:pic>
              </a:graphicData>
            </a:graphic>
          </wp:inline>
        </w:drawing>
      </w:r>
    </w:p>
    <w:p w14:paraId="28550968" w14:textId="77777777" w:rsidR="00C83C44" w:rsidRPr="00C47F48" w:rsidRDefault="00AB2E27" w:rsidP="00AB2E27">
      <w:pPr>
        <w:pStyle w:val="figurecaption"/>
        <w:rPr>
          <w:lang w:val="en-GB"/>
        </w:rPr>
      </w:pPr>
      <w:r w:rsidRPr="00C47F48">
        <w:rPr>
          <w:b/>
          <w:lang w:val="en-GB"/>
        </w:rPr>
        <w:t xml:space="preserve">Fig. </w:t>
      </w:r>
      <w:r w:rsidRPr="00C47F48">
        <w:rPr>
          <w:b/>
          <w:lang w:val="en-GB"/>
        </w:rPr>
        <w:fldChar w:fldCharType="begin"/>
      </w:r>
      <w:r w:rsidRPr="00C47F48">
        <w:rPr>
          <w:b/>
          <w:lang w:val="en-GB"/>
        </w:rPr>
        <w:instrText xml:space="preserve"> SEQ "Figure" \* MERGEFORMAT </w:instrText>
      </w:r>
      <w:r w:rsidRPr="00C47F48">
        <w:rPr>
          <w:b/>
          <w:lang w:val="en-GB"/>
        </w:rPr>
        <w:fldChar w:fldCharType="separate"/>
      </w:r>
      <w:r w:rsidR="00A85F0D" w:rsidRPr="00C47F48">
        <w:rPr>
          <w:b/>
          <w:noProof/>
          <w:lang w:val="en-GB"/>
        </w:rPr>
        <w:t>7</w:t>
      </w:r>
      <w:r w:rsidRPr="00C47F48">
        <w:rPr>
          <w:b/>
          <w:lang w:val="en-GB"/>
        </w:rPr>
        <w:fldChar w:fldCharType="end"/>
      </w:r>
      <w:r w:rsidRPr="00C47F48">
        <w:rPr>
          <w:b/>
          <w:lang w:val="en-GB"/>
        </w:rPr>
        <w:t>.</w:t>
      </w:r>
      <w:r w:rsidRPr="00C47F48">
        <w:rPr>
          <w:lang w:val="en-GB"/>
        </w:rPr>
        <w:t xml:space="preserve"> </w:t>
      </w:r>
      <w:r w:rsidR="00C83C44" w:rsidRPr="00C47F48">
        <w:rPr>
          <w:lang w:val="en-GB"/>
        </w:rPr>
        <w:t>- Rolling Average Over Completeness</w:t>
      </w:r>
    </w:p>
    <w:p w14:paraId="61569F57" w14:textId="77777777" w:rsidR="00C83C44" w:rsidRPr="00C47F48" w:rsidRDefault="00C83C44" w:rsidP="00FC6962">
      <w:pPr>
        <w:rPr>
          <w:lang w:val="en-GB"/>
        </w:rPr>
      </w:pPr>
    </w:p>
    <w:p w14:paraId="532BAE29" w14:textId="77777777" w:rsidR="00C83C44" w:rsidRPr="00C47F48" w:rsidRDefault="00C83C44" w:rsidP="00FC6962">
      <w:pPr>
        <w:rPr>
          <w:b/>
          <w:sz w:val="24"/>
          <w:szCs w:val="24"/>
          <w:lang w:val="en-GB"/>
        </w:rPr>
      </w:pPr>
      <w:r w:rsidRPr="00C47F48">
        <w:rPr>
          <w:b/>
          <w:sz w:val="24"/>
          <w:szCs w:val="24"/>
          <w:lang w:val="en-GB"/>
        </w:rPr>
        <w:t>Acknowledgements</w:t>
      </w:r>
    </w:p>
    <w:p w14:paraId="4DC547C4" w14:textId="77777777" w:rsidR="00C83C44" w:rsidRPr="00C47F48" w:rsidRDefault="00C83C44" w:rsidP="00C83C44">
      <w:pPr>
        <w:rPr>
          <w:lang w:val="en-GB"/>
        </w:rPr>
      </w:pPr>
      <w:r w:rsidRPr="00C47F48">
        <w:rPr>
          <w:lang w:val="en-GB"/>
        </w:rPr>
        <w:t>This work is partly funded by the EU EAGLE Best Practice Network project: Grant Agreement CIP 325122, call CIP-ICT-PSP-2012-6.</w:t>
      </w:r>
    </w:p>
    <w:p w14:paraId="245F011F" w14:textId="77777777" w:rsidR="00FC6962" w:rsidRDefault="00FC6962" w:rsidP="00C83C44">
      <w:pPr>
        <w:rPr>
          <w:lang w:val="en-GB"/>
        </w:rPr>
      </w:pPr>
    </w:p>
    <w:p w14:paraId="6E68E932" w14:textId="77777777" w:rsidR="00FE1116" w:rsidRPr="00C47F48" w:rsidRDefault="00FE1116" w:rsidP="00C83C44">
      <w:pPr>
        <w:rPr>
          <w:lang w:val="en-GB"/>
        </w:rPr>
      </w:pPr>
    </w:p>
    <w:p w14:paraId="6BBAD0B6" w14:textId="77777777" w:rsidR="00C83C44" w:rsidRPr="00C47F48" w:rsidRDefault="00C83C44" w:rsidP="00C83C44">
      <w:pPr>
        <w:rPr>
          <w:b/>
          <w:sz w:val="24"/>
          <w:szCs w:val="24"/>
          <w:lang w:val="en-GB"/>
        </w:rPr>
      </w:pPr>
      <w:r w:rsidRPr="00C47F48">
        <w:rPr>
          <w:b/>
          <w:sz w:val="24"/>
          <w:szCs w:val="24"/>
          <w:lang w:val="en-GB"/>
        </w:rPr>
        <w:lastRenderedPageBreak/>
        <w:t>Bibliography</w:t>
      </w:r>
    </w:p>
    <w:p w14:paraId="07AB3F87" w14:textId="28A1157F" w:rsidR="00A70621" w:rsidRPr="00FE1116" w:rsidRDefault="00A70621" w:rsidP="00FE1116">
      <w:r w:rsidRPr="00FE1116">
        <w:rPr>
          <w:caps/>
          <w:lang w:val="en-GB"/>
        </w:rPr>
        <w:t>Ballou, D., Wang, R., Pazer, H., Tayi, G. K</w:t>
      </w:r>
      <w:r w:rsidRPr="00FE1116">
        <w:rPr>
          <w:lang w:val="en-GB"/>
        </w:rPr>
        <w:t>., “Modelling information manufacturing systems to determine information product quality”, Management Science, 44 (pp. 462--484), 1998</w:t>
      </w:r>
    </w:p>
    <w:p w14:paraId="78E5B6C6" w14:textId="4F30F1B4" w:rsidR="00BA25CC" w:rsidRDefault="00BA25CC" w:rsidP="00FE1116">
      <w:pPr>
        <w:rPr>
          <w:lang w:val="en-GB"/>
        </w:rPr>
      </w:pPr>
      <w:r w:rsidRPr="00C47F48">
        <w:rPr>
          <w:lang w:val="en-GB"/>
        </w:rPr>
        <w:t xml:space="preserve">EAGLE project </w:t>
      </w:r>
      <w:r w:rsidR="00FE1116">
        <w:rPr>
          <w:lang w:val="en-GB"/>
        </w:rPr>
        <w:t xml:space="preserve">site: </w:t>
      </w:r>
      <w:r w:rsidRPr="00C47F48">
        <w:rPr>
          <w:lang w:val="en-GB"/>
        </w:rPr>
        <w:t>http://www.eagle-network.eu/</w:t>
      </w:r>
    </w:p>
    <w:p w14:paraId="7ED02197" w14:textId="3E4284AA" w:rsidR="00C83C44" w:rsidRPr="00C47F48" w:rsidRDefault="00C83C44" w:rsidP="00FE1116">
      <w:pPr>
        <w:rPr>
          <w:lang w:val="en-GB"/>
        </w:rPr>
      </w:pPr>
      <w:r w:rsidRPr="00FE1116">
        <w:rPr>
          <w:caps/>
          <w:lang w:val="en-GB"/>
        </w:rPr>
        <w:t>Manghi, P., Mikulicic, M., Candela, L., Castelli, D., &amp; Pagano, P</w:t>
      </w:r>
      <w:r w:rsidRPr="00C47F48">
        <w:rPr>
          <w:lang w:val="en-GB"/>
        </w:rPr>
        <w:t>. (2010). “Realizing and Maintaining Aggr</w:t>
      </w:r>
      <w:r w:rsidR="00FE1116">
        <w:rPr>
          <w:lang w:val="en-GB"/>
        </w:rPr>
        <w:t>egative Digital Li</w:t>
      </w:r>
      <w:r w:rsidRPr="00C47F48">
        <w:rPr>
          <w:lang w:val="en-GB"/>
        </w:rPr>
        <w:t xml:space="preserve">brary Systems: D-NET Software Toolkit </w:t>
      </w:r>
      <w:r w:rsidR="007D2A79">
        <w:rPr>
          <w:lang w:val="en-GB"/>
        </w:rPr>
        <w:t>and OAIster System”. D-Lib Maga</w:t>
      </w:r>
      <w:r w:rsidRPr="00C47F48">
        <w:rPr>
          <w:lang w:val="en-GB"/>
        </w:rPr>
        <w:t>zine , 16 (3/4).</w:t>
      </w:r>
    </w:p>
    <w:p w14:paraId="6EE720F4" w14:textId="18E84AE5" w:rsidR="00A70621" w:rsidRDefault="007D2A79" w:rsidP="00FE1116">
      <w:pPr>
        <w:rPr>
          <w:lang w:val="en-GB"/>
        </w:rPr>
      </w:pPr>
      <w:r w:rsidRPr="00FE1116">
        <w:rPr>
          <w:caps/>
          <w:lang w:val="en-GB"/>
        </w:rPr>
        <w:t>Mannocci, A., Casarosa, V., Manghi, P., Zoppi, F</w:t>
      </w:r>
      <w:r>
        <w:rPr>
          <w:lang w:val="en-GB"/>
        </w:rPr>
        <w:t>., “</w:t>
      </w:r>
      <w:r w:rsidRPr="007D2A79">
        <w:rPr>
          <w:lang w:val="en-GB"/>
        </w:rPr>
        <w:t>The Europeana network of ancient Greek and Lati</w:t>
      </w:r>
      <w:r>
        <w:rPr>
          <w:lang w:val="en-GB"/>
        </w:rPr>
        <w:t>n epigraphy data infrastructure”</w:t>
      </w:r>
      <w:r w:rsidRPr="007D2A79">
        <w:rPr>
          <w:lang w:val="en-GB"/>
        </w:rPr>
        <w:t>,</w:t>
      </w:r>
      <w:r>
        <w:rPr>
          <w:lang w:val="en-GB"/>
        </w:rPr>
        <w:t xml:space="preserve"> </w:t>
      </w:r>
      <w:r w:rsidRPr="007D2A79">
        <w:rPr>
          <w:lang w:val="en-GB"/>
        </w:rPr>
        <w:t>MTSR</w:t>
      </w:r>
      <w:r>
        <w:rPr>
          <w:lang w:val="en-GB"/>
        </w:rPr>
        <w:t xml:space="preserve"> </w:t>
      </w:r>
      <w:r w:rsidRPr="007D2A79">
        <w:rPr>
          <w:lang w:val="en-GB"/>
        </w:rPr>
        <w:t xml:space="preserve"> 2014, Karlsruhe, Germany,</w:t>
      </w:r>
      <w:r>
        <w:rPr>
          <w:lang w:val="en-GB"/>
        </w:rPr>
        <w:t xml:space="preserve"> DOI </w:t>
      </w:r>
      <w:r w:rsidRPr="007D2A79">
        <w:rPr>
          <w:lang w:val="en-GB"/>
        </w:rPr>
        <w:t>10.1007/978-3-319-13674-5_27</w:t>
      </w:r>
      <w:r>
        <w:rPr>
          <w:lang w:val="en-GB"/>
        </w:rPr>
        <w:t xml:space="preserve">. </w:t>
      </w:r>
    </w:p>
    <w:p w14:paraId="11A58E40" w14:textId="5B0BA7D9" w:rsidR="00C83C44" w:rsidRDefault="00BA25CC" w:rsidP="00FE1116">
      <w:pPr>
        <w:rPr>
          <w:lang w:val="en-GB"/>
        </w:rPr>
      </w:pPr>
      <w:r>
        <w:rPr>
          <w:lang w:val="en-GB"/>
        </w:rPr>
        <w:t>O</w:t>
      </w:r>
      <w:r w:rsidR="00FE1116">
        <w:rPr>
          <w:lang w:val="en-GB"/>
        </w:rPr>
        <w:t xml:space="preserve">PENAIRE project site: </w:t>
      </w:r>
      <w:r w:rsidR="00FE1116" w:rsidRPr="00FE1116">
        <w:rPr>
          <w:lang w:val="en-GB"/>
        </w:rPr>
        <w:t>https://www.openaire.eu/</w:t>
      </w:r>
    </w:p>
    <w:p w14:paraId="1D8549FA" w14:textId="0283EEBA" w:rsidR="00F9513A" w:rsidRDefault="00F9513A" w:rsidP="00FE1116">
      <w:pPr>
        <w:rPr>
          <w:lang w:val="en-GB"/>
        </w:rPr>
      </w:pPr>
    </w:p>
    <w:p w14:paraId="0574B2BA" w14:textId="77777777" w:rsidR="00FE1116" w:rsidRPr="00C47F48" w:rsidRDefault="00FE1116" w:rsidP="00FE1116">
      <w:pPr>
        <w:ind w:firstLine="0"/>
        <w:rPr>
          <w:lang w:val="en-GB"/>
        </w:rPr>
      </w:pPr>
    </w:p>
    <w:sectPr w:rsidR="00FE1116" w:rsidRPr="00C47F48" w:rsidSect="00CE7667">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03118A" w14:textId="77777777" w:rsidR="001D7B03" w:rsidRDefault="001D7B03">
      <w:r>
        <w:separator/>
      </w:r>
    </w:p>
  </w:endnote>
  <w:endnote w:type="continuationSeparator" w:id="0">
    <w:p w14:paraId="3A34EA99" w14:textId="77777777" w:rsidR="001D7B03" w:rsidRDefault="001D7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Linotype-Roman">
    <w:altName w:val="Times New Roman"/>
    <w:charset w:val="00"/>
    <w:family w:val="auto"/>
    <w:pitch w:val="variable"/>
    <w:sig w:usb0="00000001"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26165A" w14:textId="77777777" w:rsidR="001D7B03" w:rsidRDefault="001D7B03" w:rsidP="00895F20">
      <w:pPr>
        <w:ind w:firstLine="0"/>
      </w:pPr>
      <w:r>
        <w:separator/>
      </w:r>
    </w:p>
  </w:footnote>
  <w:footnote w:type="continuationSeparator" w:id="0">
    <w:p w14:paraId="302A3EB2" w14:textId="77777777" w:rsidR="001D7B03" w:rsidRDefault="001D7B03" w:rsidP="00895F20">
      <w:pPr>
        <w:ind w:firstLin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032883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FAC733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1B49DF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788E45C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8618C80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10" w15:restartNumberingAfterBreak="0">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2" w15:restartNumberingAfterBreak="0">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3" w15:restartNumberingAfterBreak="0">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4"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5"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7"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16"/>
  </w:num>
  <w:num w:numId="2">
    <w:abstractNumId w:val="11"/>
  </w:num>
  <w:num w:numId="3">
    <w:abstractNumId w:val="14"/>
  </w:num>
  <w:num w:numId="4">
    <w:abstractNumId w:val="15"/>
  </w:num>
  <w:num w:numId="5">
    <w:abstractNumId w:val="17"/>
  </w:num>
  <w:num w:numId="6">
    <w:abstractNumId w:val="13"/>
  </w:num>
  <w:num w:numId="7">
    <w:abstractNumId w:val="10"/>
  </w:num>
  <w:num w:numId="8">
    <w:abstractNumId w:val="15"/>
  </w:num>
  <w:num w:numId="9">
    <w:abstractNumId w:val="9"/>
  </w:num>
  <w:num w:numId="10">
    <w:abstractNumId w:val="17"/>
  </w:num>
  <w:num w:numId="11">
    <w:abstractNumId w:val="11"/>
  </w:num>
  <w:num w:numId="12">
    <w:abstractNumId w:val="14"/>
  </w:num>
  <w:num w:numId="13">
    <w:abstractNumId w:val="12"/>
  </w:num>
  <w:num w:numId="14">
    <w:abstractNumId w:val="8"/>
  </w:num>
  <w:num w:numId="15">
    <w:abstractNumId w:val="7"/>
  </w:num>
  <w:num w:numId="16">
    <w:abstractNumId w:val="6"/>
  </w:num>
  <w:num w:numId="17">
    <w:abstractNumId w:val="5"/>
  </w:num>
  <w:num w:numId="18">
    <w:abstractNumId w:val="4"/>
  </w:num>
  <w:num w:numId="19">
    <w:abstractNumId w:val="3"/>
  </w:num>
  <w:num w:numId="20">
    <w:abstractNumId w:val="2"/>
  </w:num>
  <w:num w:numId="21">
    <w:abstractNumId w:val="1"/>
  </w:num>
  <w:num w:numId="22">
    <w:abstractNumId w:val="0"/>
  </w:num>
  <w:numIdMacAtCleanup w:val="1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ittore Casarosa">
    <w15:presenceInfo w15:providerId="None" w15:userId="Vittore Casarosa"/>
  </w15:person>
  <w15:person w15:author="Andrea Mannocci">
    <w15:presenceInfo w15:providerId="None" w15:userId="Andrea Mannocc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FELayout/>
    <w:compatSetting w:name="compatibilityMode" w:uri="http://schemas.microsoft.com/office/word" w:val="12"/>
  </w:compat>
  <w:rsids>
    <w:rsidRoot w:val="003F0C25"/>
    <w:rsid w:val="0000056A"/>
    <w:rsid w:val="00001D94"/>
    <w:rsid w:val="000058CD"/>
    <w:rsid w:val="00006405"/>
    <w:rsid w:val="00007F40"/>
    <w:rsid w:val="00015441"/>
    <w:rsid w:val="00024152"/>
    <w:rsid w:val="0002597B"/>
    <w:rsid w:val="00025D8F"/>
    <w:rsid w:val="000309B7"/>
    <w:rsid w:val="00030E3E"/>
    <w:rsid w:val="0003135A"/>
    <w:rsid w:val="00034555"/>
    <w:rsid w:val="00040402"/>
    <w:rsid w:val="000416D2"/>
    <w:rsid w:val="0004696A"/>
    <w:rsid w:val="00046FE3"/>
    <w:rsid w:val="0005696A"/>
    <w:rsid w:val="000569E7"/>
    <w:rsid w:val="000726A9"/>
    <w:rsid w:val="000740BE"/>
    <w:rsid w:val="0007498B"/>
    <w:rsid w:val="0007593C"/>
    <w:rsid w:val="0008374A"/>
    <w:rsid w:val="00090710"/>
    <w:rsid w:val="00090731"/>
    <w:rsid w:val="000927C5"/>
    <w:rsid w:val="00092FA6"/>
    <w:rsid w:val="000934BA"/>
    <w:rsid w:val="00094656"/>
    <w:rsid w:val="000A2E55"/>
    <w:rsid w:val="000B1E82"/>
    <w:rsid w:val="000B2266"/>
    <w:rsid w:val="000B7E4C"/>
    <w:rsid w:val="000C006D"/>
    <w:rsid w:val="000C04F0"/>
    <w:rsid w:val="000C4C8F"/>
    <w:rsid w:val="000D16FA"/>
    <w:rsid w:val="000D3597"/>
    <w:rsid w:val="000D6D27"/>
    <w:rsid w:val="000E071F"/>
    <w:rsid w:val="000F0DC5"/>
    <w:rsid w:val="000F1F28"/>
    <w:rsid w:val="000F4747"/>
    <w:rsid w:val="000F782C"/>
    <w:rsid w:val="00102F32"/>
    <w:rsid w:val="00110335"/>
    <w:rsid w:val="00117CC9"/>
    <w:rsid w:val="00120D79"/>
    <w:rsid w:val="0013193E"/>
    <w:rsid w:val="001362F0"/>
    <w:rsid w:val="0013666A"/>
    <w:rsid w:val="00145AF7"/>
    <w:rsid w:val="00152C0A"/>
    <w:rsid w:val="00162CC8"/>
    <w:rsid w:val="00163AF4"/>
    <w:rsid w:val="00164D7E"/>
    <w:rsid w:val="0016678D"/>
    <w:rsid w:val="00172752"/>
    <w:rsid w:val="00172A1B"/>
    <w:rsid w:val="00185973"/>
    <w:rsid w:val="00187E43"/>
    <w:rsid w:val="00190935"/>
    <w:rsid w:val="00197686"/>
    <w:rsid w:val="001A0E09"/>
    <w:rsid w:val="001B255B"/>
    <w:rsid w:val="001B264E"/>
    <w:rsid w:val="001B3097"/>
    <w:rsid w:val="001B4547"/>
    <w:rsid w:val="001B4A7C"/>
    <w:rsid w:val="001D2F62"/>
    <w:rsid w:val="001D3AE0"/>
    <w:rsid w:val="001D3E27"/>
    <w:rsid w:val="001D53EB"/>
    <w:rsid w:val="001D7B03"/>
    <w:rsid w:val="001E21AD"/>
    <w:rsid w:val="001E3A57"/>
    <w:rsid w:val="001E59D1"/>
    <w:rsid w:val="001F5439"/>
    <w:rsid w:val="00204E89"/>
    <w:rsid w:val="00210248"/>
    <w:rsid w:val="00210DB8"/>
    <w:rsid w:val="0021134D"/>
    <w:rsid w:val="00212511"/>
    <w:rsid w:val="00213A7D"/>
    <w:rsid w:val="00214AC2"/>
    <w:rsid w:val="002224E1"/>
    <w:rsid w:val="0022605F"/>
    <w:rsid w:val="00226E54"/>
    <w:rsid w:val="00227960"/>
    <w:rsid w:val="0023086D"/>
    <w:rsid w:val="00230C00"/>
    <w:rsid w:val="0023104F"/>
    <w:rsid w:val="00231803"/>
    <w:rsid w:val="002354AE"/>
    <w:rsid w:val="0024075B"/>
    <w:rsid w:val="00240D33"/>
    <w:rsid w:val="0024529B"/>
    <w:rsid w:val="002542EE"/>
    <w:rsid w:val="00262528"/>
    <w:rsid w:val="002639D9"/>
    <w:rsid w:val="00264407"/>
    <w:rsid w:val="00270386"/>
    <w:rsid w:val="0027411A"/>
    <w:rsid w:val="0027506C"/>
    <w:rsid w:val="002823FC"/>
    <w:rsid w:val="002A0991"/>
    <w:rsid w:val="002A4602"/>
    <w:rsid w:val="002A4A69"/>
    <w:rsid w:val="002A56B5"/>
    <w:rsid w:val="002B406E"/>
    <w:rsid w:val="002B53C3"/>
    <w:rsid w:val="002B66F5"/>
    <w:rsid w:val="002B7863"/>
    <w:rsid w:val="002C110C"/>
    <w:rsid w:val="002D34CD"/>
    <w:rsid w:val="002E323E"/>
    <w:rsid w:val="002E36AF"/>
    <w:rsid w:val="002E5AD3"/>
    <w:rsid w:val="002E6BA4"/>
    <w:rsid w:val="002F3CD1"/>
    <w:rsid w:val="002F3D2A"/>
    <w:rsid w:val="00300361"/>
    <w:rsid w:val="003025D3"/>
    <w:rsid w:val="00305345"/>
    <w:rsid w:val="00307282"/>
    <w:rsid w:val="00307D1B"/>
    <w:rsid w:val="00312F45"/>
    <w:rsid w:val="0031466D"/>
    <w:rsid w:val="00316E8F"/>
    <w:rsid w:val="003170C6"/>
    <w:rsid w:val="00334C04"/>
    <w:rsid w:val="00336943"/>
    <w:rsid w:val="00341AEA"/>
    <w:rsid w:val="00341F67"/>
    <w:rsid w:val="003439E6"/>
    <w:rsid w:val="0035112D"/>
    <w:rsid w:val="0035513F"/>
    <w:rsid w:val="003606CA"/>
    <w:rsid w:val="0036104B"/>
    <w:rsid w:val="00362269"/>
    <w:rsid w:val="00362A85"/>
    <w:rsid w:val="003633D4"/>
    <w:rsid w:val="00364275"/>
    <w:rsid w:val="003655E1"/>
    <w:rsid w:val="00371063"/>
    <w:rsid w:val="003723B4"/>
    <w:rsid w:val="00372CA7"/>
    <w:rsid w:val="00376180"/>
    <w:rsid w:val="00377276"/>
    <w:rsid w:val="00377424"/>
    <w:rsid w:val="00377F37"/>
    <w:rsid w:val="00394942"/>
    <w:rsid w:val="003949F3"/>
    <w:rsid w:val="003A0A02"/>
    <w:rsid w:val="003A3A01"/>
    <w:rsid w:val="003B0216"/>
    <w:rsid w:val="003B13D1"/>
    <w:rsid w:val="003B2F07"/>
    <w:rsid w:val="003B33F7"/>
    <w:rsid w:val="003B7599"/>
    <w:rsid w:val="003C1A34"/>
    <w:rsid w:val="003C3B83"/>
    <w:rsid w:val="003C4911"/>
    <w:rsid w:val="003C5BCA"/>
    <w:rsid w:val="003D6BF0"/>
    <w:rsid w:val="003D6CE6"/>
    <w:rsid w:val="003D6DAC"/>
    <w:rsid w:val="003E2A5E"/>
    <w:rsid w:val="003E3032"/>
    <w:rsid w:val="003E5A23"/>
    <w:rsid w:val="003F0C25"/>
    <w:rsid w:val="003F185F"/>
    <w:rsid w:val="003F1DCF"/>
    <w:rsid w:val="003F4765"/>
    <w:rsid w:val="003F65A6"/>
    <w:rsid w:val="00401CBF"/>
    <w:rsid w:val="00412472"/>
    <w:rsid w:val="00414563"/>
    <w:rsid w:val="0041626B"/>
    <w:rsid w:val="00423551"/>
    <w:rsid w:val="00423F1B"/>
    <w:rsid w:val="00426C62"/>
    <w:rsid w:val="0042772B"/>
    <w:rsid w:val="00427F25"/>
    <w:rsid w:val="004328A0"/>
    <w:rsid w:val="00433441"/>
    <w:rsid w:val="00433BAF"/>
    <w:rsid w:val="00435214"/>
    <w:rsid w:val="00435D07"/>
    <w:rsid w:val="00436948"/>
    <w:rsid w:val="0043737C"/>
    <w:rsid w:val="0044009C"/>
    <w:rsid w:val="00442A6C"/>
    <w:rsid w:val="004435BA"/>
    <w:rsid w:val="00444190"/>
    <w:rsid w:val="00453C76"/>
    <w:rsid w:val="00454DD4"/>
    <w:rsid w:val="00456287"/>
    <w:rsid w:val="004705AF"/>
    <w:rsid w:val="00471B63"/>
    <w:rsid w:val="0047305E"/>
    <w:rsid w:val="00473617"/>
    <w:rsid w:val="00476386"/>
    <w:rsid w:val="00477C52"/>
    <w:rsid w:val="00477F90"/>
    <w:rsid w:val="00482E0F"/>
    <w:rsid w:val="0048344D"/>
    <w:rsid w:val="00484DD3"/>
    <w:rsid w:val="00486D71"/>
    <w:rsid w:val="004918B5"/>
    <w:rsid w:val="004956C3"/>
    <w:rsid w:val="00495761"/>
    <w:rsid w:val="00497AD6"/>
    <w:rsid w:val="004C20E7"/>
    <w:rsid w:val="004C2656"/>
    <w:rsid w:val="004C2812"/>
    <w:rsid w:val="004C3790"/>
    <w:rsid w:val="004D189F"/>
    <w:rsid w:val="004D49E8"/>
    <w:rsid w:val="004D4E83"/>
    <w:rsid w:val="004D6665"/>
    <w:rsid w:val="004D7C52"/>
    <w:rsid w:val="004E0C9D"/>
    <w:rsid w:val="004F16B4"/>
    <w:rsid w:val="004F6474"/>
    <w:rsid w:val="00500895"/>
    <w:rsid w:val="005010B4"/>
    <w:rsid w:val="00501B8C"/>
    <w:rsid w:val="0050369B"/>
    <w:rsid w:val="005045A8"/>
    <w:rsid w:val="00504743"/>
    <w:rsid w:val="00511908"/>
    <w:rsid w:val="00512421"/>
    <w:rsid w:val="0051658B"/>
    <w:rsid w:val="00521BC8"/>
    <w:rsid w:val="0052599C"/>
    <w:rsid w:val="00531E07"/>
    <w:rsid w:val="005330B0"/>
    <w:rsid w:val="0053704E"/>
    <w:rsid w:val="0053710F"/>
    <w:rsid w:val="005377DD"/>
    <w:rsid w:val="00564ED7"/>
    <w:rsid w:val="00571515"/>
    <w:rsid w:val="005808CB"/>
    <w:rsid w:val="005846B6"/>
    <w:rsid w:val="00584C20"/>
    <w:rsid w:val="00591219"/>
    <w:rsid w:val="005A2E29"/>
    <w:rsid w:val="005A5F79"/>
    <w:rsid w:val="005B0EF1"/>
    <w:rsid w:val="005B32AC"/>
    <w:rsid w:val="005B3D33"/>
    <w:rsid w:val="005C410F"/>
    <w:rsid w:val="005C70FB"/>
    <w:rsid w:val="005D172C"/>
    <w:rsid w:val="005E026B"/>
    <w:rsid w:val="005E316C"/>
    <w:rsid w:val="005E7A15"/>
    <w:rsid w:val="005F4EB3"/>
    <w:rsid w:val="00600A1B"/>
    <w:rsid w:val="00601243"/>
    <w:rsid w:val="00604BA8"/>
    <w:rsid w:val="006052E9"/>
    <w:rsid w:val="0061213E"/>
    <w:rsid w:val="0061522E"/>
    <w:rsid w:val="00616817"/>
    <w:rsid w:val="00617073"/>
    <w:rsid w:val="006258CB"/>
    <w:rsid w:val="00625C35"/>
    <w:rsid w:val="00625C3B"/>
    <w:rsid w:val="00627D6A"/>
    <w:rsid w:val="00631A9F"/>
    <w:rsid w:val="00637DFE"/>
    <w:rsid w:val="00642073"/>
    <w:rsid w:val="00645426"/>
    <w:rsid w:val="006469B8"/>
    <w:rsid w:val="00650CEB"/>
    <w:rsid w:val="00653A1B"/>
    <w:rsid w:val="0065405B"/>
    <w:rsid w:val="00656155"/>
    <w:rsid w:val="0066250C"/>
    <w:rsid w:val="006713CE"/>
    <w:rsid w:val="00673747"/>
    <w:rsid w:val="00674CEB"/>
    <w:rsid w:val="006750C2"/>
    <w:rsid w:val="006778FD"/>
    <w:rsid w:val="0068057D"/>
    <w:rsid w:val="006856F2"/>
    <w:rsid w:val="00690F07"/>
    <w:rsid w:val="006968F0"/>
    <w:rsid w:val="006A1D3F"/>
    <w:rsid w:val="006A5D0F"/>
    <w:rsid w:val="006A645F"/>
    <w:rsid w:val="006B184A"/>
    <w:rsid w:val="006C0AD3"/>
    <w:rsid w:val="006C74CC"/>
    <w:rsid w:val="006D63CD"/>
    <w:rsid w:val="006D754C"/>
    <w:rsid w:val="006E00D5"/>
    <w:rsid w:val="006E031A"/>
    <w:rsid w:val="006F077C"/>
    <w:rsid w:val="006F1F04"/>
    <w:rsid w:val="006F257F"/>
    <w:rsid w:val="007027E6"/>
    <w:rsid w:val="0070371D"/>
    <w:rsid w:val="00706A12"/>
    <w:rsid w:val="00714E9D"/>
    <w:rsid w:val="00722FCD"/>
    <w:rsid w:val="00724B58"/>
    <w:rsid w:val="00726A40"/>
    <w:rsid w:val="00726F80"/>
    <w:rsid w:val="00731E8F"/>
    <w:rsid w:val="00735682"/>
    <w:rsid w:val="0074633C"/>
    <w:rsid w:val="0074741C"/>
    <w:rsid w:val="00750E7D"/>
    <w:rsid w:val="007540B1"/>
    <w:rsid w:val="007608F0"/>
    <w:rsid w:val="007626F0"/>
    <w:rsid w:val="0076605E"/>
    <w:rsid w:val="00775796"/>
    <w:rsid w:val="007809D1"/>
    <w:rsid w:val="00780F47"/>
    <w:rsid w:val="00791F63"/>
    <w:rsid w:val="007A08F7"/>
    <w:rsid w:val="007A3249"/>
    <w:rsid w:val="007A52AC"/>
    <w:rsid w:val="007B722C"/>
    <w:rsid w:val="007C1B8F"/>
    <w:rsid w:val="007C7941"/>
    <w:rsid w:val="007D0A21"/>
    <w:rsid w:val="007D1350"/>
    <w:rsid w:val="007D2A79"/>
    <w:rsid w:val="007D3F01"/>
    <w:rsid w:val="007E0352"/>
    <w:rsid w:val="007F3BF6"/>
    <w:rsid w:val="0080245B"/>
    <w:rsid w:val="00802BB2"/>
    <w:rsid w:val="00807BBC"/>
    <w:rsid w:val="00810F00"/>
    <w:rsid w:val="0081281B"/>
    <w:rsid w:val="008141F8"/>
    <w:rsid w:val="008175BD"/>
    <w:rsid w:val="008250DF"/>
    <w:rsid w:val="00831B2C"/>
    <w:rsid w:val="008338A5"/>
    <w:rsid w:val="0083409A"/>
    <w:rsid w:val="00837AB8"/>
    <w:rsid w:val="0084658F"/>
    <w:rsid w:val="00850810"/>
    <w:rsid w:val="00852E68"/>
    <w:rsid w:val="00871A19"/>
    <w:rsid w:val="00872347"/>
    <w:rsid w:val="00873A48"/>
    <w:rsid w:val="008940AB"/>
    <w:rsid w:val="008946C9"/>
    <w:rsid w:val="00895F20"/>
    <w:rsid w:val="008A281F"/>
    <w:rsid w:val="008A6E4E"/>
    <w:rsid w:val="008A7007"/>
    <w:rsid w:val="008A7B46"/>
    <w:rsid w:val="008B1558"/>
    <w:rsid w:val="008B225D"/>
    <w:rsid w:val="008B25C8"/>
    <w:rsid w:val="008B40E2"/>
    <w:rsid w:val="008B42D1"/>
    <w:rsid w:val="008B4C1F"/>
    <w:rsid w:val="008B50BD"/>
    <w:rsid w:val="008B50BF"/>
    <w:rsid w:val="008B5EB4"/>
    <w:rsid w:val="008C1CDA"/>
    <w:rsid w:val="008C511A"/>
    <w:rsid w:val="008C6347"/>
    <w:rsid w:val="008C6548"/>
    <w:rsid w:val="008D00D5"/>
    <w:rsid w:val="008D3C6F"/>
    <w:rsid w:val="008D6649"/>
    <w:rsid w:val="008E0765"/>
    <w:rsid w:val="008E3A00"/>
    <w:rsid w:val="008E47AE"/>
    <w:rsid w:val="008F00F6"/>
    <w:rsid w:val="008F4152"/>
    <w:rsid w:val="008F43AB"/>
    <w:rsid w:val="008F60DC"/>
    <w:rsid w:val="0090289B"/>
    <w:rsid w:val="00905DD2"/>
    <w:rsid w:val="0090666A"/>
    <w:rsid w:val="009079EF"/>
    <w:rsid w:val="00912D08"/>
    <w:rsid w:val="009236C9"/>
    <w:rsid w:val="00927042"/>
    <w:rsid w:val="0093247D"/>
    <w:rsid w:val="00933633"/>
    <w:rsid w:val="00933AD3"/>
    <w:rsid w:val="00940E26"/>
    <w:rsid w:val="00942F71"/>
    <w:rsid w:val="009459F1"/>
    <w:rsid w:val="00950D0B"/>
    <w:rsid w:val="00957940"/>
    <w:rsid w:val="00960D65"/>
    <w:rsid w:val="00963FCB"/>
    <w:rsid w:val="009702E3"/>
    <w:rsid w:val="009739B4"/>
    <w:rsid w:val="00984E32"/>
    <w:rsid w:val="0098549F"/>
    <w:rsid w:val="0098555B"/>
    <w:rsid w:val="00990BBC"/>
    <w:rsid w:val="00990CD4"/>
    <w:rsid w:val="00991EFC"/>
    <w:rsid w:val="00993021"/>
    <w:rsid w:val="009935A9"/>
    <w:rsid w:val="00995A25"/>
    <w:rsid w:val="00997385"/>
    <w:rsid w:val="009A1677"/>
    <w:rsid w:val="009A2666"/>
    <w:rsid w:val="009A3855"/>
    <w:rsid w:val="009A411B"/>
    <w:rsid w:val="009A5950"/>
    <w:rsid w:val="009C1123"/>
    <w:rsid w:val="009C1481"/>
    <w:rsid w:val="009C3E60"/>
    <w:rsid w:val="009C411C"/>
    <w:rsid w:val="009C439C"/>
    <w:rsid w:val="009D5432"/>
    <w:rsid w:val="009D6079"/>
    <w:rsid w:val="009D627C"/>
    <w:rsid w:val="009E0616"/>
    <w:rsid w:val="009E388E"/>
    <w:rsid w:val="009E4E69"/>
    <w:rsid w:val="009E649D"/>
    <w:rsid w:val="009F73DF"/>
    <w:rsid w:val="009F7FCE"/>
    <w:rsid w:val="00A06578"/>
    <w:rsid w:val="00A10B22"/>
    <w:rsid w:val="00A24F12"/>
    <w:rsid w:val="00A2627C"/>
    <w:rsid w:val="00A26846"/>
    <w:rsid w:val="00A269EA"/>
    <w:rsid w:val="00A32D1E"/>
    <w:rsid w:val="00A33255"/>
    <w:rsid w:val="00A3516F"/>
    <w:rsid w:val="00A35229"/>
    <w:rsid w:val="00A37FEA"/>
    <w:rsid w:val="00A42D6A"/>
    <w:rsid w:val="00A442F2"/>
    <w:rsid w:val="00A504B6"/>
    <w:rsid w:val="00A52DF4"/>
    <w:rsid w:val="00A57525"/>
    <w:rsid w:val="00A652A7"/>
    <w:rsid w:val="00A70621"/>
    <w:rsid w:val="00A81874"/>
    <w:rsid w:val="00A82F18"/>
    <w:rsid w:val="00A83872"/>
    <w:rsid w:val="00A85F0D"/>
    <w:rsid w:val="00A85F41"/>
    <w:rsid w:val="00A92ED7"/>
    <w:rsid w:val="00AA19EB"/>
    <w:rsid w:val="00AA4B05"/>
    <w:rsid w:val="00AA6DC7"/>
    <w:rsid w:val="00AB2269"/>
    <w:rsid w:val="00AB2CDF"/>
    <w:rsid w:val="00AB2E27"/>
    <w:rsid w:val="00AB4F59"/>
    <w:rsid w:val="00AC3D8B"/>
    <w:rsid w:val="00AC456C"/>
    <w:rsid w:val="00AC683B"/>
    <w:rsid w:val="00AD12FB"/>
    <w:rsid w:val="00AE0CA7"/>
    <w:rsid w:val="00AE7146"/>
    <w:rsid w:val="00AE7277"/>
    <w:rsid w:val="00AF2CE7"/>
    <w:rsid w:val="00AF5E1A"/>
    <w:rsid w:val="00AF5FB9"/>
    <w:rsid w:val="00B02D5D"/>
    <w:rsid w:val="00B06354"/>
    <w:rsid w:val="00B07D10"/>
    <w:rsid w:val="00B13B2F"/>
    <w:rsid w:val="00B16A67"/>
    <w:rsid w:val="00B17E0A"/>
    <w:rsid w:val="00B2046F"/>
    <w:rsid w:val="00B22932"/>
    <w:rsid w:val="00B2350A"/>
    <w:rsid w:val="00B31C27"/>
    <w:rsid w:val="00B34E02"/>
    <w:rsid w:val="00B372A9"/>
    <w:rsid w:val="00B37D11"/>
    <w:rsid w:val="00B40B82"/>
    <w:rsid w:val="00B41F94"/>
    <w:rsid w:val="00B4592B"/>
    <w:rsid w:val="00B469AD"/>
    <w:rsid w:val="00B47023"/>
    <w:rsid w:val="00B4764D"/>
    <w:rsid w:val="00B52C8F"/>
    <w:rsid w:val="00B55008"/>
    <w:rsid w:val="00B55961"/>
    <w:rsid w:val="00B64400"/>
    <w:rsid w:val="00B676D4"/>
    <w:rsid w:val="00B725D1"/>
    <w:rsid w:val="00B752BF"/>
    <w:rsid w:val="00B754A2"/>
    <w:rsid w:val="00B75A88"/>
    <w:rsid w:val="00B80230"/>
    <w:rsid w:val="00B8034A"/>
    <w:rsid w:val="00B86301"/>
    <w:rsid w:val="00B90577"/>
    <w:rsid w:val="00B9219B"/>
    <w:rsid w:val="00B927C6"/>
    <w:rsid w:val="00BA0EDB"/>
    <w:rsid w:val="00BA25CC"/>
    <w:rsid w:val="00BA485F"/>
    <w:rsid w:val="00BA5679"/>
    <w:rsid w:val="00BA6773"/>
    <w:rsid w:val="00BA705B"/>
    <w:rsid w:val="00BB35C6"/>
    <w:rsid w:val="00BB483F"/>
    <w:rsid w:val="00BC02E5"/>
    <w:rsid w:val="00BC0E60"/>
    <w:rsid w:val="00BC26A5"/>
    <w:rsid w:val="00BC69FA"/>
    <w:rsid w:val="00BD55E1"/>
    <w:rsid w:val="00BE08A1"/>
    <w:rsid w:val="00BE1517"/>
    <w:rsid w:val="00BE18BA"/>
    <w:rsid w:val="00BF4592"/>
    <w:rsid w:val="00C0016F"/>
    <w:rsid w:val="00C04C3A"/>
    <w:rsid w:val="00C05153"/>
    <w:rsid w:val="00C20A4B"/>
    <w:rsid w:val="00C22642"/>
    <w:rsid w:val="00C2501E"/>
    <w:rsid w:val="00C25E8B"/>
    <w:rsid w:val="00C315CF"/>
    <w:rsid w:val="00C43226"/>
    <w:rsid w:val="00C43737"/>
    <w:rsid w:val="00C44013"/>
    <w:rsid w:val="00C453BD"/>
    <w:rsid w:val="00C45C81"/>
    <w:rsid w:val="00C464F6"/>
    <w:rsid w:val="00C46EFA"/>
    <w:rsid w:val="00C47F48"/>
    <w:rsid w:val="00C51C56"/>
    <w:rsid w:val="00C60104"/>
    <w:rsid w:val="00C6285A"/>
    <w:rsid w:val="00C62E7B"/>
    <w:rsid w:val="00C7122F"/>
    <w:rsid w:val="00C73FE1"/>
    <w:rsid w:val="00C8067F"/>
    <w:rsid w:val="00C837A2"/>
    <w:rsid w:val="00C83C44"/>
    <w:rsid w:val="00C91263"/>
    <w:rsid w:val="00C9735B"/>
    <w:rsid w:val="00CB2916"/>
    <w:rsid w:val="00CB5C74"/>
    <w:rsid w:val="00CD0021"/>
    <w:rsid w:val="00CD0BD7"/>
    <w:rsid w:val="00CD4538"/>
    <w:rsid w:val="00CE223C"/>
    <w:rsid w:val="00CE7667"/>
    <w:rsid w:val="00CF3131"/>
    <w:rsid w:val="00CF3239"/>
    <w:rsid w:val="00CF3BE1"/>
    <w:rsid w:val="00CF59C6"/>
    <w:rsid w:val="00D00243"/>
    <w:rsid w:val="00D02B23"/>
    <w:rsid w:val="00D05ECD"/>
    <w:rsid w:val="00D06D00"/>
    <w:rsid w:val="00D073CB"/>
    <w:rsid w:val="00D13670"/>
    <w:rsid w:val="00D24964"/>
    <w:rsid w:val="00D30140"/>
    <w:rsid w:val="00D36EBA"/>
    <w:rsid w:val="00D40AC2"/>
    <w:rsid w:val="00D4100E"/>
    <w:rsid w:val="00D54466"/>
    <w:rsid w:val="00D63A3C"/>
    <w:rsid w:val="00D6609D"/>
    <w:rsid w:val="00D6724D"/>
    <w:rsid w:val="00D6791A"/>
    <w:rsid w:val="00D707E2"/>
    <w:rsid w:val="00D75A83"/>
    <w:rsid w:val="00D87891"/>
    <w:rsid w:val="00D93670"/>
    <w:rsid w:val="00D948A3"/>
    <w:rsid w:val="00D96B09"/>
    <w:rsid w:val="00D96C7F"/>
    <w:rsid w:val="00DB0063"/>
    <w:rsid w:val="00DB03EE"/>
    <w:rsid w:val="00DC198D"/>
    <w:rsid w:val="00DC1E99"/>
    <w:rsid w:val="00DC4188"/>
    <w:rsid w:val="00DC72BF"/>
    <w:rsid w:val="00DD0149"/>
    <w:rsid w:val="00DE09DF"/>
    <w:rsid w:val="00DE2420"/>
    <w:rsid w:val="00DE7B95"/>
    <w:rsid w:val="00DF0E39"/>
    <w:rsid w:val="00DF1892"/>
    <w:rsid w:val="00DF45D3"/>
    <w:rsid w:val="00E002D4"/>
    <w:rsid w:val="00E02E86"/>
    <w:rsid w:val="00E02EB7"/>
    <w:rsid w:val="00E10D75"/>
    <w:rsid w:val="00E14595"/>
    <w:rsid w:val="00E15CDF"/>
    <w:rsid w:val="00E213DC"/>
    <w:rsid w:val="00E24523"/>
    <w:rsid w:val="00E323DF"/>
    <w:rsid w:val="00E44646"/>
    <w:rsid w:val="00E46F15"/>
    <w:rsid w:val="00E50599"/>
    <w:rsid w:val="00E5102D"/>
    <w:rsid w:val="00E5254C"/>
    <w:rsid w:val="00E60F8C"/>
    <w:rsid w:val="00E76629"/>
    <w:rsid w:val="00E76F42"/>
    <w:rsid w:val="00E774B9"/>
    <w:rsid w:val="00E87C0E"/>
    <w:rsid w:val="00E87C24"/>
    <w:rsid w:val="00E95C19"/>
    <w:rsid w:val="00EA69A4"/>
    <w:rsid w:val="00EB0717"/>
    <w:rsid w:val="00EB4862"/>
    <w:rsid w:val="00EB4F99"/>
    <w:rsid w:val="00EB6167"/>
    <w:rsid w:val="00EC2435"/>
    <w:rsid w:val="00EC677E"/>
    <w:rsid w:val="00EC75F0"/>
    <w:rsid w:val="00EC76EB"/>
    <w:rsid w:val="00ED4B90"/>
    <w:rsid w:val="00ED6091"/>
    <w:rsid w:val="00ED7231"/>
    <w:rsid w:val="00EE1957"/>
    <w:rsid w:val="00EE2F24"/>
    <w:rsid w:val="00EE516F"/>
    <w:rsid w:val="00EF07AE"/>
    <w:rsid w:val="00F070EE"/>
    <w:rsid w:val="00F07CC8"/>
    <w:rsid w:val="00F1253E"/>
    <w:rsid w:val="00F12D3C"/>
    <w:rsid w:val="00F14F53"/>
    <w:rsid w:val="00F1693C"/>
    <w:rsid w:val="00F201E5"/>
    <w:rsid w:val="00F314E2"/>
    <w:rsid w:val="00F33250"/>
    <w:rsid w:val="00F342C5"/>
    <w:rsid w:val="00F3520B"/>
    <w:rsid w:val="00F356C3"/>
    <w:rsid w:val="00F41EE4"/>
    <w:rsid w:val="00F4449B"/>
    <w:rsid w:val="00F44FF9"/>
    <w:rsid w:val="00F519B3"/>
    <w:rsid w:val="00F52239"/>
    <w:rsid w:val="00F55080"/>
    <w:rsid w:val="00F56CEA"/>
    <w:rsid w:val="00F60976"/>
    <w:rsid w:val="00F6216E"/>
    <w:rsid w:val="00F63D29"/>
    <w:rsid w:val="00F67D52"/>
    <w:rsid w:val="00F70102"/>
    <w:rsid w:val="00F732B6"/>
    <w:rsid w:val="00F74CE0"/>
    <w:rsid w:val="00F77CFD"/>
    <w:rsid w:val="00F83CA8"/>
    <w:rsid w:val="00F850B0"/>
    <w:rsid w:val="00F86D8E"/>
    <w:rsid w:val="00F93F65"/>
    <w:rsid w:val="00F9513A"/>
    <w:rsid w:val="00F95511"/>
    <w:rsid w:val="00F9578C"/>
    <w:rsid w:val="00FC2DC4"/>
    <w:rsid w:val="00FC3D76"/>
    <w:rsid w:val="00FC464E"/>
    <w:rsid w:val="00FC5481"/>
    <w:rsid w:val="00FC6962"/>
    <w:rsid w:val="00FD0A36"/>
    <w:rsid w:val="00FD146B"/>
    <w:rsid w:val="00FE08C7"/>
    <w:rsid w:val="00FE0F5C"/>
    <w:rsid w:val="00FE1116"/>
    <w:rsid w:val="00FE1DA6"/>
    <w:rsid w:val="00FE7AC7"/>
    <w:rsid w:val="00FF06DB"/>
    <w:rsid w:val="00FF29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9A684A"/>
  <w15:docId w15:val="{65BCA346-C4A4-402E-9DF2-1F3F0E4C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FCE"/>
    <w:pPr>
      <w:overflowPunct w:val="0"/>
      <w:autoSpaceDE w:val="0"/>
      <w:autoSpaceDN w:val="0"/>
      <w:adjustRightInd w:val="0"/>
      <w:spacing w:after="0" w:line="240" w:lineRule="atLeast"/>
      <w:ind w:firstLine="227"/>
      <w:jc w:val="both"/>
      <w:textAlignment w:val="baseline"/>
    </w:pPr>
    <w:rPr>
      <w:rFonts w:ascii="Times New Roman" w:eastAsia="Times New Roman" w:hAnsi="Times New Roman"/>
      <w:sz w:val="20"/>
      <w:szCs w:val="20"/>
      <w:lang w:eastAsia="de-DE" w:bidi="ar-SA"/>
    </w:rPr>
  </w:style>
  <w:style w:type="paragraph" w:styleId="Heading10">
    <w:name w:val="heading 1"/>
    <w:basedOn w:val="Normal"/>
    <w:next w:val="Normal"/>
    <w:link w:val="Heading1Char"/>
    <w:qFormat/>
    <w:rsid w:val="00B17E0A"/>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link w:val="Heading2Char"/>
    <w:qFormat/>
    <w:rsid w:val="00B17E0A"/>
    <w:pPr>
      <w:keepNext/>
      <w:keepLines/>
      <w:suppressAutoHyphens/>
      <w:spacing w:before="360" w:after="160"/>
      <w:ind w:left="567" w:hanging="567"/>
      <w:outlineLvl w:val="1"/>
    </w:pPr>
    <w:rPr>
      <w:b/>
    </w:rPr>
  </w:style>
  <w:style w:type="paragraph" w:styleId="Heading3">
    <w:name w:val="heading 3"/>
    <w:basedOn w:val="Normal"/>
    <w:next w:val="Normal"/>
    <w:link w:val="Heading3Char"/>
    <w:qFormat/>
    <w:rsid w:val="00B17E0A"/>
    <w:pPr>
      <w:spacing w:before="360"/>
      <w:ind w:firstLine="0"/>
      <w:outlineLvl w:val="2"/>
    </w:pPr>
  </w:style>
  <w:style w:type="paragraph" w:styleId="Heading4">
    <w:name w:val="heading 4"/>
    <w:basedOn w:val="Normal"/>
    <w:next w:val="Normal"/>
    <w:link w:val="Heading4Char"/>
    <w:qFormat/>
    <w:rsid w:val="00B17E0A"/>
    <w:pPr>
      <w:spacing w:before="240"/>
      <w:ind w:firstLine="0"/>
      <w:outlineLvl w:val="3"/>
    </w:pPr>
  </w:style>
  <w:style w:type="paragraph" w:styleId="Heading5">
    <w:name w:val="heading 5"/>
    <w:basedOn w:val="Normal"/>
    <w:next w:val="Normal"/>
    <w:link w:val="Heading5Char"/>
    <w:qFormat/>
    <w:rsid w:val="00B17E0A"/>
    <w:pPr>
      <w:spacing w:before="240"/>
      <w:ind w:firstLine="0"/>
      <w:outlineLvl w:val="4"/>
    </w:pPr>
  </w:style>
  <w:style w:type="paragraph" w:styleId="Heading6">
    <w:name w:val="heading 6"/>
    <w:basedOn w:val="Normal"/>
    <w:next w:val="Normal"/>
    <w:link w:val="Heading6Char"/>
    <w:qFormat/>
    <w:rsid w:val="00B17E0A"/>
    <w:pPr>
      <w:spacing w:before="240"/>
      <w:ind w:firstLine="0"/>
      <w:outlineLvl w:val="5"/>
    </w:pPr>
  </w:style>
  <w:style w:type="paragraph" w:styleId="Heading7">
    <w:name w:val="heading 7"/>
    <w:basedOn w:val="Normal"/>
    <w:next w:val="Normal"/>
    <w:link w:val="Heading7Char"/>
    <w:qFormat/>
    <w:rsid w:val="00B17E0A"/>
    <w:pPr>
      <w:spacing w:before="240"/>
      <w:ind w:firstLine="0"/>
      <w:outlineLvl w:val="6"/>
    </w:pPr>
  </w:style>
  <w:style w:type="paragraph" w:styleId="Heading8">
    <w:name w:val="heading 8"/>
    <w:basedOn w:val="Normal"/>
    <w:next w:val="Normal"/>
    <w:link w:val="Heading8Char"/>
    <w:qFormat/>
    <w:rsid w:val="00B17E0A"/>
    <w:pPr>
      <w:spacing w:before="240"/>
      <w:ind w:firstLine="0"/>
      <w:outlineLvl w:val="7"/>
    </w:pPr>
  </w:style>
  <w:style w:type="paragraph" w:styleId="Heading9">
    <w:name w:val="heading 9"/>
    <w:basedOn w:val="Normal"/>
    <w:next w:val="Normal"/>
    <w:link w:val="Heading9Char"/>
    <w:qFormat/>
    <w:rsid w:val="00B17E0A"/>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B17E0A"/>
    <w:pPr>
      <w:spacing w:before="600" w:after="360" w:line="220" w:lineRule="atLeast"/>
      <w:ind w:left="567" w:right="567"/>
      <w:contextualSpacing/>
    </w:pPr>
    <w:rPr>
      <w:sz w:val="18"/>
    </w:rPr>
  </w:style>
  <w:style w:type="paragraph" w:customStyle="1" w:styleId="address">
    <w:name w:val="address"/>
    <w:basedOn w:val="Normal"/>
    <w:rsid w:val="00B17E0A"/>
    <w:pPr>
      <w:spacing w:after="200" w:line="220" w:lineRule="atLeast"/>
      <w:ind w:firstLine="0"/>
      <w:contextualSpacing/>
      <w:jc w:val="center"/>
    </w:pPr>
    <w:rPr>
      <w:sz w:val="18"/>
    </w:rPr>
  </w:style>
  <w:style w:type="numbering" w:customStyle="1" w:styleId="arabnumitem">
    <w:name w:val="arabnumitem"/>
    <w:basedOn w:val="NoList"/>
    <w:rsid w:val="00B17E0A"/>
    <w:pPr>
      <w:numPr>
        <w:numId w:val="1"/>
      </w:numPr>
    </w:pPr>
  </w:style>
  <w:style w:type="paragraph" w:styleId="ListBullet">
    <w:name w:val="List Bullet"/>
    <w:basedOn w:val="Normal"/>
    <w:rsid w:val="00B17E0A"/>
    <w:pPr>
      <w:numPr>
        <w:numId w:val="7"/>
      </w:numPr>
      <w:spacing w:before="120" w:after="120"/>
      <w:contextualSpacing/>
    </w:pPr>
  </w:style>
  <w:style w:type="paragraph" w:customStyle="1" w:styleId="author">
    <w:name w:val="author"/>
    <w:basedOn w:val="Normal"/>
    <w:next w:val="address"/>
    <w:rsid w:val="00B17E0A"/>
    <w:pPr>
      <w:spacing w:after="200"/>
      <w:ind w:firstLine="0"/>
      <w:jc w:val="center"/>
    </w:pPr>
  </w:style>
  <w:style w:type="paragraph" w:customStyle="1" w:styleId="bulletitem">
    <w:name w:val="bulletitem"/>
    <w:basedOn w:val="Normal"/>
    <w:rsid w:val="00B17E0A"/>
    <w:pPr>
      <w:numPr>
        <w:numId w:val="11"/>
      </w:numPr>
      <w:spacing w:before="160" w:after="160"/>
      <w:contextualSpacing/>
    </w:pPr>
  </w:style>
  <w:style w:type="paragraph" w:customStyle="1" w:styleId="dashitem">
    <w:name w:val="dashitem"/>
    <w:basedOn w:val="Normal"/>
    <w:rsid w:val="00B17E0A"/>
    <w:pPr>
      <w:numPr>
        <w:numId w:val="12"/>
      </w:numPr>
      <w:spacing w:before="160" w:after="160"/>
      <w:contextualSpacing/>
    </w:pPr>
  </w:style>
  <w:style w:type="character" w:customStyle="1" w:styleId="e-mail">
    <w:name w:val="e-mail"/>
    <w:basedOn w:val="DefaultParagraphFont"/>
    <w:rsid w:val="00B17E0A"/>
    <w:rPr>
      <w:rFonts w:ascii="Courier" w:hAnsi="Courier"/>
      <w:noProof/>
      <w:lang w:val="en-US"/>
    </w:rPr>
  </w:style>
  <w:style w:type="paragraph" w:customStyle="1" w:styleId="equation">
    <w:name w:val="equation"/>
    <w:basedOn w:val="Normal"/>
    <w:next w:val="Normal"/>
    <w:rsid w:val="00B17E0A"/>
    <w:pPr>
      <w:tabs>
        <w:tab w:val="center" w:pos="3289"/>
        <w:tab w:val="right" w:pos="6917"/>
      </w:tabs>
      <w:spacing w:before="160" w:after="160"/>
      <w:ind w:firstLine="0"/>
    </w:pPr>
  </w:style>
  <w:style w:type="paragraph" w:customStyle="1" w:styleId="figurecaption">
    <w:name w:val="figurecaption"/>
    <w:basedOn w:val="Normal"/>
    <w:next w:val="Normal"/>
    <w:rsid w:val="00B17E0A"/>
    <w:pPr>
      <w:keepLines/>
      <w:spacing w:before="120" w:after="240" w:line="220" w:lineRule="atLeast"/>
      <w:ind w:firstLine="0"/>
      <w:jc w:val="center"/>
    </w:pPr>
    <w:rPr>
      <w:sz w:val="18"/>
    </w:rPr>
  </w:style>
  <w:style w:type="character" w:styleId="FootnoteReference">
    <w:name w:val="footnote reference"/>
    <w:basedOn w:val="DefaultParagraphFont"/>
    <w:rsid w:val="00B17E0A"/>
    <w:rPr>
      <w:position w:val="0"/>
      <w:vertAlign w:val="superscript"/>
    </w:rPr>
  </w:style>
  <w:style w:type="paragraph" w:styleId="Footer">
    <w:name w:val="footer"/>
    <w:basedOn w:val="Normal"/>
    <w:link w:val="FooterChar"/>
    <w:rsid w:val="00B17E0A"/>
    <w:pPr>
      <w:tabs>
        <w:tab w:val="center" w:pos="4536"/>
        <w:tab w:val="right" w:pos="9072"/>
      </w:tabs>
    </w:pPr>
  </w:style>
  <w:style w:type="character" w:customStyle="1" w:styleId="FooterChar">
    <w:name w:val="Footer Char"/>
    <w:basedOn w:val="DefaultParagraphFont"/>
    <w:link w:val="Footer"/>
    <w:rsid w:val="0090666A"/>
    <w:rPr>
      <w:rFonts w:ascii="Times New Roman" w:eastAsia="Times New Roman" w:hAnsi="Times New Roman"/>
      <w:sz w:val="20"/>
      <w:szCs w:val="20"/>
      <w:lang w:eastAsia="de-DE" w:bidi="ar-SA"/>
    </w:rPr>
  </w:style>
  <w:style w:type="paragraph" w:customStyle="1" w:styleId="heading1">
    <w:name w:val="heading1"/>
    <w:basedOn w:val="Heading10"/>
    <w:next w:val="Normal"/>
    <w:rsid w:val="00B17E0A"/>
    <w:pPr>
      <w:numPr>
        <w:numId w:val="8"/>
      </w:numPr>
    </w:pPr>
    <w:rPr>
      <w:bCs/>
    </w:rPr>
  </w:style>
  <w:style w:type="paragraph" w:customStyle="1" w:styleId="heading2">
    <w:name w:val="heading2"/>
    <w:basedOn w:val="Heading20"/>
    <w:next w:val="Normal"/>
    <w:rsid w:val="00B17E0A"/>
    <w:pPr>
      <w:numPr>
        <w:ilvl w:val="1"/>
        <w:numId w:val="8"/>
      </w:numPr>
    </w:pPr>
    <w:rPr>
      <w:bCs/>
      <w:iCs/>
    </w:rPr>
  </w:style>
  <w:style w:type="character" w:customStyle="1" w:styleId="heading30">
    <w:name w:val="heading3"/>
    <w:basedOn w:val="DefaultParagraphFont"/>
    <w:rsid w:val="00B17E0A"/>
    <w:rPr>
      <w:b/>
    </w:rPr>
  </w:style>
  <w:style w:type="character" w:customStyle="1" w:styleId="heading40">
    <w:name w:val="heading4"/>
    <w:basedOn w:val="DefaultParagraphFont"/>
    <w:rsid w:val="00B17E0A"/>
    <w:rPr>
      <w:i/>
    </w:rPr>
  </w:style>
  <w:style w:type="numbering" w:customStyle="1" w:styleId="headings">
    <w:name w:val="headings"/>
    <w:basedOn w:val="arabnumitem"/>
    <w:rsid w:val="00B17E0A"/>
    <w:pPr>
      <w:numPr>
        <w:numId w:val="4"/>
      </w:numPr>
    </w:pPr>
  </w:style>
  <w:style w:type="character" w:styleId="Hyperlink">
    <w:name w:val="Hyperlink"/>
    <w:basedOn w:val="DefaultParagraphFont"/>
    <w:rsid w:val="00B17E0A"/>
    <w:rPr>
      <w:color w:val="auto"/>
      <w:u w:val="none"/>
    </w:rPr>
  </w:style>
  <w:style w:type="paragraph" w:customStyle="1" w:styleId="image">
    <w:name w:val="image"/>
    <w:basedOn w:val="Normal"/>
    <w:next w:val="Normal"/>
    <w:rsid w:val="00B17E0A"/>
    <w:pPr>
      <w:spacing w:before="240" w:after="120"/>
      <w:ind w:firstLine="0"/>
      <w:jc w:val="center"/>
    </w:pPr>
  </w:style>
  <w:style w:type="numbering" w:customStyle="1" w:styleId="itemization">
    <w:name w:val="itemization"/>
    <w:basedOn w:val="NoList"/>
    <w:semiHidden/>
    <w:rsid w:val="00B17E0A"/>
  </w:style>
  <w:style w:type="numbering" w:customStyle="1" w:styleId="itemization1">
    <w:name w:val="itemization1"/>
    <w:basedOn w:val="NoList"/>
    <w:rsid w:val="00B17E0A"/>
    <w:pPr>
      <w:numPr>
        <w:numId w:val="2"/>
      </w:numPr>
    </w:pPr>
  </w:style>
  <w:style w:type="numbering" w:customStyle="1" w:styleId="itemization2">
    <w:name w:val="itemization2"/>
    <w:basedOn w:val="NoList"/>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Header">
    <w:name w:val="header"/>
    <w:basedOn w:val="Normal"/>
    <w:link w:val="HeaderChar"/>
    <w:rsid w:val="00B17E0A"/>
    <w:pPr>
      <w:tabs>
        <w:tab w:val="center" w:pos="4536"/>
        <w:tab w:val="right" w:pos="9072"/>
      </w:tabs>
      <w:ind w:firstLine="0"/>
    </w:pPr>
    <w:rPr>
      <w:sz w:val="18"/>
    </w:rPr>
  </w:style>
  <w:style w:type="character" w:customStyle="1" w:styleId="HeaderChar">
    <w:name w:val="Header Char"/>
    <w:basedOn w:val="DefaultParagraphFont"/>
    <w:link w:val="Header"/>
    <w:rsid w:val="0090666A"/>
    <w:rPr>
      <w:rFonts w:ascii="Times New Roman" w:eastAsia="Times New Roman" w:hAnsi="Times New Roman"/>
      <w:sz w:val="18"/>
      <w:szCs w:val="20"/>
      <w:lang w:eastAsia="de-DE" w:bidi="ar-SA"/>
    </w:rPr>
  </w:style>
  <w:style w:type="paragraph" w:styleId="ListNumber">
    <w:name w:val="List Number"/>
    <w:basedOn w:val="Normal"/>
    <w:rsid w:val="00B17E0A"/>
    <w:pPr>
      <w:numPr>
        <w:numId w:val="9"/>
      </w:numPr>
    </w:pPr>
  </w:style>
  <w:style w:type="paragraph" w:customStyle="1" w:styleId="numitem">
    <w:name w:val="numitem"/>
    <w:basedOn w:val="Normal"/>
    <w:rsid w:val="00B17E0A"/>
    <w:pPr>
      <w:numPr>
        <w:numId w:val="13"/>
      </w:numPr>
      <w:spacing w:before="160" w:after="160"/>
      <w:contextualSpacing/>
    </w:pPr>
  </w:style>
  <w:style w:type="paragraph" w:customStyle="1" w:styleId="p1a">
    <w:name w:val="p1a"/>
    <w:basedOn w:val="Normal"/>
    <w:rsid w:val="00B17E0A"/>
    <w:pPr>
      <w:ind w:firstLine="0"/>
    </w:pPr>
  </w:style>
  <w:style w:type="paragraph" w:customStyle="1" w:styleId="programcode">
    <w:name w:val="programcode"/>
    <w:basedOn w:val="Normal"/>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B4592B"/>
    <w:pPr>
      <w:numPr>
        <w:numId w:val="10"/>
      </w:numPr>
      <w:spacing w:line="220" w:lineRule="atLeast"/>
    </w:pPr>
    <w:rPr>
      <w:sz w:val="18"/>
    </w:rPr>
  </w:style>
  <w:style w:type="numbering" w:customStyle="1" w:styleId="referencelist">
    <w:name w:val="referencelist"/>
    <w:basedOn w:val="NoList"/>
    <w:semiHidden/>
    <w:rsid w:val="00B17E0A"/>
    <w:pPr>
      <w:numPr>
        <w:numId w:val="5"/>
      </w:numPr>
    </w:pPr>
  </w:style>
  <w:style w:type="paragraph" w:customStyle="1" w:styleId="runninghead-left">
    <w:name w:val="running head - left"/>
    <w:basedOn w:val="Normal"/>
    <w:rsid w:val="00B17E0A"/>
    <w:pPr>
      <w:ind w:firstLine="0"/>
      <w:jc w:val="left"/>
    </w:pPr>
    <w:rPr>
      <w:sz w:val="18"/>
      <w:szCs w:val="18"/>
    </w:rPr>
  </w:style>
  <w:style w:type="character" w:customStyle="1" w:styleId="Heading1Char">
    <w:name w:val="Heading 1 Char"/>
    <w:basedOn w:val="DefaultParagraphFont"/>
    <w:link w:val="Heading10"/>
    <w:rsid w:val="0090666A"/>
    <w:rPr>
      <w:rFonts w:ascii="Times New Roman" w:eastAsia="Times New Roman" w:hAnsi="Times New Roman"/>
      <w:b/>
      <w:sz w:val="24"/>
      <w:szCs w:val="20"/>
      <w:lang w:eastAsia="de-DE" w:bidi="ar-SA"/>
    </w:rPr>
  </w:style>
  <w:style w:type="character" w:customStyle="1" w:styleId="Heading2Char">
    <w:name w:val="Heading 2 Char"/>
    <w:basedOn w:val="DefaultParagraphFont"/>
    <w:link w:val="Heading20"/>
    <w:rsid w:val="0090666A"/>
    <w:rPr>
      <w:rFonts w:ascii="Times New Roman" w:eastAsia="Times New Roman" w:hAnsi="Times New Roman"/>
      <w:b/>
      <w:sz w:val="20"/>
      <w:szCs w:val="20"/>
      <w:lang w:eastAsia="de-DE" w:bidi="ar-SA"/>
    </w:rPr>
  </w:style>
  <w:style w:type="character" w:customStyle="1" w:styleId="Heading3Char">
    <w:name w:val="Heading 3 Char"/>
    <w:basedOn w:val="DefaultParagraphFont"/>
    <w:link w:val="Heading3"/>
    <w:rsid w:val="0090666A"/>
    <w:rPr>
      <w:rFonts w:ascii="Times New Roman" w:eastAsia="Times New Roman" w:hAnsi="Times New Roman"/>
      <w:sz w:val="20"/>
      <w:szCs w:val="20"/>
      <w:lang w:eastAsia="de-DE" w:bidi="ar-SA"/>
    </w:rPr>
  </w:style>
  <w:style w:type="character" w:customStyle="1" w:styleId="Heading4Char">
    <w:name w:val="Heading 4 Char"/>
    <w:basedOn w:val="DefaultParagraphFont"/>
    <w:link w:val="Heading4"/>
    <w:rsid w:val="0090666A"/>
    <w:rPr>
      <w:rFonts w:ascii="Times New Roman" w:eastAsia="Times New Roman" w:hAnsi="Times New Roman"/>
      <w:sz w:val="20"/>
      <w:szCs w:val="20"/>
      <w:lang w:eastAsia="de-DE" w:bidi="ar-SA"/>
    </w:rPr>
  </w:style>
  <w:style w:type="character" w:customStyle="1" w:styleId="Heading5Char">
    <w:name w:val="Heading 5 Char"/>
    <w:basedOn w:val="DefaultParagraphFont"/>
    <w:link w:val="Heading5"/>
    <w:rsid w:val="0090666A"/>
    <w:rPr>
      <w:rFonts w:ascii="Times New Roman" w:eastAsia="Times New Roman" w:hAnsi="Times New Roman"/>
      <w:sz w:val="20"/>
      <w:szCs w:val="20"/>
      <w:lang w:eastAsia="de-DE" w:bidi="ar-SA"/>
    </w:rPr>
  </w:style>
  <w:style w:type="character" w:customStyle="1" w:styleId="Heading6Char">
    <w:name w:val="Heading 6 Char"/>
    <w:basedOn w:val="DefaultParagraphFont"/>
    <w:link w:val="Heading6"/>
    <w:rsid w:val="0090666A"/>
    <w:rPr>
      <w:rFonts w:ascii="Times New Roman" w:eastAsia="Times New Roman" w:hAnsi="Times New Roman"/>
      <w:sz w:val="20"/>
      <w:szCs w:val="20"/>
      <w:lang w:eastAsia="de-DE" w:bidi="ar-SA"/>
    </w:rPr>
  </w:style>
  <w:style w:type="character" w:customStyle="1" w:styleId="Heading7Char">
    <w:name w:val="Heading 7 Char"/>
    <w:basedOn w:val="DefaultParagraphFont"/>
    <w:link w:val="Heading7"/>
    <w:rsid w:val="0090666A"/>
    <w:rPr>
      <w:rFonts w:ascii="Times New Roman" w:eastAsia="Times New Roman" w:hAnsi="Times New Roman"/>
      <w:sz w:val="20"/>
      <w:szCs w:val="20"/>
      <w:lang w:eastAsia="de-DE" w:bidi="ar-SA"/>
    </w:rPr>
  </w:style>
  <w:style w:type="character" w:customStyle="1" w:styleId="Heading8Char">
    <w:name w:val="Heading 8 Char"/>
    <w:basedOn w:val="DefaultParagraphFont"/>
    <w:link w:val="Heading8"/>
    <w:rsid w:val="0090666A"/>
    <w:rPr>
      <w:rFonts w:ascii="Times New Roman" w:eastAsia="Times New Roman" w:hAnsi="Times New Roman"/>
      <w:sz w:val="20"/>
      <w:szCs w:val="20"/>
      <w:lang w:eastAsia="de-DE" w:bidi="ar-SA"/>
    </w:rPr>
  </w:style>
  <w:style w:type="character" w:customStyle="1" w:styleId="Heading9Char">
    <w:name w:val="Heading 9 Char"/>
    <w:basedOn w:val="DefaultParagraphFont"/>
    <w:link w:val="Heading9"/>
    <w:rsid w:val="0090666A"/>
    <w:rPr>
      <w:rFonts w:ascii="Times New Roman" w:eastAsia="Times New Roman" w:hAnsi="Times New Roman"/>
      <w:sz w:val="20"/>
      <w:szCs w:val="20"/>
      <w:lang w:eastAsia="de-DE" w:bidi="ar-SA"/>
    </w:rPr>
  </w:style>
  <w:style w:type="paragraph" w:customStyle="1" w:styleId="runninghead-right">
    <w:name w:val="running head - right"/>
    <w:basedOn w:val="Normal"/>
    <w:rsid w:val="00B17E0A"/>
    <w:pPr>
      <w:ind w:firstLine="0"/>
      <w:jc w:val="right"/>
    </w:pPr>
    <w:rPr>
      <w:bCs/>
      <w:sz w:val="18"/>
      <w:szCs w:val="18"/>
    </w:rPr>
  </w:style>
  <w:style w:type="character" w:styleId="PageNumber">
    <w:name w:val="page number"/>
    <w:basedOn w:val="DefaultParagraphFont"/>
    <w:rsid w:val="00B17E0A"/>
    <w:rPr>
      <w:sz w:val="18"/>
    </w:rPr>
  </w:style>
  <w:style w:type="paragraph" w:customStyle="1" w:styleId="papertitle">
    <w:name w:val="papertitle"/>
    <w:basedOn w:val="Normal"/>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Normal"/>
    <w:next w:val="Normal"/>
    <w:rsid w:val="00B17E0A"/>
    <w:pPr>
      <w:keepNext/>
      <w:keepLines/>
      <w:spacing w:before="240" w:after="120" w:line="220" w:lineRule="atLeast"/>
      <w:ind w:firstLine="0"/>
      <w:jc w:val="center"/>
    </w:pPr>
    <w:rPr>
      <w:sz w:val="18"/>
      <w:lang w:val="de-DE"/>
    </w:rPr>
  </w:style>
  <w:style w:type="character" w:customStyle="1" w:styleId="url">
    <w:name w:val="url"/>
    <w:basedOn w:val="DefaultParagraphFont"/>
    <w:rsid w:val="00B17E0A"/>
    <w:rPr>
      <w:rFonts w:ascii="Courier" w:hAnsi="Courier"/>
      <w:noProof/>
      <w:lang w:val="en-US"/>
    </w:rPr>
  </w:style>
  <w:style w:type="paragraph" w:styleId="FootnoteText">
    <w:name w:val="footnote text"/>
    <w:basedOn w:val="Normal"/>
    <w:link w:val="FootnoteTextChar"/>
    <w:rsid w:val="00B17E0A"/>
    <w:pPr>
      <w:spacing w:line="220" w:lineRule="atLeast"/>
      <w:ind w:left="227" w:hanging="227"/>
    </w:pPr>
    <w:rPr>
      <w:sz w:val="18"/>
    </w:rPr>
  </w:style>
  <w:style w:type="character" w:customStyle="1" w:styleId="FootnoteTextChar">
    <w:name w:val="Footnote Text Char"/>
    <w:basedOn w:val="DefaultParagraphFont"/>
    <w:link w:val="FootnoteText"/>
    <w:rsid w:val="00364275"/>
    <w:rPr>
      <w:rFonts w:ascii="Times New Roman" w:eastAsia="Times New Roman" w:hAnsi="Times New Roman"/>
      <w:sz w:val="18"/>
      <w:szCs w:val="20"/>
      <w:lang w:eastAsia="de-DE" w:bidi="ar-SA"/>
    </w:rPr>
  </w:style>
  <w:style w:type="paragraph" w:styleId="BalloonText">
    <w:name w:val="Balloon Text"/>
    <w:basedOn w:val="Normal"/>
    <w:link w:val="BalloonTextChar"/>
    <w:rsid w:val="007D3F01"/>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7D3F01"/>
    <w:rPr>
      <w:rFonts w:ascii="Tahoma" w:eastAsia="Times New Roman" w:hAnsi="Tahoma" w:cs="Tahoma"/>
      <w:sz w:val="16"/>
      <w:szCs w:val="16"/>
      <w:lang w:eastAsia="de-DE" w:bidi="ar-SA"/>
    </w:rPr>
  </w:style>
  <w:style w:type="character" w:customStyle="1" w:styleId="RH">
    <w:name w:val="RH"/>
    <w:basedOn w:val="DefaultParagraphFont"/>
    <w:rsid w:val="000F1F28"/>
  </w:style>
  <w:style w:type="paragraph" w:customStyle="1" w:styleId="ReferenceLine">
    <w:name w:val="ReferenceLine"/>
    <w:basedOn w:val="p1a"/>
    <w:rsid w:val="00B17E0A"/>
    <w:pPr>
      <w:spacing w:line="200" w:lineRule="exact"/>
    </w:pPr>
    <w:rPr>
      <w:sz w:val="16"/>
    </w:rPr>
  </w:style>
  <w:style w:type="paragraph" w:customStyle="1" w:styleId="Testoconrientro">
    <w:name w:val="Testo (con rientro)"/>
    <w:basedOn w:val="Normal"/>
    <w:next w:val="Normal"/>
    <w:uiPriority w:val="99"/>
    <w:rsid w:val="005C410F"/>
    <w:pPr>
      <w:widowControl w:val="0"/>
      <w:overflowPunct/>
      <w:spacing w:line="280" w:lineRule="atLeast"/>
      <w:ind w:firstLine="283"/>
      <w:textAlignment w:val="center"/>
    </w:pPr>
    <w:rPr>
      <w:rFonts w:cs="PalatinoLinotype-Roman"/>
      <w:color w:val="000000"/>
      <w:lang w:eastAsia="it-IT"/>
    </w:rPr>
  </w:style>
  <w:style w:type="character" w:customStyle="1" w:styleId="TimesNewRoman8ptCorsivo">
    <w:name w:val="Times New Roman 8 pt Corsivo"/>
    <w:rsid w:val="00FC6962"/>
    <w:rPr>
      <w:rFonts w:ascii="Times New Roman" w:hAnsi="Times New Roman"/>
      <w:i/>
      <w:iCs/>
      <w:sz w:val="16"/>
    </w:rPr>
  </w:style>
  <w:style w:type="paragraph" w:customStyle="1" w:styleId="StileInterlineamultipla12ri">
    <w:name w:val="Stile Interlinea: multipla 12 ri"/>
    <w:basedOn w:val="Normal"/>
    <w:rsid w:val="00FC6962"/>
    <w:pPr>
      <w:widowControl w:val="0"/>
      <w:overflowPunct/>
      <w:spacing w:line="288" w:lineRule="auto"/>
      <w:ind w:firstLine="283"/>
      <w:textAlignment w:val="center"/>
    </w:pPr>
    <w:rPr>
      <w:rFonts w:cs="PalatinoLinotype-Roman"/>
      <w:color w:val="000000"/>
      <w:lang w:eastAsia="it-IT"/>
    </w:rPr>
  </w:style>
  <w:style w:type="character" w:customStyle="1" w:styleId="Stile">
    <w:name w:val="Stile"/>
    <w:rsid w:val="00FC6962"/>
    <w:rPr>
      <w:rFonts w:ascii="Times New Roman" w:hAnsi="Times New Roman"/>
      <w:b/>
      <w:bCs/>
      <w:smallCaps/>
      <w:color w:val="FFFFFF"/>
      <w:sz w:val="18"/>
    </w:rPr>
  </w:style>
  <w:style w:type="character" w:styleId="CommentReference">
    <w:name w:val="annotation reference"/>
    <w:basedOn w:val="DefaultParagraphFont"/>
    <w:semiHidden/>
    <w:unhideWhenUsed/>
    <w:rsid w:val="00617073"/>
    <w:rPr>
      <w:sz w:val="16"/>
      <w:szCs w:val="16"/>
    </w:rPr>
  </w:style>
  <w:style w:type="paragraph" w:styleId="CommentText">
    <w:name w:val="annotation text"/>
    <w:basedOn w:val="Normal"/>
    <w:link w:val="CommentTextChar"/>
    <w:semiHidden/>
    <w:unhideWhenUsed/>
    <w:rsid w:val="00617073"/>
    <w:pPr>
      <w:spacing w:line="240" w:lineRule="auto"/>
    </w:pPr>
  </w:style>
  <w:style w:type="character" w:customStyle="1" w:styleId="CommentTextChar">
    <w:name w:val="Comment Text Char"/>
    <w:basedOn w:val="DefaultParagraphFont"/>
    <w:link w:val="CommentText"/>
    <w:semiHidden/>
    <w:rsid w:val="00617073"/>
    <w:rPr>
      <w:rFonts w:ascii="Times New Roman" w:eastAsia="Times New Roman" w:hAnsi="Times New Roman"/>
      <w:sz w:val="20"/>
      <w:szCs w:val="20"/>
      <w:lang w:eastAsia="de-DE" w:bidi="ar-SA"/>
    </w:rPr>
  </w:style>
  <w:style w:type="paragraph" w:styleId="CommentSubject">
    <w:name w:val="annotation subject"/>
    <w:basedOn w:val="CommentText"/>
    <w:next w:val="CommentText"/>
    <w:link w:val="CommentSubjectChar"/>
    <w:semiHidden/>
    <w:unhideWhenUsed/>
    <w:rsid w:val="00617073"/>
    <w:rPr>
      <w:b/>
      <w:bCs/>
    </w:rPr>
  </w:style>
  <w:style w:type="character" w:customStyle="1" w:styleId="CommentSubjectChar">
    <w:name w:val="Comment Subject Char"/>
    <w:basedOn w:val="CommentTextChar"/>
    <w:link w:val="CommentSubject"/>
    <w:semiHidden/>
    <w:rsid w:val="00617073"/>
    <w:rPr>
      <w:rFonts w:ascii="Times New Roman" w:eastAsia="Times New Roman" w:hAnsi="Times New Roman"/>
      <w:b/>
      <w:bCs/>
      <w:sz w:val="20"/>
      <w:szCs w:val="20"/>
      <w:lang w:eastAsia="de-D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zoppi%7d@isti.cnr.it"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D:\Conf-WS\IRCDL\splnproc1110.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xml.rels><?xml version="1.0" encoding="UTF-8" standalone="yes"?>
<Relationships xmlns="http://schemas.openxmlformats.org/package/2006/relationships"><Relationship Id="normal32" Type="http://schemas.openxmlformats.org/officeDocument/2006/relationships/image" Target="images/normal320.ICO"/><Relationship Id="FigCaption" Type="http://schemas.openxmlformats.org/officeDocument/2006/relationships/image" Target="images/FigCaption.ICO"/><Relationship Id="subtitle" Type="http://schemas.openxmlformats.org/officeDocument/2006/relationships/image" Target="images/subtitle.ICO"/><Relationship Id="removespace" Type="http://schemas.openxmlformats.org/officeDocument/2006/relationships/image" Target="images/removespace.ICO"/><Relationship Id="bulletitem" Type="http://schemas.openxmlformats.org/officeDocument/2006/relationships/image" Target="images/bulletitem.ICO"/><Relationship Id="arrowleft" Type="http://schemas.openxmlformats.org/officeDocument/2006/relationships/image" Target="images/arrowleft.ICO"/><Relationship Id="addspace" Type="http://schemas.openxmlformats.org/officeDocument/2006/relationships/image" Target="images/addspace.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0.ICO"/><Relationship Id="arrowright" Type="http://schemas.openxmlformats.org/officeDocument/2006/relationships/image" Target="images/arrowright.ICO"/><Relationship Id="abstract" Type="http://schemas.openxmlformats.org/officeDocument/2006/relationships/image" Target="images/abstract.ICO"/><Relationship Id="TabCaption" Type="http://schemas.openxmlformats.org/officeDocument/2006/relationships/image" Target="images/TabCaption.ICO"/><Relationship Id="equation" Type="http://schemas.openxmlformats.org/officeDocument/2006/relationships/image" Target="images/equation.ICO"/><Relationship Id="RedoStyles" Type="http://schemas.openxmlformats.org/officeDocument/2006/relationships/image" Target="images/RedoStyles.ICO"/><Relationship Id="squeeze" Type="http://schemas.openxmlformats.org/officeDocument/2006/relationships/image" Target="images/squeeze0.ICO"/><Relationship Id="InsertImage" Type="http://schemas.openxmlformats.org/officeDocument/2006/relationships/image" Target="images/InsertImage.ICO"/><Relationship Id="expand" Type="http://schemas.openxmlformats.org/officeDocument/2006/relationships/image" Target="images/expand0.ICO"/><Relationship Id="numitem" Type="http://schemas.openxmlformats.org/officeDocument/2006/relationships/image" Target="images/numitem.ICO"/><Relationship Id="dashitem" Type="http://schemas.openxmlformats.org/officeDocument/2006/relationships/image" Target="images/dashitem.ICO"/><Relationship Id="HeaderFooter" Type="http://schemas.openxmlformats.org/officeDocument/2006/relationships/image" Target="images/HeaderFooter.ICO"/></Relationships>
</file>

<file path=customUI/customUI.xml><?xml version="1.0" encoding="utf-8"?>
<customUI xmlns="http://schemas.microsoft.com/office/2006/01/customui">
  <ribbon startFromScratch="false">
    <tabs>
      <tab id="tabLNCS" insertBeforeMso="TabHome" label="Springer Proceedings Macros">
        <group id="grTitlePage" label="Title Page">
          <button id="btnTitle" label="Title" imageMso="DropCapOptionsDialog" size="large" onAction="MakeTitle"/>
          <button id="btnAuthor" label="Author" imageMso="DistributionListSelectMembers" size="large" onAction="MakeAuthor"/>
          <box id="box1" boxStyle="vertical">
            <button id="btnSubtitle" label="Subtitle" image="subtitle" onAction="MakeSubtitle"/>
            <button id="btnAddress" label="Address" imageMso="MailMergeAddressBlockInsert" onAction="MakeAddress"/>
            <button id="btnEmail" label="E-mail" imageMso="EnvelopesAndLabelsDialog" onAction="MakeEMail"/>
          </box>
          <button id="btnAbstract" label="Abstract" image="abstract" size="large" onAction="MakeAbstract"/>
          <button id="btnKeywords" label="Keywords" imageMso="ReviewTrackChanges" size="large" onAction="MakeKeywords"/>
        </group>
        <group id="grBasicFormats" image="lncs2" label="Basic Formats">
          <button id="btnH1" label="H1" imageMso="PivotTableLayoutShowInOutlineForm" size="large" onAction="H1"/>
          <button id="btnH2" label="H2" imageMso="PivotTableLayoutShowInCompactForm" size="large" onAction="H2"/>
          <button id="btnH3" label="H3" imageMso="PivotTableLayoutBlankRows" size="large" onAction="H3"/>
          <button id="btnH4" label="H4" imageMso="PivotTableLayoutSubtotals" size="large" onAction="H4"/>
          <box id="box2" boxStyle="vertical">
            <button id="btnBullet" label="Bullet Item" image="bulletitem" onAction="MakeBulletItem"/>
            <button id="btnDash" label="Dash Item" image="dashitem" onAction="MakeDashItem"/>
            <button id="btnNumbered" label="Num Item" image="numitem" onAction="MakeNumItem"/>
          </box>
          <box id="box3" boxStyle="vertical">
            <button id="btnListLevelUp" label="List Level +" image="arrowright" onAction="ListLevelUp"/>
            <button id="btnListLevelDown" label="List Level -" image="arrowleft" onAction="ListLevelDown"/>
            <button id="btnToggleNum" label=" 1../..n.." image="togglenumbering" onAction="RestartNumbering"/>
          </box>
          <button id="btnStandard" label="Normal Text" image="normal32" size="large" onAction="MakeStandard"/>
          <box id="box4" boxStyle="vertical">
            <button id="btnAddSpace" label="Add Space" image="addspace" onAction="AddVerticalSpace"/>
            <button id="btnClearSpace" label="Clear Space" image="removespace" onAction="ClearVerticalSpace"/>
            <button id="btnFootnote" label="Footnote" imageMso="FootnoteInsert" onAction="InsertFN"/>
          </box>
          <button id="btnReference" label="Reference Item" imageMso="NameManager" size="large" onAction="MakeRefItem"/>
        </group>
        <group id="grSpecialFormats" label="Figures, Tables, Equations">
          <box id="box5" boxStyle="vertical">
            <button id="btnInsImage" label="Insert Image" image="InsertImage" onAction="InsertImage"/>
            <button id="btnTable" label="Table Caption" image="TabCaption" onAction="MakeTableCaption"/>
            <button id="btnFigure" label="Figure Caption" image="FigCaption" onAction="MakeFigCaption"/>
          </box>
          <button id="btnEquation" label="Displayed Equation" image="equation" size="large" onAction="MakeEquation"/>
          <button id="btnEqCounter" label="Add Eq. Number" image="eqnumber" size="large" onAction="AddEqCounter"/>
          <button id="btnProgcode" label="Prog. Code" imageMso="CreateStoredProcedure" size="large" onAction="MakeProgCode"/>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3F87AA-FA8B-4F86-8216-D8987C159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splnproc1110.dotm</Template>
  <TotalTime>73</TotalTime>
  <Pages>11</Pages>
  <Words>2785</Words>
  <Characters>15879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dataspect IT-Services, Heidelberg, Germany</Company>
  <LinksUpToDate>false</LinksUpToDate>
  <CharactersWithSpaces>18627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Vittore Casarosa</dc:creator>
  <dc:description>Formats and macros for Springer Lecture Notes</dc:description>
  <cp:lastModifiedBy>Vittore Casarosa</cp:lastModifiedBy>
  <cp:revision>5</cp:revision>
  <dcterms:created xsi:type="dcterms:W3CDTF">2015-12-15T16:55:00Z</dcterms:created>
  <dcterms:modified xsi:type="dcterms:W3CDTF">2015-12-15T18:26:00Z</dcterms:modified>
</cp:coreProperties>
</file>