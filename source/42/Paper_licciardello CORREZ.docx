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BC306" w14:textId="77777777" w:rsidR="00341A64" w:rsidRPr="001A429F" w:rsidRDefault="00341A64" w:rsidP="00341A64">
      <w:pPr>
        <w:pStyle w:val="05TitoloParagrafo"/>
        <w:rPr>
          <w:lang w:val="en-GB"/>
        </w:rPr>
      </w:pPr>
      <w:r>
        <w:rPr>
          <w:noProof/>
        </w:rPr>
        <mc:AlternateContent>
          <mc:Choice Requires="wps">
            <w:drawing>
              <wp:anchor distT="0" distB="0" distL="114300" distR="114300" simplePos="0" relativeHeight="251660288" behindDoc="1" locked="0" layoutInCell="1" allowOverlap="1" wp14:anchorId="1955BAB8" wp14:editId="08E8F313">
                <wp:simplePos x="0" y="0"/>
                <wp:positionH relativeFrom="column">
                  <wp:posOffset>2540</wp:posOffset>
                </wp:positionH>
                <wp:positionV relativeFrom="paragraph">
                  <wp:posOffset>1270</wp:posOffset>
                </wp:positionV>
                <wp:extent cx="3924300" cy="1994535"/>
                <wp:effectExtent l="0" t="0" r="12700" b="12065"/>
                <wp:wrapTight wrapText="bothSides">
                  <wp:wrapPolygon edited="0">
                    <wp:start x="0" y="0"/>
                    <wp:lineTo x="0" y="21456"/>
                    <wp:lineTo x="21530" y="21456"/>
                    <wp:lineTo x="21530" y="0"/>
                    <wp:lineTo x="0" y="0"/>
                  </wp:wrapPolygon>
                </wp:wrapTight>
                <wp:docPr id="3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99453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0E8C26AB" w14:textId="75A514F1" w:rsidR="00BA717A" w:rsidRPr="001A429F" w:rsidRDefault="00BA717A" w:rsidP="00341A64">
                            <w:pPr>
                              <w:pStyle w:val="05TitoloCapitolonumerato"/>
                              <w:rPr>
                                <w:lang w:val="en-GB"/>
                              </w:rPr>
                            </w:pPr>
                            <w:r w:rsidRPr="001A429F">
                              <w:rPr>
                                <w:lang w:val="en-GB"/>
                              </w:rPr>
                              <w:t>1.</w:t>
                            </w:r>
                            <w:r w:rsidRPr="001A429F">
                              <w:rPr>
                                <w:lang w:val="en-GB"/>
                              </w:rPr>
                              <w:tab/>
                            </w:r>
                            <w:r>
                              <w:rPr>
                                <w:lang w:val="en-GB"/>
                              </w:rPr>
                              <w:t>DEIXIS AND FRAMES OF REFERENCE IN DEDICATORY EPIGRAMS</w:t>
                            </w:r>
                            <w:r w:rsidRPr="001A429F">
                              <w:rPr>
                                <w:lang w:val="en-GB"/>
                              </w:rPr>
                              <w:br/>
                            </w:r>
                            <w:r>
                              <w:rPr>
                                <w:lang w:val="en-GB"/>
                              </w:rPr>
                              <w:t>The use of a database with an interdisciplinary approach</w:t>
                            </w:r>
                            <w:r w:rsidRPr="001A429F">
                              <w:rPr>
                                <w:rStyle w:val="Bold"/>
                                <w:b w:val="0"/>
                                <w:bCs w:val="0"/>
                                <w:lang w:val="en-GB"/>
                              </w:rPr>
                              <w:br/>
                            </w:r>
                          </w:p>
                          <w:p w14:paraId="31B41FBA" w14:textId="304C2C31" w:rsidR="00BA717A" w:rsidRPr="00EF181B" w:rsidRDefault="00BA717A" w:rsidP="00341A64">
                            <w:pPr>
                              <w:pStyle w:val="05Autoresoloperoperecollettanee"/>
                              <w:rPr>
                                <w:vertAlign w:val="superscript"/>
                                <w:lang w:val="de-DE"/>
                              </w:rPr>
                            </w:pPr>
                            <w:r w:rsidRPr="00EF181B">
                              <w:rPr>
                                <w:lang w:val="de-DE"/>
                              </w:rPr>
                              <w:t>Flavia Licciardello</w:t>
                            </w:r>
                          </w:p>
                          <w:p w14:paraId="6631DF7C" w14:textId="551A6687" w:rsidR="00BA717A" w:rsidRPr="00EF181B" w:rsidRDefault="00BA717A" w:rsidP="00341A64">
                            <w:pPr>
                              <w:pStyle w:val="05Autoresoloperoperecollettanee"/>
                              <w:rPr>
                                <w:vertAlign w:val="superscript"/>
                                <w:lang w:val="de-DE"/>
                              </w:rPr>
                            </w:pPr>
                            <w:r w:rsidRPr="00EF181B">
                              <w:rPr>
                                <w:lang w:val="de-DE"/>
                              </w:rPr>
                              <w:t>Humboldt Universit</w:t>
                            </w:r>
                            <w:r>
                              <w:rPr>
                                <w:lang w:val="de-DE"/>
                              </w:rPr>
                              <w:t>ät zu Berlin, Excellence Cluster TOPOI.</w:t>
                            </w:r>
                          </w:p>
                          <w:p w14:paraId="22578BBD" w14:textId="7EAB48FB" w:rsidR="00BA717A" w:rsidRPr="00EF181B" w:rsidRDefault="00BA717A" w:rsidP="00341A64">
                            <w:pPr>
                              <w:pStyle w:val="05Autoresoloperoperecollettanee"/>
                            </w:pPr>
                            <w:r>
                              <w:rPr>
                                <w:lang w:val="en-GB"/>
                              </w:rPr>
                              <w:t>Email: flavia.licciardello</w:t>
                            </w:r>
                            <w:r>
                              <w:t>@topoi.org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5BAB8" id="_x0000_t202" coordsize="21600,21600" o:spt="202" path="m,l,21600r21600,l21600,xe">
                <v:stroke joinstyle="miter"/>
                <v:path gradientshapeok="t" o:connecttype="rect"/>
              </v:shapetype>
              <v:shape id="Text Box 36" o:spid="_x0000_s1026" type="#_x0000_t202" style="position:absolute;margin-left:.2pt;margin-top:.1pt;width:309pt;height:15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" filled="f" stroked="f">
                <v:textbox inset="0,0,0,0">
                  <w:txbxContent>
                    <w:p w14:paraId="0E8C26AB" w14:textId="75A514F1" w:rsidR="00BA717A" w:rsidRPr="001A429F" w:rsidRDefault="00BA717A" w:rsidP="00341A64">
                      <w:pPr>
                        <w:pStyle w:val="05TitoloCapitolonumerato"/>
                        <w:rPr>
                          <w:lang w:val="en-GB"/>
                        </w:rPr>
                      </w:pPr>
                      <w:r w:rsidRPr="001A429F">
                        <w:rPr>
                          <w:lang w:val="en-GB"/>
                        </w:rPr>
                        <w:t>1.</w:t>
                      </w:r>
                      <w:r w:rsidRPr="001A429F">
                        <w:rPr>
                          <w:lang w:val="en-GB"/>
                        </w:rPr>
                        <w:tab/>
                      </w:r>
                      <w:r>
                        <w:rPr>
                          <w:lang w:val="en-GB"/>
                        </w:rPr>
                        <w:t>DEIXIS AND FRAMES OF REFERENCE IN DEDICATORY EPIGRAMS</w:t>
                      </w:r>
                      <w:r w:rsidRPr="001A429F">
                        <w:rPr>
                          <w:lang w:val="en-GB"/>
                        </w:rPr>
                        <w:br/>
                      </w:r>
                      <w:r>
                        <w:rPr>
                          <w:lang w:val="en-GB"/>
                        </w:rPr>
                        <w:t>The use of a database with an interdisciplinary approach</w:t>
                      </w:r>
                      <w:r w:rsidRPr="001A429F">
                        <w:rPr>
                          <w:rStyle w:val="Bold"/>
                          <w:b w:val="0"/>
                          <w:bCs w:val="0"/>
                          <w:lang w:val="en-GB"/>
                        </w:rPr>
                        <w:br/>
                      </w:r>
                    </w:p>
                    <w:p w14:paraId="31B41FBA" w14:textId="304C2C31" w:rsidR="00BA717A" w:rsidRPr="00EF181B" w:rsidRDefault="00BA717A" w:rsidP="00341A64">
                      <w:pPr>
                        <w:pStyle w:val="05Autoresoloperoperecollettanee"/>
                        <w:rPr>
                          <w:vertAlign w:val="superscript"/>
                          <w:lang w:val="de-DE"/>
                        </w:rPr>
                      </w:pPr>
                      <w:r w:rsidRPr="00EF181B">
                        <w:rPr>
                          <w:lang w:val="de-DE"/>
                        </w:rPr>
                        <w:t>Flavia Licciardello</w:t>
                      </w:r>
                    </w:p>
                    <w:p w14:paraId="6631DF7C" w14:textId="551A6687" w:rsidR="00BA717A" w:rsidRPr="00EF181B" w:rsidRDefault="00BA717A" w:rsidP="00341A64">
                      <w:pPr>
                        <w:pStyle w:val="05Autoresoloperoperecollettanee"/>
                        <w:rPr>
                          <w:vertAlign w:val="superscript"/>
                          <w:lang w:val="de-DE"/>
                        </w:rPr>
                      </w:pPr>
                      <w:r w:rsidRPr="00EF181B">
                        <w:rPr>
                          <w:lang w:val="de-DE"/>
                        </w:rPr>
                        <w:t>Humboldt Universit</w:t>
                      </w:r>
                      <w:r>
                        <w:rPr>
                          <w:lang w:val="de-DE"/>
                        </w:rPr>
                        <w:t>ät zu Berlin, Excellence Cluster TOPOI.</w:t>
                      </w:r>
                    </w:p>
                    <w:p w14:paraId="22578BBD" w14:textId="7EAB48FB" w:rsidR="00BA717A" w:rsidRPr="00EF181B" w:rsidRDefault="00BA717A" w:rsidP="00341A64">
                      <w:pPr>
                        <w:pStyle w:val="05Autoresoloperoperecollettanee"/>
                      </w:pPr>
                      <w:r>
                        <w:rPr>
                          <w:lang w:val="en-GB"/>
                        </w:rPr>
                        <w:t>Email: flavia.licciardello</w:t>
                      </w:r>
                      <w:r>
                        <w:t>@topoi.org</w:t>
                      </w:r>
                    </w:p>
                  </w:txbxContent>
                </v:textbox>
                <w10:wrap type="tight"/>
              </v:shape>
            </w:pict>
          </mc:Fallback>
        </mc:AlternateContent>
      </w:r>
      <w:r w:rsidRPr="001A429F">
        <w:rPr>
          <w:lang w:val="en-GB"/>
        </w:rPr>
        <w:t>Abstract</w:t>
      </w:r>
    </w:p>
    <w:p w14:paraId="23DFA14A" w14:textId="3770E148" w:rsidR="00341A64" w:rsidRPr="00C60679" w:rsidRDefault="00341A64" w:rsidP="00341A64">
      <w:pPr>
        <w:pStyle w:val="Testoconrientro"/>
        <w:ind w:firstLine="0"/>
        <w:rPr>
          <w:lang w:val="en-GB"/>
        </w:rPr>
      </w:pPr>
      <w:r w:rsidRPr="001A429F">
        <w:rPr>
          <w:rFonts w:cs="Times New Roman"/>
          <w:color w:val="auto"/>
          <w:lang w:val="en-GB"/>
        </w:rPr>
        <w:t xml:space="preserve">      </w:t>
      </w:r>
      <w:r w:rsidR="00C60679">
        <w:rPr>
          <w:lang w:val="en-GB"/>
        </w:rPr>
        <w:t xml:space="preserve">This paper </w:t>
      </w:r>
      <w:del w:id="0" w:author="Flavia Licciardello" w:date="2016-02-03T14:53:00Z">
        <w:r w:rsidR="00C60679" w:rsidDel="00FF29B9">
          <w:rPr>
            <w:lang w:val="en-GB"/>
          </w:rPr>
          <w:delText xml:space="preserve">aims to </w:delText>
        </w:r>
      </w:del>
      <w:r w:rsidR="00C60679">
        <w:rPr>
          <w:lang w:val="en-GB"/>
        </w:rPr>
        <w:t>present</w:t>
      </w:r>
      <w:ins w:id="1" w:author="Flavia Licciardello" w:date="2016-02-03T14:53:00Z">
        <w:r w:rsidR="00FF29B9">
          <w:rPr>
            <w:lang w:val="en-GB"/>
          </w:rPr>
          <w:t>s</w:t>
        </w:r>
      </w:ins>
      <w:r w:rsidR="00C60679">
        <w:rPr>
          <w:lang w:val="en-GB"/>
        </w:rPr>
        <w:t xml:space="preserve"> an example of a database designed to combine epigraphic, linguistic and philological data. This d</w:t>
      </w:r>
      <w:r w:rsidR="00102907">
        <w:rPr>
          <w:lang w:val="en-GB"/>
        </w:rPr>
        <w:t>atabase is part of my project on</w:t>
      </w:r>
      <w:r w:rsidR="00C60679">
        <w:rPr>
          <w:lang w:val="en-GB"/>
        </w:rPr>
        <w:t xml:space="preserve"> </w:t>
      </w:r>
      <w:r w:rsidR="00B21DC3">
        <w:rPr>
          <w:lang w:val="en-GB"/>
        </w:rPr>
        <w:t>a study of deictic expressions i</w:t>
      </w:r>
      <w:r w:rsidR="00C60679">
        <w:rPr>
          <w:lang w:val="en-GB"/>
        </w:rPr>
        <w:t>n dedicatory inscribed and literary epigrams. It includes the resul</w:t>
      </w:r>
      <w:r w:rsidR="0032435E">
        <w:rPr>
          <w:lang w:val="en-GB"/>
        </w:rPr>
        <w:t>ts of the analysis of around 6</w:t>
      </w:r>
      <w:r w:rsidR="00C60679">
        <w:rPr>
          <w:lang w:val="en-GB"/>
        </w:rPr>
        <w:t>00 dedicatory epigrams and it will be used to extract information on trends and recurrent patterns in the genre.</w:t>
      </w:r>
    </w:p>
    <w:p w14:paraId="553B4689" w14:textId="77777777" w:rsidR="00341A64" w:rsidRPr="00C60679" w:rsidRDefault="00341A64" w:rsidP="00341A64">
      <w:pPr>
        <w:rPr>
          <w:lang w:val="en-GB"/>
        </w:rPr>
      </w:pPr>
    </w:p>
    <w:p w14:paraId="5E0DC784" w14:textId="77777777" w:rsidR="00341A64" w:rsidRPr="00C60679" w:rsidRDefault="00341A64" w:rsidP="00341A64">
      <w:pPr>
        <w:pStyle w:val="05TitoloParagrafo"/>
        <w:rPr>
          <w:lang w:val="en-GB"/>
        </w:rPr>
      </w:pPr>
      <w:r w:rsidRPr="00C60679">
        <w:rPr>
          <w:lang w:val="en-GB"/>
        </w:rPr>
        <w:t>Keywords</w:t>
      </w:r>
    </w:p>
    <w:p w14:paraId="000653C1" w14:textId="711E5733" w:rsidR="00341A64" w:rsidRPr="00C60679" w:rsidRDefault="00C60679" w:rsidP="00341A64">
      <w:pPr>
        <w:rPr>
          <w:lang w:val="en-GB"/>
        </w:rPr>
      </w:pPr>
      <w:r>
        <w:rPr>
          <w:lang w:val="en-GB"/>
        </w:rPr>
        <w:t xml:space="preserve"> Greek epigram, dedication, databa</w:t>
      </w:r>
      <w:r w:rsidR="004438CC">
        <w:rPr>
          <w:lang w:val="en-GB"/>
        </w:rPr>
        <w:t>se, deixis, Hellenistic age</w:t>
      </w:r>
      <w:r>
        <w:rPr>
          <w:lang w:val="en-GB"/>
        </w:rPr>
        <w:t>.</w:t>
      </w:r>
    </w:p>
    <w:p w14:paraId="0DC7B536" w14:textId="77777777" w:rsidR="00341A64" w:rsidRPr="00C60679" w:rsidRDefault="00341A64" w:rsidP="00341A64">
      <w:pPr>
        <w:rPr>
          <w:lang w:val="en-GB"/>
        </w:rPr>
      </w:pPr>
    </w:p>
    <w:p w14:paraId="417F7E88" w14:textId="43853D47" w:rsidR="00341A64" w:rsidRDefault="00341A64" w:rsidP="00341A64">
      <w:pPr>
        <w:pStyle w:val="05TitoloParagrafo"/>
        <w:rPr>
          <w:lang w:val="en-GB"/>
        </w:rPr>
      </w:pPr>
      <w:r w:rsidRPr="001A429F">
        <w:rPr>
          <w:lang w:val="en-GB"/>
        </w:rPr>
        <w:br w:type="page"/>
      </w:r>
      <w:r w:rsidR="00A03CAD">
        <w:rPr>
          <w:lang w:val="en-GB"/>
        </w:rPr>
        <w:lastRenderedPageBreak/>
        <w:t>1.</w:t>
      </w:r>
      <w:r w:rsidR="00510FDA">
        <w:rPr>
          <w:lang w:val="en-GB"/>
        </w:rPr>
        <w:t>1</w:t>
      </w:r>
      <w:r w:rsidRPr="001A429F">
        <w:rPr>
          <w:lang w:val="en-GB"/>
        </w:rPr>
        <w:t xml:space="preserve"> Introduction</w:t>
      </w:r>
    </w:p>
    <w:p w14:paraId="53260B74" w14:textId="1FE7ED98" w:rsidR="00341A64" w:rsidRDefault="00341A64" w:rsidP="00510FDA">
      <w:pPr>
        <w:spacing w:line="276" w:lineRule="auto"/>
        <w:jc w:val="both"/>
        <w:rPr>
          <w:lang w:val="en-GB"/>
        </w:rPr>
      </w:pPr>
      <w:r>
        <w:rPr>
          <w:lang w:val="en-GB"/>
        </w:rPr>
        <w:t>For a long time, t</w:t>
      </w:r>
      <w:r w:rsidRPr="00924E29">
        <w:rPr>
          <w:lang w:val="en-GB"/>
        </w:rPr>
        <w:t xml:space="preserve">he </w:t>
      </w:r>
      <w:r>
        <w:rPr>
          <w:lang w:val="en-GB"/>
        </w:rPr>
        <w:t>study of the Greek epigram</w:t>
      </w:r>
      <w:r w:rsidR="00A9561D">
        <w:rPr>
          <w:lang w:val="en-GB"/>
        </w:rPr>
        <w:t>s</w:t>
      </w:r>
      <w:r>
        <w:rPr>
          <w:lang w:val="en-GB"/>
        </w:rPr>
        <w:t xml:space="preserve"> has maintained a clear distinction between ‘epigraphic’ and ‘literary’ epigrams. This distinction, however, fails to understand the complexity and the development of this poetic genre. Only</w:t>
      </w:r>
      <w:r w:rsidR="00A9561D">
        <w:rPr>
          <w:rFonts w:eastAsia="Arial Unicode MS"/>
          <w:iCs/>
          <w:lang w:val="en-GB" w:bidi="he-IL"/>
        </w:rPr>
        <w:t xml:space="preserve"> in very recent years have</w:t>
      </w:r>
      <w:r w:rsidRPr="00924E29">
        <w:rPr>
          <w:rFonts w:eastAsia="Arial Unicode MS"/>
          <w:iCs/>
          <w:lang w:val="en-GB" w:bidi="he-IL"/>
        </w:rPr>
        <w:t xml:space="preserve"> </w:t>
      </w:r>
      <w:r>
        <w:rPr>
          <w:rFonts w:eastAsia="Arial Unicode MS"/>
          <w:iCs/>
          <w:lang w:val="en-GB" w:bidi="he-IL"/>
        </w:rPr>
        <w:t xml:space="preserve">scholars started to highlight </w:t>
      </w:r>
      <w:r w:rsidR="00A9561D">
        <w:rPr>
          <w:rFonts w:eastAsia="Arial Unicode MS"/>
          <w:iCs/>
          <w:lang w:val="en-GB" w:bidi="he-IL"/>
        </w:rPr>
        <w:t xml:space="preserve">properly </w:t>
      </w:r>
      <w:r w:rsidRPr="00924E29">
        <w:rPr>
          <w:rFonts w:eastAsia="Arial Unicode MS"/>
          <w:iCs/>
          <w:lang w:val="en-GB" w:bidi="he-IL"/>
        </w:rPr>
        <w:t>the important relationship between Hellenistic</w:t>
      </w:r>
      <w:r>
        <w:rPr>
          <w:rFonts w:eastAsia="Arial Unicode MS"/>
          <w:iCs/>
          <w:lang w:val="en-GB" w:bidi="he-IL"/>
        </w:rPr>
        <w:t xml:space="preserve"> ‘literary’</w:t>
      </w:r>
      <w:r w:rsidRPr="00924E29">
        <w:rPr>
          <w:rFonts w:eastAsia="Arial Unicode MS"/>
          <w:iCs/>
          <w:lang w:val="en-GB" w:bidi="he-IL"/>
        </w:rPr>
        <w:t xml:space="preserve"> epigrams and epigraphic models</w:t>
      </w:r>
      <w:r>
        <w:rPr>
          <w:rFonts w:eastAsia="Arial Unicode MS"/>
          <w:iCs/>
          <w:lang w:val="en-GB" w:bidi="he-IL"/>
        </w:rPr>
        <w:t>.</w:t>
      </w:r>
      <w:r>
        <w:rPr>
          <w:rStyle w:val="Funotenzeichen"/>
          <w:rFonts w:eastAsia="Arial Unicode MS"/>
          <w:iCs/>
          <w:lang w:val="en-GB" w:bidi="he-IL"/>
        </w:rPr>
        <w:footnoteReference w:id="1"/>
      </w:r>
      <w:r>
        <w:rPr>
          <w:rFonts w:eastAsia="Arial Unicode MS"/>
          <w:iCs/>
          <w:lang w:val="en-GB" w:bidi="he-IL"/>
        </w:rPr>
        <w:t xml:space="preserve"> </w:t>
      </w:r>
    </w:p>
    <w:p w14:paraId="759245EB" w14:textId="10216898" w:rsidR="00341A64" w:rsidRDefault="00341A64" w:rsidP="00341A64">
      <w:pPr>
        <w:spacing w:line="276" w:lineRule="auto"/>
        <w:ind w:firstLine="705"/>
        <w:jc w:val="both"/>
        <w:rPr>
          <w:rFonts w:eastAsia="Arial Unicode MS"/>
          <w:iCs/>
          <w:lang w:val="en-GB"/>
        </w:rPr>
      </w:pPr>
      <w:r>
        <w:rPr>
          <w:lang w:val="en-GB"/>
        </w:rPr>
        <w:t xml:space="preserve">My </w:t>
      </w:r>
      <w:r w:rsidR="0032435E">
        <w:rPr>
          <w:lang w:val="en-GB"/>
        </w:rPr>
        <w:t xml:space="preserve">PhD </w:t>
      </w:r>
      <w:r>
        <w:rPr>
          <w:lang w:val="en-GB"/>
        </w:rPr>
        <w:t xml:space="preserve">project follows this new exegetic line and </w:t>
      </w:r>
      <w:r w:rsidRPr="00924E29">
        <w:rPr>
          <w:rFonts w:eastAsia="Arial Unicode MS"/>
          <w:iCs/>
          <w:lang w:val="en-GB" w:bidi="he-IL"/>
        </w:rPr>
        <w:t>contribute</w:t>
      </w:r>
      <w:r w:rsidR="00A9561D">
        <w:rPr>
          <w:rFonts w:eastAsia="Arial Unicode MS"/>
          <w:iCs/>
          <w:lang w:val="en-GB" w:bidi="he-IL"/>
        </w:rPr>
        <w:t>s</w:t>
      </w:r>
      <w:r w:rsidRPr="00924E29">
        <w:rPr>
          <w:rFonts w:eastAsia="Arial Unicode MS"/>
          <w:iCs/>
          <w:lang w:val="en-GB" w:bidi="he-IL"/>
        </w:rPr>
        <w:t xml:space="preserve"> to our understanding of the inscriptional component of the Hellenistic epigram.</w:t>
      </w:r>
      <w:r w:rsidR="0032435E">
        <w:rPr>
          <w:rStyle w:val="Funotenzeichen"/>
          <w:rFonts w:eastAsia="Arial Unicode MS"/>
          <w:iCs/>
          <w:lang w:val="en-GB" w:bidi="he-IL"/>
        </w:rPr>
        <w:footnoteReference w:id="2"/>
      </w:r>
      <w:r>
        <w:rPr>
          <w:rFonts w:eastAsia="Arial Unicode MS"/>
          <w:iCs/>
          <w:lang w:val="en-GB" w:bidi="he-IL"/>
        </w:rPr>
        <w:t xml:space="preserve"> In particular, I focus on the use of deictic expressions in dedicatory epigram</w:t>
      </w:r>
      <w:r w:rsidR="00A9561D">
        <w:rPr>
          <w:rFonts w:eastAsia="Arial Unicode MS"/>
          <w:iCs/>
          <w:lang w:val="en-GB" w:bidi="he-IL"/>
        </w:rPr>
        <w:t>s</w:t>
      </w:r>
      <w:r>
        <w:rPr>
          <w:rFonts w:eastAsia="Arial Unicode MS"/>
          <w:iCs/>
          <w:lang w:val="en-GB" w:bidi="he-IL"/>
        </w:rPr>
        <w:t xml:space="preserve">, </w:t>
      </w:r>
      <w:r w:rsidR="00A03CAD">
        <w:rPr>
          <w:rFonts w:eastAsia="Arial Unicode MS"/>
          <w:iCs/>
          <w:lang w:val="en-GB" w:bidi="he-IL"/>
        </w:rPr>
        <w:t>i.e</w:t>
      </w:r>
      <w:r>
        <w:rPr>
          <w:rFonts w:eastAsia="Arial Unicode MS"/>
          <w:i/>
          <w:iCs/>
          <w:lang w:val="en-GB" w:bidi="he-IL"/>
        </w:rPr>
        <w:t>.</w:t>
      </w:r>
      <w:r>
        <w:rPr>
          <w:rFonts w:eastAsia="Arial Unicode MS"/>
          <w:lang w:val="en-GB"/>
        </w:rPr>
        <w:t xml:space="preserve"> </w:t>
      </w:r>
      <w:r w:rsidR="00E42A79">
        <w:rPr>
          <w:rFonts w:eastAsia="Arial Unicode MS"/>
          <w:lang w:val="en-GB"/>
        </w:rPr>
        <w:t xml:space="preserve">on the use </w:t>
      </w:r>
      <w:r>
        <w:rPr>
          <w:rFonts w:eastAsia="Arial Unicode MS"/>
          <w:lang w:val="en-GB"/>
        </w:rPr>
        <w:t xml:space="preserve">of all those linguistic elements </w:t>
      </w:r>
      <w:r w:rsidR="00B21DC3">
        <w:rPr>
          <w:rFonts w:eastAsia="Arial Unicode MS"/>
          <w:lang w:val="en-GB"/>
        </w:rPr>
        <w:t xml:space="preserve">whose meaning and interpretation </w:t>
      </w:r>
      <w:r w:rsidR="00E42A79">
        <w:rPr>
          <w:rFonts w:eastAsia="Arial Unicode MS"/>
          <w:lang w:val="en-GB"/>
        </w:rPr>
        <w:t>depend</w:t>
      </w:r>
      <w:r w:rsidR="00B21DC3">
        <w:rPr>
          <w:rFonts w:eastAsia="Arial Unicode MS"/>
          <w:lang w:val="en-GB"/>
        </w:rPr>
        <w:t xml:space="preserve"> on the spatial and temporal context where they are uttered</w:t>
      </w:r>
      <w:r>
        <w:rPr>
          <w:rFonts w:eastAsia="Arial Unicode MS"/>
          <w:lang w:val="en-GB"/>
        </w:rPr>
        <w:t>.</w:t>
      </w:r>
      <w:r w:rsidR="00B21DC3">
        <w:rPr>
          <w:rStyle w:val="Funotenzeichen"/>
          <w:rFonts w:eastAsia="Arial Unicode MS"/>
          <w:lang w:val="en-GB"/>
        </w:rPr>
        <w:footnoteReference w:id="3"/>
      </w:r>
      <w:r>
        <w:rPr>
          <w:rFonts w:eastAsia="Arial Unicode MS"/>
          <w:lang w:val="en-GB"/>
        </w:rPr>
        <w:t xml:space="preserve"> The </w:t>
      </w:r>
      <w:r>
        <w:rPr>
          <w:rFonts w:eastAsia="Arial Unicode MS"/>
          <w:i/>
          <w:lang w:val="en-GB"/>
        </w:rPr>
        <w:t xml:space="preserve">corpus </w:t>
      </w:r>
      <w:r>
        <w:rPr>
          <w:rFonts w:eastAsia="Arial Unicode MS"/>
          <w:lang w:val="en-GB"/>
        </w:rPr>
        <w:t xml:space="preserve">analysed includes </w:t>
      </w:r>
      <w:r w:rsidR="00A9561D">
        <w:rPr>
          <w:rFonts w:eastAsia="Arial Unicode MS"/>
          <w:iCs/>
          <w:lang w:val="en-GB"/>
        </w:rPr>
        <w:t>inscribed epigrams</w:t>
      </w:r>
      <w:r>
        <w:rPr>
          <w:rFonts w:eastAsia="Arial Unicode MS"/>
          <w:iCs/>
          <w:lang w:val="en-GB"/>
        </w:rPr>
        <w:t xml:space="preserve"> from the a</w:t>
      </w:r>
      <w:r w:rsidRPr="00FF35F0">
        <w:rPr>
          <w:rFonts w:eastAsia="Arial Unicode MS"/>
          <w:iCs/>
          <w:lang w:val="en-GB"/>
        </w:rPr>
        <w:t xml:space="preserve">rchaic epoch until the end of the </w:t>
      </w:r>
      <w:r>
        <w:rPr>
          <w:rFonts w:eastAsia="Arial Unicode MS"/>
          <w:iCs/>
          <w:lang w:val="en-GB"/>
        </w:rPr>
        <w:t>4</w:t>
      </w:r>
      <w:r w:rsidRPr="00FF35F0">
        <w:rPr>
          <w:rFonts w:eastAsia="Arial Unicode MS"/>
          <w:iCs/>
          <w:vertAlign w:val="superscript"/>
          <w:lang w:val="en-GB"/>
        </w:rPr>
        <w:t>th</w:t>
      </w:r>
      <w:r>
        <w:rPr>
          <w:rFonts w:eastAsia="Arial Unicode MS"/>
          <w:iCs/>
          <w:lang w:val="en-GB"/>
        </w:rPr>
        <w:t xml:space="preserve"> century</w:t>
      </w:r>
      <w:r w:rsidRPr="00FF35F0">
        <w:rPr>
          <w:rFonts w:eastAsia="Arial Unicode MS"/>
          <w:iCs/>
          <w:lang w:val="en-GB"/>
        </w:rPr>
        <w:t xml:space="preserve"> BC, and the Hellenistic epigrams transmitted in the </w:t>
      </w:r>
      <w:r w:rsidR="00E42A79">
        <w:rPr>
          <w:rFonts w:eastAsia="Arial Unicode MS"/>
          <w:i/>
          <w:iCs/>
          <w:lang w:val="en-GB"/>
        </w:rPr>
        <w:t xml:space="preserve">Greek Anthology </w:t>
      </w:r>
      <w:r w:rsidR="00E42A79">
        <w:rPr>
          <w:rFonts w:eastAsia="Arial Unicode MS"/>
          <w:iCs/>
          <w:lang w:val="en-GB"/>
        </w:rPr>
        <w:t>or on papyrus.</w:t>
      </w:r>
      <w:r>
        <w:rPr>
          <w:rFonts w:eastAsia="Arial Unicode MS"/>
          <w:i/>
          <w:iCs/>
          <w:lang w:val="en-GB"/>
        </w:rPr>
        <w:t xml:space="preserve"> </w:t>
      </w:r>
      <w:r w:rsidRPr="00FF35F0">
        <w:rPr>
          <w:rFonts w:eastAsia="Arial Unicode MS"/>
          <w:iCs/>
          <w:lang w:val="en-GB"/>
        </w:rPr>
        <w:t>Th</w:t>
      </w:r>
      <w:r>
        <w:rPr>
          <w:rFonts w:eastAsia="Arial Unicode MS"/>
          <w:iCs/>
          <w:lang w:val="en-GB"/>
        </w:rPr>
        <w:t>e reference edition</w:t>
      </w:r>
      <w:r w:rsidR="004438CC">
        <w:rPr>
          <w:rFonts w:eastAsia="Arial Unicode MS"/>
          <w:iCs/>
          <w:lang w:val="en-GB"/>
        </w:rPr>
        <w:t>s</w:t>
      </w:r>
      <w:r>
        <w:rPr>
          <w:rFonts w:eastAsia="Arial Unicode MS"/>
          <w:iCs/>
          <w:lang w:val="en-GB"/>
        </w:rPr>
        <w:t xml:space="preserve"> used are</w:t>
      </w:r>
      <w:r w:rsidRPr="00FF35F0">
        <w:rPr>
          <w:rFonts w:eastAsia="Arial Unicode MS"/>
          <w:iCs/>
          <w:lang w:val="en-GB"/>
        </w:rPr>
        <w:t xml:space="preserve"> </w:t>
      </w:r>
      <w:r>
        <w:rPr>
          <w:rFonts w:eastAsia="Arial Unicode MS"/>
          <w:iCs/>
          <w:lang w:val="en-GB"/>
        </w:rPr>
        <w:t xml:space="preserve">[Hansen </w:t>
      </w:r>
      <w:r w:rsidRPr="00FF35F0">
        <w:rPr>
          <w:rFonts w:eastAsia="Arial Unicode MS"/>
          <w:i/>
          <w:iCs/>
          <w:lang w:val="en-GB"/>
        </w:rPr>
        <w:t>CEG</w:t>
      </w:r>
      <w:r>
        <w:rPr>
          <w:rFonts w:eastAsia="Arial Unicode MS"/>
          <w:i/>
          <w:iCs/>
          <w:lang w:val="en-GB"/>
        </w:rPr>
        <w:t xml:space="preserve"> </w:t>
      </w:r>
      <w:r>
        <w:rPr>
          <w:rFonts w:eastAsia="Arial Unicode MS"/>
          <w:iCs/>
          <w:lang w:val="en-GB"/>
        </w:rPr>
        <w:t>1-2]</w:t>
      </w:r>
      <w:r w:rsidRPr="00FF35F0">
        <w:rPr>
          <w:rFonts w:eastAsia="Arial Unicode MS"/>
          <w:iCs/>
          <w:lang w:val="en-GB"/>
        </w:rPr>
        <w:t xml:space="preserve"> for inscribed epigrams and </w:t>
      </w:r>
      <w:r>
        <w:rPr>
          <w:rFonts w:eastAsia="Arial Unicode MS"/>
          <w:iCs/>
          <w:lang w:val="en-GB"/>
        </w:rPr>
        <w:t>[Gow-Page 1965]</w:t>
      </w:r>
      <w:r w:rsidRPr="00FF35F0">
        <w:rPr>
          <w:rFonts w:eastAsia="Arial Unicode MS"/>
          <w:iCs/>
          <w:lang w:val="en-GB"/>
        </w:rPr>
        <w:t xml:space="preserve"> </w:t>
      </w:r>
      <w:r w:rsidR="00E42A79">
        <w:rPr>
          <w:rFonts w:eastAsia="Arial Unicode MS"/>
          <w:iCs/>
          <w:lang w:val="en-GB"/>
        </w:rPr>
        <w:t xml:space="preserve">and [Austin-Bastianini 2002] </w:t>
      </w:r>
      <w:r w:rsidRPr="00FF35F0">
        <w:rPr>
          <w:rFonts w:eastAsia="Arial Unicode MS"/>
          <w:iCs/>
          <w:lang w:val="en-GB"/>
        </w:rPr>
        <w:t xml:space="preserve">for </w:t>
      </w:r>
      <w:r w:rsidR="004438CC">
        <w:rPr>
          <w:rFonts w:eastAsia="Arial Unicode MS"/>
          <w:iCs/>
          <w:lang w:val="en-GB"/>
        </w:rPr>
        <w:t>‘</w:t>
      </w:r>
      <w:r w:rsidRPr="00FF35F0">
        <w:rPr>
          <w:rFonts w:eastAsia="Arial Unicode MS"/>
          <w:iCs/>
          <w:lang w:val="en-GB"/>
        </w:rPr>
        <w:t>literary epigrams</w:t>
      </w:r>
      <w:r w:rsidR="004438CC">
        <w:rPr>
          <w:rFonts w:eastAsia="Arial Unicode MS"/>
          <w:iCs/>
          <w:lang w:val="en-GB"/>
        </w:rPr>
        <w:t>’</w:t>
      </w:r>
      <w:r>
        <w:rPr>
          <w:rFonts w:eastAsia="Arial Unicode MS"/>
          <w:iCs/>
          <w:lang w:val="en-GB"/>
        </w:rPr>
        <w:t>.</w:t>
      </w:r>
      <w:r>
        <w:rPr>
          <w:rStyle w:val="Funotenzeichen"/>
          <w:rFonts w:eastAsia="Arial Unicode MS"/>
          <w:iCs/>
          <w:lang w:val="en-GB"/>
        </w:rPr>
        <w:footnoteReference w:id="4"/>
      </w:r>
      <w:r>
        <w:rPr>
          <w:rFonts w:eastAsia="Arial Unicode MS"/>
          <w:iCs/>
          <w:lang w:val="en-GB"/>
        </w:rPr>
        <w:t xml:space="preserve"> </w:t>
      </w:r>
    </w:p>
    <w:p w14:paraId="32B35489" w14:textId="375267C8" w:rsidR="00780664" w:rsidRDefault="00341A64" w:rsidP="00341A64">
      <w:pPr>
        <w:spacing w:line="276" w:lineRule="auto"/>
        <w:jc w:val="both"/>
        <w:rPr>
          <w:rFonts w:eastAsia="Arial Unicode MS"/>
          <w:iCs/>
          <w:lang w:val="en-GB"/>
        </w:rPr>
      </w:pPr>
      <w:r>
        <w:rPr>
          <w:rFonts w:eastAsia="Arial Unicode MS"/>
          <w:iCs/>
          <w:lang w:val="en-GB"/>
        </w:rPr>
        <w:tab/>
        <w:t>In order to deal with this heterogeneous material, I developed a database to register a</w:t>
      </w:r>
      <w:r w:rsidR="003C6C83">
        <w:rPr>
          <w:rFonts w:eastAsia="Arial Unicode MS"/>
          <w:iCs/>
          <w:lang w:val="en-GB"/>
        </w:rPr>
        <w:t xml:space="preserve">nd organise the data obtained </w:t>
      </w:r>
      <w:r w:rsidR="003C6C83" w:rsidRPr="003C6C83">
        <w:rPr>
          <w:rFonts w:eastAsia="Arial Unicode MS"/>
          <w:iCs/>
          <w:lang w:val="en-GB"/>
        </w:rPr>
        <w:t>from</w:t>
      </w:r>
      <w:r>
        <w:rPr>
          <w:rFonts w:eastAsia="Arial Unicode MS"/>
          <w:iCs/>
          <w:lang w:val="en-GB"/>
        </w:rPr>
        <w:t xml:space="preserve"> the analysis of the texts. The specific aim of this database is the registration </w:t>
      </w:r>
      <w:r w:rsidRPr="003B502F">
        <w:rPr>
          <w:rFonts w:eastAsia="Arial Unicode MS"/>
          <w:iCs/>
          <w:lang w:val="en-GB"/>
        </w:rPr>
        <w:t xml:space="preserve">of all relevant </w:t>
      </w:r>
      <w:r>
        <w:rPr>
          <w:rFonts w:eastAsia="Arial Unicode MS"/>
          <w:iCs/>
          <w:lang w:val="en-GB"/>
        </w:rPr>
        <w:t xml:space="preserve">linguistic </w:t>
      </w:r>
      <w:r w:rsidR="003C6C83">
        <w:rPr>
          <w:rFonts w:eastAsia="Arial Unicode MS"/>
          <w:iCs/>
          <w:lang w:val="en-GB"/>
        </w:rPr>
        <w:t xml:space="preserve">features </w:t>
      </w:r>
      <w:r w:rsidRPr="003B502F">
        <w:rPr>
          <w:rFonts w:eastAsia="Arial Unicode MS"/>
          <w:iCs/>
          <w:lang w:val="en-GB"/>
        </w:rPr>
        <w:t>related to spatial, personal and temporal deixis.</w:t>
      </w:r>
      <w:r>
        <w:rPr>
          <w:rFonts w:eastAsia="Arial Unicode MS"/>
          <w:iCs/>
          <w:lang w:val="en-GB"/>
        </w:rPr>
        <w:t xml:space="preserve"> In addition to this, I put on record for each epigram other more generic elements, </w:t>
      </w:r>
      <w:r w:rsidR="00A03CAD">
        <w:rPr>
          <w:rFonts w:eastAsia="Arial Unicode MS"/>
          <w:iCs/>
          <w:lang w:val="en-GB"/>
        </w:rPr>
        <w:t xml:space="preserve">which are </w:t>
      </w:r>
      <w:r>
        <w:rPr>
          <w:rFonts w:eastAsia="Arial Unicode MS"/>
          <w:iCs/>
          <w:lang w:val="en-GB"/>
        </w:rPr>
        <w:t xml:space="preserve">related to the dedicatory context, to the linguistic </w:t>
      </w:r>
      <w:r>
        <w:rPr>
          <w:rFonts w:eastAsia="Arial Unicode MS"/>
          <w:i/>
          <w:iCs/>
          <w:lang w:val="en-GB"/>
        </w:rPr>
        <w:t>facies</w:t>
      </w:r>
      <w:r>
        <w:rPr>
          <w:rFonts w:eastAsia="Arial Unicode MS"/>
          <w:iCs/>
          <w:lang w:val="en-GB"/>
        </w:rPr>
        <w:t xml:space="preserve"> and, especially in the case of inscribed epigrams, to the historical and archaeological conte</w:t>
      </w:r>
      <w:r w:rsidR="003C6C83">
        <w:rPr>
          <w:rFonts w:eastAsia="Arial Unicode MS"/>
          <w:iCs/>
          <w:lang w:val="en-GB"/>
        </w:rPr>
        <w:t xml:space="preserve">xt. </w:t>
      </w:r>
      <w:r w:rsidR="00FC547D">
        <w:rPr>
          <w:rFonts w:eastAsia="Arial Unicode MS"/>
          <w:iCs/>
          <w:lang w:val="en-GB"/>
        </w:rPr>
        <w:t>In this way</w:t>
      </w:r>
      <w:r w:rsidR="00FC547D" w:rsidRPr="0046271B">
        <w:rPr>
          <w:rFonts w:eastAsia="Arial Unicode MS"/>
          <w:iCs/>
          <w:lang w:val="en-GB"/>
        </w:rPr>
        <w:t xml:space="preserve">, </w:t>
      </w:r>
      <w:r w:rsidR="00D7205E" w:rsidRPr="0046271B">
        <w:rPr>
          <w:rFonts w:eastAsia="Arial Unicode MS"/>
          <w:iCs/>
          <w:lang w:val="en-GB"/>
        </w:rPr>
        <w:t>on the one hand</w:t>
      </w:r>
      <w:r w:rsidR="0059280A">
        <w:rPr>
          <w:rFonts w:eastAsia="Arial Unicode MS"/>
          <w:iCs/>
          <w:lang w:val="en-GB"/>
        </w:rPr>
        <w:t>,</w:t>
      </w:r>
      <w:r w:rsidR="00D7205E" w:rsidRPr="0046271B">
        <w:rPr>
          <w:rFonts w:eastAsia="Arial Unicode MS"/>
          <w:iCs/>
          <w:lang w:val="en-GB"/>
        </w:rPr>
        <w:t xml:space="preserve"> </w:t>
      </w:r>
      <w:r w:rsidR="00FC547D">
        <w:rPr>
          <w:rFonts w:eastAsia="Arial Unicode MS"/>
          <w:iCs/>
          <w:lang w:val="en-GB"/>
        </w:rPr>
        <w:t>I can obtain</w:t>
      </w:r>
      <w:r w:rsidR="003C6C83">
        <w:rPr>
          <w:rFonts w:eastAsia="Arial Unicode MS"/>
          <w:iCs/>
          <w:lang w:val="en-GB"/>
        </w:rPr>
        <w:t xml:space="preserve"> </w:t>
      </w:r>
      <w:r w:rsidR="00E34664">
        <w:rPr>
          <w:rFonts w:eastAsia="Arial Unicode MS"/>
          <w:iCs/>
          <w:lang w:val="en-GB"/>
        </w:rPr>
        <w:t>a global</w:t>
      </w:r>
      <w:r w:rsidR="003C6C83">
        <w:rPr>
          <w:rFonts w:eastAsia="Arial Unicode MS"/>
          <w:iCs/>
          <w:lang w:val="en-GB"/>
        </w:rPr>
        <w:t xml:space="preserve"> </w:t>
      </w:r>
      <w:r>
        <w:rPr>
          <w:rFonts w:eastAsia="Arial Unicode MS"/>
          <w:iCs/>
          <w:lang w:val="en-GB"/>
        </w:rPr>
        <w:t>picture</w:t>
      </w:r>
      <w:r w:rsidR="00FC547D">
        <w:rPr>
          <w:rFonts w:eastAsia="Arial Unicode MS"/>
          <w:iCs/>
          <w:lang w:val="en-GB"/>
        </w:rPr>
        <w:t xml:space="preserve"> of the whole corpus</w:t>
      </w:r>
      <w:r>
        <w:rPr>
          <w:rFonts w:eastAsia="Arial Unicode MS"/>
          <w:iCs/>
          <w:lang w:val="en-GB"/>
        </w:rPr>
        <w:t xml:space="preserve">, </w:t>
      </w:r>
      <w:r w:rsidR="003C6C83">
        <w:rPr>
          <w:rFonts w:eastAsia="Arial Unicode MS"/>
          <w:iCs/>
          <w:lang w:val="en-GB"/>
        </w:rPr>
        <w:t>which includes</w:t>
      </w:r>
      <w:r>
        <w:rPr>
          <w:rFonts w:eastAsia="Arial Unicode MS"/>
          <w:iCs/>
          <w:lang w:val="en-GB"/>
        </w:rPr>
        <w:t xml:space="preserve"> data found both in ins</w:t>
      </w:r>
      <w:r w:rsidR="00780664">
        <w:rPr>
          <w:rFonts w:eastAsia="Arial Unicode MS"/>
          <w:iCs/>
          <w:lang w:val="en-GB"/>
        </w:rPr>
        <w:t xml:space="preserve">cribed and literary epigrams. </w:t>
      </w:r>
      <w:r w:rsidR="00780664" w:rsidRPr="0046271B">
        <w:rPr>
          <w:rFonts w:eastAsia="Arial Unicode MS"/>
          <w:iCs/>
          <w:lang w:val="en-GB"/>
        </w:rPr>
        <w:t>At</w:t>
      </w:r>
      <w:r w:rsidRPr="0046271B">
        <w:rPr>
          <w:rFonts w:eastAsia="Arial Unicode MS"/>
          <w:iCs/>
          <w:lang w:val="en-GB"/>
        </w:rPr>
        <w:t xml:space="preserve"> the same time,</w:t>
      </w:r>
      <w:r>
        <w:rPr>
          <w:rFonts w:eastAsia="Arial Unicode MS"/>
          <w:iCs/>
          <w:lang w:val="en-GB"/>
        </w:rPr>
        <w:t xml:space="preserve"> I can keep and easily retrieve all the peculiar feature</w:t>
      </w:r>
      <w:r w:rsidR="0046271B">
        <w:rPr>
          <w:rFonts w:eastAsia="Arial Unicode MS"/>
          <w:iCs/>
          <w:lang w:val="en-GB"/>
        </w:rPr>
        <w:t>s related to each specific text</w:t>
      </w:r>
      <w:r>
        <w:rPr>
          <w:rFonts w:eastAsia="Arial Unicode MS"/>
          <w:iCs/>
          <w:lang w:val="en-GB"/>
        </w:rPr>
        <w:t xml:space="preserve"> in order </w:t>
      </w:r>
      <w:r>
        <w:rPr>
          <w:rFonts w:eastAsia="Arial Unicode MS"/>
          <w:iCs/>
          <w:lang w:val="en-GB"/>
        </w:rPr>
        <w:lastRenderedPageBreak/>
        <w:t>to be able to deal with the material properly, without losing sight of their specificity</w:t>
      </w:r>
      <w:r w:rsidR="000B2BCB">
        <w:rPr>
          <w:rFonts w:eastAsia="Arial Unicode MS"/>
          <w:iCs/>
          <w:lang w:val="en-GB"/>
        </w:rPr>
        <w:t xml:space="preserve">. </w:t>
      </w:r>
      <w:r w:rsidR="004C5FDD">
        <w:rPr>
          <w:rFonts w:eastAsia="Arial Unicode MS"/>
          <w:iCs/>
          <w:lang w:val="en-GB"/>
        </w:rPr>
        <w:t>T</w:t>
      </w:r>
      <w:r w:rsidR="00321FB1">
        <w:rPr>
          <w:rFonts w:eastAsia="Arial Unicode MS"/>
          <w:iCs/>
          <w:lang w:val="en-GB"/>
        </w:rPr>
        <w:t>he</w:t>
      </w:r>
      <w:r w:rsidR="00D7205E">
        <w:rPr>
          <w:rFonts w:eastAsia="Arial Unicode MS"/>
          <w:iCs/>
          <w:lang w:val="en-GB"/>
        </w:rPr>
        <w:t xml:space="preserve"> possibility of</w:t>
      </w:r>
      <w:r w:rsidR="000B2BCB">
        <w:rPr>
          <w:rFonts w:eastAsia="Arial Unicode MS"/>
          <w:iCs/>
          <w:lang w:val="en-GB"/>
        </w:rPr>
        <w:t xml:space="preserve"> managing</w:t>
      </w:r>
      <w:r w:rsidR="00321FB1">
        <w:rPr>
          <w:rFonts w:eastAsia="Arial Unicode MS"/>
          <w:iCs/>
          <w:lang w:val="en-GB"/>
        </w:rPr>
        <w:t xml:space="preserve"> </w:t>
      </w:r>
      <w:r w:rsidR="000B2BCB">
        <w:rPr>
          <w:rFonts w:eastAsia="Arial Unicode MS"/>
          <w:iCs/>
          <w:lang w:val="en-GB"/>
        </w:rPr>
        <w:t>at the same time</w:t>
      </w:r>
      <w:r w:rsidR="00D7205E">
        <w:rPr>
          <w:rFonts w:eastAsia="Arial Unicode MS"/>
          <w:iCs/>
          <w:lang w:val="en-GB"/>
        </w:rPr>
        <w:t xml:space="preserve"> </w:t>
      </w:r>
      <w:r w:rsidR="004C5FDD">
        <w:rPr>
          <w:rFonts w:eastAsia="Arial Unicode MS"/>
          <w:iCs/>
          <w:lang w:val="en-GB"/>
        </w:rPr>
        <w:t xml:space="preserve">these </w:t>
      </w:r>
      <w:r w:rsidR="00D7205E">
        <w:rPr>
          <w:rFonts w:eastAsia="Arial Unicode MS"/>
          <w:iCs/>
          <w:lang w:val="en-GB"/>
        </w:rPr>
        <w:t xml:space="preserve">two </w:t>
      </w:r>
      <w:r w:rsidR="004C5FDD">
        <w:rPr>
          <w:rFonts w:eastAsia="Arial Unicode MS"/>
          <w:iCs/>
          <w:lang w:val="en-GB"/>
        </w:rPr>
        <w:t xml:space="preserve">levels - </w:t>
      </w:r>
      <w:r w:rsidR="00D7205E">
        <w:rPr>
          <w:rFonts w:eastAsia="Arial Unicode MS"/>
          <w:iCs/>
          <w:lang w:val="en-GB"/>
        </w:rPr>
        <w:t>the whole corpus and the single text</w:t>
      </w:r>
      <w:r w:rsidR="004C5FDD">
        <w:rPr>
          <w:rFonts w:eastAsia="Arial Unicode MS"/>
          <w:iCs/>
          <w:lang w:val="en-GB"/>
        </w:rPr>
        <w:t xml:space="preserve"> –</w:t>
      </w:r>
      <w:r w:rsidR="000B2BCB">
        <w:rPr>
          <w:rFonts w:eastAsia="Arial Unicode MS"/>
          <w:iCs/>
          <w:lang w:val="en-GB"/>
        </w:rPr>
        <w:t xml:space="preserve"> </w:t>
      </w:r>
      <w:r w:rsidR="004C5FDD">
        <w:rPr>
          <w:rFonts w:eastAsia="Arial Unicode MS"/>
          <w:iCs/>
          <w:lang w:val="en-GB"/>
        </w:rPr>
        <w:t xml:space="preserve">is extremely valuable. </w:t>
      </w:r>
      <w:r w:rsidR="000B2BCB">
        <w:rPr>
          <w:rFonts w:eastAsia="Arial Unicode MS"/>
          <w:iCs/>
          <w:lang w:val="en-GB"/>
        </w:rPr>
        <w:t>In this regard, t</w:t>
      </w:r>
      <w:r w:rsidR="004C5FDD">
        <w:rPr>
          <w:rFonts w:eastAsia="Arial Unicode MS"/>
          <w:iCs/>
          <w:lang w:val="en-GB"/>
        </w:rPr>
        <w:t>he database provides an essential support, since it helps</w:t>
      </w:r>
      <w:r w:rsidR="0047500F">
        <w:rPr>
          <w:rFonts w:eastAsia="Arial Unicode MS"/>
          <w:iCs/>
          <w:lang w:val="en-GB"/>
        </w:rPr>
        <w:t xml:space="preserve"> work with </w:t>
      </w:r>
      <w:r w:rsidR="000B2BCB">
        <w:rPr>
          <w:rFonts w:eastAsia="Arial Unicode MS"/>
          <w:iCs/>
          <w:lang w:val="en-GB"/>
        </w:rPr>
        <w:t>complex material</w:t>
      </w:r>
      <w:r w:rsidR="0047500F">
        <w:rPr>
          <w:rFonts w:eastAsia="Arial Unicode MS"/>
          <w:iCs/>
          <w:lang w:val="en-GB"/>
        </w:rPr>
        <w:t xml:space="preserve"> on those different</w:t>
      </w:r>
      <w:r w:rsidR="00250377">
        <w:rPr>
          <w:rFonts w:eastAsia="Arial Unicode MS"/>
          <w:iCs/>
          <w:lang w:val="en-GB"/>
        </w:rPr>
        <w:t xml:space="preserve"> levels</w:t>
      </w:r>
      <w:r w:rsidR="0047500F">
        <w:rPr>
          <w:rFonts w:eastAsia="Arial Unicode MS"/>
          <w:iCs/>
          <w:lang w:val="en-GB"/>
        </w:rPr>
        <w:t xml:space="preserve"> that</w:t>
      </w:r>
      <w:r w:rsidR="000B2BCB">
        <w:rPr>
          <w:rFonts w:eastAsia="Arial Unicode MS"/>
          <w:iCs/>
          <w:lang w:val="en-GB"/>
        </w:rPr>
        <w:t xml:space="preserve"> must be considered together, but are usually difficult to </w:t>
      </w:r>
      <w:r w:rsidR="00780664">
        <w:rPr>
          <w:rFonts w:eastAsia="Arial Unicode MS"/>
          <w:iCs/>
          <w:lang w:val="en-GB"/>
        </w:rPr>
        <w:t>keep in focus at the same time</w:t>
      </w:r>
      <w:r w:rsidR="000B2BCB">
        <w:rPr>
          <w:rFonts w:eastAsia="Arial Unicode MS"/>
          <w:iCs/>
          <w:lang w:val="en-GB"/>
        </w:rPr>
        <w:t>.</w:t>
      </w:r>
    </w:p>
    <w:p w14:paraId="679D8EFC" w14:textId="77777777" w:rsidR="00341A64" w:rsidRDefault="00341A64" w:rsidP="00341A64">
      <w:pPr>
        <w:spacing w:line="276" w:lineRule="auto"/>
        <w:jc w:val="both"/>
        <w:rPr>
          <w:lang w:val="en-GB"/>
        </w:rPr>
      </w:pPr>
    </w:p>
    <w:p w14:paraId="2283381C" w14:textId="4E83C7C3" w:rsidR="00341A64" w:rsidRPr="00CF5A49" w:rsidRDefault="00510FDA" w:rsidP="00341A64">
      <w:pPr>
        <w:spacing w:after="240" w:line="276" w:lineRule="auto"/>
        <w:jc w:val="both"/>
        <w:rPr>
          <w:rFonts w:ascii="Symbol" w:hAnsi="Symbol"/>
          <w:b/>
          <w:sz w:val="24"/>
          <w:szCs w:val="24"/>
          <w:lang w:val="en-GB"/>
        </w:rPr>
      </w:pPr>
      <w:r>
        <w:rPr>
          <w:b/>
          <w:sz w:val="24"/>
          <w:szCs w:val="24"/>
          <w:lang w:val="en-GB"/>
        </w:rPr>
        <w:t>1</w:t>
      </w:r>
      <w:r w:rsidR="00A03CAD">
        <w:rPr>
          <w:b/>
          <w:sz w:val="24"/>
          <w:szCs w:val="24"/>
          <w:lang w:val="en-GB"/>
        </w:rPr>
        <w:t>.</w:t>
      </w:r>
      <w:r>
        <w:rPr>
          <w:b/>
          <w:sz w:val="24"/>
          <w:szCs w:val="24"/>
          <w:lang w:val="en-GB"/>
        </w:rPr>
        <w:t>2</w:t>
      </w:r>
      <w:r w:rsidR="00341A64" w:rsidRPr="00CF5A49">
        <w:rPr>
          <w:b/>
          <w:sz w:val="24"/>
          <w:szCs w:val="24"/>
          <w:lang w:val="en-GB"/>
        </w:rPr>
        <w:t xml:space="preserve"> </w:t>
      </w:r>
      <w:r w:rsidR="00341A64">
        <w:rPr>
          <w:b/>
          <w:sz w:val="24"/>
          <w:szCs w:val="24"/>
          <w:lang w:val="en-GB"/>
        </w:rPr>
        <w:t>Greek dedicatory epigrams and the role of deixis</w:t>
      </w:r>
    </w:p>
    <w:p w14:paraId="1F0C467E" w14:textId="2F703A80" w:rsidR="00341A64" w:rsidRPr="00EC5F83" w:rsidRDefault="0046271B" w:rsidP="008C62C7">
      <w:pPr>
        <w:pStyle w:val="Testoconrientro"/>
        <w:spacing w:line="276" w:lineRule="auto"/>
        <w:ind w:firstLine="0"/>
        <w:rPr>
          <w:rFonts w:eastAsia="Arial Unicode MS"/>
          <w:iCs/>
          <w:lang w:val="en-GB" w:bidi="he-IL"/>
        </w:rPr>
      </w:pPr>
      <w:r>
        <w:rPr>
          <w:rFonts w:eastAsia="Arial Unicode MS"/>
          <w:iCs/>
          <w:lang w:val="en-GB" w:bidi="he-IL"/>
        </w:rPr>
        <w:t>In the Ancient Greek world</w:t>
      </w:r>
      <w:r w:rsidR="00341A64">
        <w:rPr>
          <w:rFonts w:eastAsia="Arial Unicode MS"/>
          <w:iCs/>
          <w:lang w:val="en-GB" w:bidi="he-IL"/>
        </w:rPr>
        <w:t xml:space="preserve"> it </w:t>
      </w:r>
      <w:r>
        <w:rPr>
          <w:rFonts w:eastAsia="Arial Unicode MS"/>
          <w:iCs/>
          <w:lang w:val="en-GB" w:bidi="he-IL"/>
        </w:rPr>
        <w:t>was</w:t>
      </w:r>
      <w:r w:rsidR="00341A64" w:rsidRPr="00EC5F83">
        <w:rPr>
          <w:rFonts w:eastAsia="Arial Unicode MS"/>
          <w:iCs/>
          <w:lang w:val="en-GB" w:bidi="he-IL"/>
        </w:rPr>
        <w:t xml:space="preserve"> </w:t>
      </w:r>
      <w:r w:rsidR="00341A64">
        <w:rPr>
          <w:rFonts w:eastAsia="Arial Unicode MS"/>
          <w:iCs/>
          <w:lang w:val="en-GB" w:bidi="he-IL"/>
        </w:rPr>
        <w:t>customary</w:t>
      </w:r>
      <w:r w:rsidR="00341A64" w:rsidRPr="00EC5F83">
        <w:rPr>
          <w:rFonts w:eastAsia="Arial Unicode MS"/>
          <w:iCs/>
          <w:lang w:val="en-GB" w:bidi="he-IL"/>
        </w:rPr>
        <w:t xml:space="preserve"> to accompany a dedication to the gods with a – usually</w:t>
      </w:r>
      <w:r w:rsidR="00341A64">
        <w:rPr>
          <w:rFonts w:eastAsia="Arial Unicode MS"/>
          <w:iCs/>
          <w:lang w:val="en-GB" w:bidi="he-IL"/>
        </w:rPr>
        <w:t xml:space="preserve"> – short inscription. This</w:t>
      </w:r>
      <w:r w:rsidR="00341A64" w:rsidRPr="00EC5F83">
        <w:rPr>
          <w:rFonts w:eastAsia="Arial Unicode MS"/>
          <w:iCs/>
          <w:lang w:val="en-GB" w:bidi="he-IL"/>
        </w:rPr>
        <w:t xml:space="preserve"> was normally ch</w:t>
      </w:r>
      <w:r w:rsidR="00250377">
        <w:rPr>
          <w:rFonts w:eastAsia="Arial Unicode MS"/>
          <w:iCs/>
          <w:lang w:val="en-GB" w:bidi="he-IL"/>
        </w:rPr>
        <w:t xml:space="preserve">iselled on the dedicated object </w:t>
      </w:r>
      <w:r w:rsidR="00341A64" w:rsidRPr="00EC5F83">
        <w:rPr>
          <w:rFonts w:eastAsia="Arial Unicode MS"/>
          <w:iCs/>
          <w:lang w:val="en-GB" w:bidi="he-IL"/>
        </w:rPr>
        <w:t xml:space="preserve">(or on its support) </w:t>
      </w:r>
      <w:r w:rsidR="00341A64">
        <w:rPr>
          <w:rFonts w:eastAsia="Arial Unicode MS"/>
          <w:iCs/>
          <w:lang w:val="en-GB" w:bidi="he-IL"/>
        </w:rPr>
        <w:t>and it</w:t>
      </w:r>
      <w:r w:rsidR="00341A64" w:rsidRPr="00EC5F83">
        <w:rPr>
          <w:rFonts w:eastAsia="Arial Unicode MS"/>
          <w:iCs/>
          <w:lang w:val="en-GB" w:bidi="he-IL"/>
        </w:rPr>
        <w:t xml:space="preserve"> recorded the main information related to the offering. The</w:t>
      </w:r>
      <w:r>
        <w:rPr>
          <w:rFonts w:eastAsia="Arial Unicode MS"/>
          <w:iCs/>
          <w:lang w:val="en-GB" w:bidi="he-IL"/>
        </w:rPr>
        <w:t xml:space="preserve"> </w:t>
      </w:r>
      <w:r w:rsidR="00341A64" w:rsidRPr="00EC5F83">
        <w:rPr>
          <w:rFonts w:eastAsia="Arial Unicode MS"/>
          <w:iCs/>
          <w:lang w:val="en-GB" w:bidi="he-IL"/>
        </w:rPr>
        <w:t xml:space="preserve">elements </w:t>
      </w:r>
      <w:r>
        <w:rPr>
          <w:rFonts w:eastAsia="Arial Unicode MS"/>
          <w:iCs/>
          <w:lang w:val="en-GB" w:bidi="he-IL"/>
        </w:rPr>
        <w:t xml:space="preserve">recurring </w:t>
      </w:r>
      <w:r w:rsidR="00341A64" w:rsidRPr="00EC5F83">
        <w:rPr>
          <w:rFonts w:eastAsia="Arial Unicode MS"/>
          <w:iCs/>
          <w:lang w:val="en-GB" w:bidi="he-IL"/>
        </w:rPr>
        <w:t>in such inscriptions were the name of the dedicator, the verb of dedication and the name of the god receiving the dedication.</w:t>
      </w:r>
      <w:r w:rsidR="002978D7">
        <w:rPr>
          <w:rStyle w:val="Funotenzeichen"/>
          <w:rFonts w:eastAsia="Arial Unicode MS"/>
          <w:iCs/>
          <w:lang w:val="en-GB" w:bidi="he-IL"/>
        </w:rPr>
        <w:footnoteReference w:id="5"/>
      </w:r>
      <w:r w:rsidR="00341A64" w:rsidRPr="00EC5F83">
        <w:rPr>
          <w:rFonts w:eastAsia="Arial Unicode MS"/>
          <w:iCs/>
          <w:lang w:val="en-GB" w:bidi="he-IL"/>
        </w:rPr>
        <w:t xml:space="preserve"> The most common and widespread formula for dedications contained exactly these three elements: ὁ δεῖνα ἀνέθηκε τῷ θεῷ</w:t>
      </w:r>
      <w:r w:rsidR="00341A64">
        <w:rPr>
          <w:rFonts w:eastAsia="Arial Unicode MS"/>
          <w:iCs/>
          <w:lang w:val="en-GB" w:bidi="he-IL"/>
        </w:rPr>
        <w:t>. A</w:t>
      </w:r>
      <w:r w:rsidR="00341A64" w:rsidRPr="00EC5F83">
        <w:rPr>
          <w:rFonts w:eastAsia="Arial Unicode MS"/>
          <w:iCs/>
          <w:lang w:val="en-GB" w:bidi="he-IL"/>
        </w:rPr>
        <w:t xml:space="preserve"> frequent variation was ὁ δεῖνά με ἀνέθηκε τῷ θεῷ</w:t>
      </w:r>
      <w:r w:rsidR="00E42A79">
        <w:rPr>
          <w:rFonts w:eastAsia="Arial Unicode MS"/>
          <w:iCs/>
          <w:lang w:val="en-GB" w:bidi="he-IL"/>
        </w:rPr>
        <w:t>,</w:t>
      </w:r>
      <w:r w:rsidR="00341A64">
        <w:rPr>
          <w:rStyle w:val="Funotenzeichen"/>
          <w:rFonts w:eastAsia="Arial Unicode MS"/>
          <w:iCs/>
          <w:lang w:val="en-GB" w:bidi="he-IL"/>
        </w:rPr>
        <w:footnoteReference w:id="6"/>
      </w:r>
      <w:r w:rsidR="00341A64" w:rsidRPr="00EC5F83">
        <w:rPr>
          <w:rFonts w:eastAsia="Arial Unicode MS"/>
          <w:iCs/>
          <w:lang w:val="en-GB" w:bidi="he-IL"/>
        </w:rPr>
        <w:t xml:space="preserve">  where the spe</w:t>
      </w:r>
      <w:r>
        <w:rPr>
          <w:rFonts w:eastAsia="Arial Unicode MS"/>
          <w:iCs/>
          <w:lang w:val="en-GB" w:bidi="he-IL"/>
        </w:rPr>
        <w:t>aker is the object itself, as</w:t>
      </w:r>
      <w:r w:rsidR="00341A64" w:rsidRPr="00EC5F83">
        <w:rPr>
          <w:rFonts w:eastAsia="Arial Unicode MS"/>
          <w:iCs/>
          <w:lang w:val="en-GB" w:bidi="he-IL"/>
        </w:rPr>
        <w:t xml:space="preserve"> is clear </w:t>
      </w:r>
      <w:r w:rsidR="00341A64">
        <w:rPr>
          <w:rFonts w:eastAsia="Arial Unicode MS"/>
          <w:iCs/>
          <w:lang w:val="en-GB" w:bidi="he-IL"/>
        </w:rPr>
        <w:t xml:space="preserve">from </w:t>
      </w:r>
      <w:r w:rsidR="00341A64" w:rsidRPr="00EC5F83">
        <w:rPr>
          <w:rFonts w:eastAsia="Arial Unicode MS"/>
          <w:iCs/>
          <w:lang w:val="en-GB" w:bidi="he-IL"/>
        </w:rPr>
        <w:t xml:space="preserve">the </w:t>
      </w:r>
      <w:r w:rsidR="00341A64">
        <w:rPr>
          <w:rFonts w:eastAsia="Arial Unicode MS"/>
          <w:iCs/>
          <w:lang w:val="en-GB" w:bidi="he-IL"/>
        </w:rPr>
        <w:t>employment of the</w:t>
      </w:r>
      <w:r w:rsidR="00341A64" w:rsidRPr="00EC5F83">
        <w:rPr>
          <w:rFonts w:eastAsia="Arial Unicode MS"/>
          <w:iCs/>
          <w:lang w:val="en-GB" w:bidi="he-IL"/>
        </w:rPr>
        <w:t xml:space="preserve"> personal pronoun </w:t>
      </w:r>
      <w:r>
        <w:rPr>
          <w:rFonts w:eastAsia="Arial Unicode MS"/>
          <w:iCs/>
          <w:lang w:val="en-GB" w:bidi="he-IL"/>
        </w:rPr>
        <w:t>με. It is interesting to note</w:t>
      </w:r>
      <w:r w:rsidR="00341A64">
        <w:rPr>
          <w:rFonts w:eastAsia="Arial Unicode MS"/>
          <w:iCs/>
          <w:lang w:val="en-GB" w:bidi="he-IL"/>
        </w:rPr>
        <w:t xml:space="preserve"> that </w:t>
      </w:r>
      <w:r>
        <w:rPr>
          <w:rFonts w:eastAsia="Arial Unicode MS"/>
          <w:iCs/>
          <w:lang w:val="en-GB" w:bidi="he-IL"/>
        </w:rPr>
        <w:t>since their first examples</w:t>
      </w:r>
      <w:r w:rsidR="00341A64" w:rsidRPr="00EC5F83">
        <w:rPr>
          <w:rFonts w:eastAsia="Arial Unicode MS"/>
          <w:iCs/>
          <w:lang w:val="en-GB" w:bidi="he-IL"/>
        </w:rPr>
        <w:t xml:space="preserve"> the speaking object </w:t>
      </w:r>
      <w:r>
        <w:rPr>
          <w:rFonts w:eastAsia="Arial Unicode MS"/>
          <w:iCs/>
          <w:lang w:val="en-GB" w:bidi="he-IL"/>
        </w:rPr>
        <w:t>was</w:t>
      </w:r>
      <w:r w:rsidR="00341A64" w:rsidRPr="00EC5F83">
        <w:rPr>
          <w:rFonts w:eastAsia="Arial Unicode MS"/>
          <w:iCs/>
          <w:lang w:val="en-GB" w:bidi="he-IL"/>
        </w:rPr>
        <w:t xml:space="preserve"> a recurring feature in dedicatory epigrams and it is still frequent in the </w:t>
      </w:r>
      <w:r w:rsidR="00341A64" w:rsidRPr="00297B9E">
        <w:rPr>
          <w:rFonts w:eastAsia="Arial Unicode MS"/>
          <w:iCs/>
          <w:lang w:val="en-GB" w:bidi="he-IL"/>
        </w:rPr>
        <w:t>4</w:t>
      </w:r>
      <w:r w:rsidR="00341A64" w:rsidRPr="00297B9E">
        <w:rPr>
          <w:rFonts w:eastAsia="Arial Unicode MS"/>
          <w:iCs/>
          <w:vertAlign w:val="superscript"/>
          <w:lang w:val="en-GB" w:bidi="he-IL"/>
        </w:rPr>
        <w:t>th</w:t>
      </w:r>
      <w:r w:rsidR="008933B7" w:rsidRPr="00297B9E">
        <w:rPr>
          <w:rFonts w:eastAsia="Arial Unicode MS"/>
          <w:iCs/>
          <w:lang w:val="en-GB" w:bidi="he-IL"/>
        </w:rPr>
        <w:t xml:space="preserve"> century B</w:t>
      </w:r>
      <w:r w:rsidR="00341A64" w:rsidRPr="00297B9E">
        <w:rPr>
          <w:rFonts w:eastAsia="Arial Unicode MS"/>
          <w:iCs/>
          <w:lang w:val="en-GB" w:bidi="he-IL"/>
        </w:rPr>
        <w:t>C.</w:t>
      </w:r>
      <w:r w:rsidR="008933B7" w:rsidRPr="00297B9E">
        <w:rPr>
          <w:rStyle w:val="Funotenzeichen"/>
          <w:rFonts w:eastAsia="Arial Unicode MS"/>
          <w:iCs/>
          <w:lang w:val="en-GB" w:bidi="he-IL"/>
        </w:rPr>
        <w:footnoteReference w:id="7"/>
      </w:r>
      <w:r w:rsidR="00341A64">
        <w:rPr>
          <w:rFonts w:eastAsia="Arial Unicode MS"/>
          <w:iCs/>
          <w:lang w:val="en-GB" w:bidi="he-IL"/>
        </w:rPr>
        <w:t xml:space="preserve"> Clearly, the basic scheme here presented could be </w:t>
      </w:r>
      <w:r w:rsidR="00341A64" w:rsidRPr="00EC5F83">
        <w:rPr>
          <w:rFonts w:eastAsia="Arial Unicode MS"/>
          <w:iCs/>
          <w:lang w:val="en-GB" w:bidi="he-IL"/>
        </w:rPr>
        <w:t>varied by omitting some elements (as the name of the dedicator) or adding others (as</w:t>
      </w:r>
      <w:r w:rsidR="00341A64">
        <w:rPr>
          <w:rFonts w:eastAsia="Arial Unicode MS"/>
          <w:iCs/>
          <w:lang w:val="en-GB" w:bidi="he-IL"/>
        </w:rPr>
        <w:t xml:space="preserve"> the generic name of the object, like the recurrent </w:t>
      </w:r>
      <w:r w:rsidR="00341A64" w:rsidRPr="00EC5F83">
        <w:rPr>
          <w:rFonts w:eastAsia="Arial Unicode MS"/>
          <w:iCs/>
          <w:lang w:val="en-GB" w:bidi="he-IL"/>
        </w:rPr>
        <w:t>ἄγαλμα).</w:t>
      </w:r>
    </w:p>
    <w:p w14:paraId="34F90BB8" w14:textId="1091EC2E" w:rsidR="00341A64" w:rsidRPr="00EC5F83" w:rsidRDefault="00341A64" w:rsidP="00341A64">
      <w:pPr>
        <w:pStyle w:val="Testoconrientro"/>
        <w:spacing w:line="276" w:lineRule="auto"/>
        <w:rPr>
          <w:rFonts w:eastAsia="Arial Unicode MS"/>
          <w:iCs/>
          <w:lang w:val="en-GB" w:bidi="he-IL"/>
        </w:rPr>
      </w:pPr>
      <w:r w:rsidRPr="00EC5F83">
        <w:rPr>
          <w:rFonts w:eastAsia="Arial Unicode MS"/>
          <w:iCs/>
          <w:lang w:val="en-GB" w:bidi="he-IL"/>
        </w:rPr>
        <w:tab/>
      </w:r>
      <w:r w:rsidR="00250377">
        <w:rPr>
          <w:rFonts w:eastAsia="Arial Unicode MS"/>
          <w:iCs/>
          <w:lang w:val="en-GB" w:bidi="he-IL"/>
        </w:rPr>
        <w:t xml:space="preserve">A crucial moment </w:t>
      </w:r>
      <w:r>
        <w:rPr>
          <w:rFonts w:eastAsia="Arial Unicode MS"/>
          <w:iCs/>
          <w:lang w:val="en-GB" w:bidi="he-IL"/>
        </w:rPr>
        <w:t xml:space="preserve">in the evolution of the epigrammatic genre is </w:t>
      </w:r>
      <w:r w:rsidRPr="00EC5F83">
        <w:rPr>
          <w:rFonts w:eastAsia="Arial Unicode MS"/>
          <w:iCs/>
          <w:lang w:val="en-GB" w:bidi="he-IL"/>
        </w:rPr>
        <w:t xml:space="preserve">the beginning of the Hellenistic era, </w:t>
      </w:r>
      <w:r>
        <w:rPr>
          <w:rFonts w:eastAsia="Arial Unicode MS"/>
          <w:iCs/>
          <w:lang w:val="en-GB" w:bidi="he-IL"/>
        </w:rPr>
        <w:t xml:space="preserve">when </w:t>
      </w:r>
      <w:del w:id="8" w:author="Flavia Licciardello" w:date="2016-02-03T14:56:00Z">
        <w:r w:rsidRPr="00EC5F83" w:rsidDel="00FF29B9">
          <w:rPr>
            <w:rFonts w:eastAsia="Arial Unicode MS"/>
            <w:iCs/>
            <w:lang w:val="en-GB" w:bidi="he-IL"/>
          </w:rPr>
          <w:delText>epigrams began to be considered full literary creations</w:delText>
        </w:r>
      </w:del>
      <w:ins w:id="9" w:author="Flavia Licciardello" w:date="2016-02-03T14:56:00Z">
        <w:r w:rsidR="00FF29B9">
          <w:rPr>
            <w:rFonts w:eastAsia="Arial Unicode MS"/>
            <w:iCs/>
            <w:lang w:val="en-GB" w:bidi="he-IL"/>
          </w:rPr>
          <w:t>the genre becomes more and more popular</w:t>
        </w:r>
      </w:ins>
      <w:r w:rsidRPr="00EC5F83">
        <w:rPr>
          <w:rFonts w:eastAsia="Arial Unicode MS"/>
          <w:iCs/>
          <w:lang w:val="en-GB" w:bidi="he-IL"/>
        </w:rPr>
        <w:t xml:space="preserve"> and </w:t>
      </w:r>
      <w:ins w:id="10" w:author="Flavia Licciardello" w:date="2016-02-03T14:56:00Z">
        <w:r w:rsidR="00FF29B9">
          <w:rPr>
            <w:rFonts w:eastAsia="Arial Unicode MS"/>
            <w:iCs/>
            <w:lang w:val="en-GB" w:bidi="he-IL"/>
          </w:rPr>
          <w:t xml:space="preserve">epigrams </w:t>
        </w:r>
      </w:ins>
      <w:r w:rsidRPr="00EC5F83">
        <w:rPr>
          <w:rFonts w:eastAsia="Arial Unicode MS"/>
          <w:iCs/>
          <w:lang w:val="en-GB" w:bidi="he-IL"/>
        </w:rPr>
        <w:t>started to be circulated autonomously, no longer limited to one inscription alone</w:t>
      </w:r>
      <w:r>
        <w:rPr>
          <w:rFonts w:eastAsia="Arial Unicode MS"/>
          <w:iCs/>
          <w:lang w:val="en-GB" w:bidi="he-IL"/>
        </w:rPr>
        <w:t>.</w:t>
      </w:r>
      <w:r w:rsidRPr="00EC5F83">
        <w:rPr>
          <w:rFonts w:eastAsia="Arial Unicode MS"/>
          <w:iCs/>
          <w:vertAlign w:val="superscript"/>
          <w:lang w:val="en-GB" w:bidi="he-IL"/>
        </w:rPr>
        <w:footnoteReference w:id="8"/>
      </w:r>
      <w:r w:rsidRPr="00EC5F83">
        <w:rPr>
          <w:rFonts w:eastAsia="Arial Unicode MS"/>
          <w:iCs/>
          <w:lang w:val="en-GB" w:bidi="he-IL"/>
        </w:rPr>
        <w:t xml:space="preserve"> This development led to the composition of literary epigrams not intended for inscription, but which in some way maintained the illusion of a material inscription on a stone. The Hellenistic epigrammatists who worked with inscriptional type of epigrams (and among these dedicatory epigrams) retained the structure, style and traditions of the epigraphic models, </w:t>
      </w:r>
      <w:r w:rsidRPr="00EC5F83">
        <w:rPr>
          <w:rFonts w:eastAsia="Arial Unicode MS"/>
          <w:iCs/>
          <w:lang w:val="en-GB" w:bidi="he-IL"/>
        </w:rPr>
        <w:lastRenderedPageBreak/>
        <w:t xml:space="preserve">yet the translation of these into a </w:t>
      </w:r>
      <w:r>
        <w:rPr>
          <w:rFonts w:eastAsia="Arial Unicode MS"/>
          <w:iCs/>
          <w:lang w:val="en-GB" w:bidi="he-IL"/>
        </w:rPr>
        <w:t>book</w:t>
      </w:r>
      <w:r w:rsidRPr="00EC5F83">
        <w:rPr>
          <w:rFonts w:eastAsia="Arial Unicode MS"/>
          <w:iCs/>
          <w:lang w:val="en-GB" w:bidi="he-IL"/>
        </w:rPr>
        <w:t xml:space="preserve"> context inevitably means that the communicative strategies employed until then had to be reinvented. The primary reason for such changes is self-evident: the monument intended for inscription and the space surrounding it do not exist anymore – they have to be imagined in</w:t>
      </w:r>
      <w:del w:id="11" w:author="Flavia Licciardello" w:date="2016-02-03T14:56:00Z">
        <w:r w:rsidRPr="00EC5F83" w:rsidDel="00FF29B9">
          <w:rPr>
            <w:rFonts w:eastAsia="Arial Unicode MS"/>
            <w:iCs/>
            <w:lang w:val="en-GB" w:bidi="he-IL"/>
          </w:rPr>
          <w:delText>to</w:delText>
        </w:r>
      </w:del>
      <w:r w:rsidRPr="00EC5F83">
        <w:rPr>
          <w:rFonts w:eastAsia="Arial Unicode MS"/>
          <w:iCs/>
          <w:lang w:val="en-GB" w:bidi="he-IL"/>
        </w:rPr>
        <w:t xml:space="preserve"> </w:t>
      </w:r>
      <w:ins w:id="12" w:author="Flavia Licciardello" w:date="2016-02-03T14:56:00Z">
        <w:r w:rsidR="00FF29B9">
          <w:rPr>
            <w:rFonts w:eastAsia="Arial Unicode MS"/>
            <w:iCs/>
            <w:lang w:val="en-GB" w:bidi="he-IL"/>
          </w:rPr>
          <w:t xml:space="preserve">the </w:t>
        </w:r>
      </w:ins>
      <w:r w:rsidRPr="00EC5F83">
        <w:rPr>
          <w:rFonts w:eastAsia="Arial Unicode MS"/>
          <w:iCs/>
          <w:lang w:val="en-GB" w:bidi="he-IL"/>
        </w:rPr>
        <w:t>reader’s mind.</w:t>
      </w:r>
      <w:r w:rsidR="00250377">
        <w:rPr>
          <w:rStyle w:val="Funotenzeichen"/>
          <w:rFonts w:eastAsia="Arial Unicode MS"/>
          <w:iCs/>
          <w:lang w:val="en-GB" w:bidi="he-IL"/>
        </w:rPr>
        <w:footnoteReference w:id="9"/>
      </w:r>
    </w:p>
    <w:p w14:paraId="5143514F" w14:textId="491E6199" w:rsidR="00341A64" w:rsidRPr="00EC5F83" w:rsidRDefault="00341A64" w:rsidP="00341A64">
      <w:pPr>
        <w:pStyle w:val="Testoconrientro"/>
        <w:spacing w:line="276" w:lineRule="auto"/>
        <w:rPr>
          <w:rFonts w:eastAsia="Arial Unicode MS"/>
          <w:iCs/>
          <w:lang w:val="en-GB" w:bidi="he-IL"/>
        </w:rPr>
      </w:pPr>
      <w:r w:rsidRPr="00EC5F83">
        <w:rPr>
          <w:rFonts w:eastAsia="Arial Unicode MS"/>
          <w:iCs/>
          <w:lang w:val="en-GB" w:bidi="he-IL"/>
        </w:rPr>
        <w:t>This process of reinvention is particularly evident in dedicatory epigrams, which were traditionally chiselled on the dedicated object itself. In this case, the loss of the original context forces the author to re-elaborate traditional models, by adding some elements (</w:t>
      </w:r>
      <w:r w:rsidRPr="001C4DA8">
        <w:rPr>
          <w:rFonts w:eastAsia="Arial Unicode MS"/>
          <w:iCs/>
          <w:lang w:val="en-GB" w:bidi="he-IL"/>
        </w:rPr>
        <w:t>e.g.</w:t>
      </w:r>
      <w:r w:rsidRPr="00EC5F83">
        <w:rPr>
          <w:rFonts w:eastAsia="Arial Unicode MS"/>
          <w:i/>
          <w:iCs/>
          <w:lang w:val="en-GB" w:bidi="he-IL"/>
        </w:rPr>
        <w:t xml:space="preserve"> </w:t>
      </w:r>
      <w:r w:rsidRPr="00EC5F83">
        <w:rPr>
          <w:rFonts w:eastAsia="Arial Unicode MS"/>
          <w:iCs/>
          <w:lang w:val="en-GB" w:bidi="he-IL"/>
        </w:rPr>
        <w:t>the specific</w:t>
      </w:r>
      <w:r w:rsidR="0046271B">
        <w:rPr>
          <w:rFonts w:eastAsia="Arial Unicode MS"/>
          <w:iCs/>
          <w:lang w:val="en-GB" w:bidi="he-IL"/>
        </w:rPr>
        <w:t xml:space="preserve"> name of the dedicated object) </w:t>
      </w:r>
      <w:ins w:id="13" w:author="Flavia Licciardello" w:date="2016-02-03T14:57:00Z">
        <w:r w:rsidR="00FF29B9">
          <w:rPr>
            <w:rFonts w:eastAsia="Arial Unicode MS"/>
            <w:iCs/>
            <w:lang w:val="en-GB" w:bidi="he-IL"/>
          </w:rPr>
          <w:t>that</w:t>
        </w:r>
      </w:ins>
      <w:del w:id="14" w:author="Flavia Licciardello" w:date="2016-02-03T14:57:00Z">
        <w:r w:rsidRPr="00EC5F83" w:rsidDel="00FF29B9">
          <w:rPr>
            <w:rFonts w:eastAsia="Arial Unicode MS"/>
            <w:iCs/>
            <w:lang w:val="en-GB" w:bidi="he-IL"/>
          </w:rPr>
          <w:delText>which</w:delText>
        </w:r>
      </w:del>
      <w:r w:rsidRPr="00EC5F83">
        <w:rPr>
          <w:rFonts w:eastAsia="Arial Unicode MS"/>
          <w:iCs/>
          <w:lang w:val="en-GB" w:bidi="he-IL"/>
        </w:rPr>
        <w:t xml:space="preserve"> cannot be retrieved from the surrounding setting. </w:t>
      </w:r>
    </w:p>
    <w:p w14:paraId="1E9317C5" w14:textId="1817895B" w:rsidR="00341A64" w:rsidRDefault="00341A64" w:rsidP="00EA68BE">
      <w:pPr>
        <w:pStyle w:val="Testoconrientro"/>
        <w:spacing w:line="276" w:lineRule="auto"/>
        <w:rPr>
          <w:rFonts w:eastAsia="Arial Unicode MS"/>
          <w:iCs/>
          <w:lang w:val="en-GB" w:bidi="he-IL"/>
        </w:rPr>
      </w:pPr>
      <w:r w:rsidRPr="00EC5F83">
        <w:rPr>
          <w:rFonts w:eastAsia="Arial Unicode MS"/>
          <w:iCs/>
          <w:lang w:val="en-GB" w:bidi="he-IL"/>
        </w:rPr>
        <w:t xml:space="preserve">From a linguistic point of view, this re-elaboration </w:t>
      </w:r>
      <w:r w:rsidR="00E42A79">
        <w:rPr>
          <w:rFonts w:eastAsia="Arial Unicode MS"/>
          <w:iCs/>
          <w:lang w:val="en-GB" w:bidi="he-IL"/>
        </w:rPr>
        <w:t>has an impact</w:t>
      </w:r>
      <w:r w:rsidRPr="00EC5F83">
        <w:rPr>
          <w:rFonts w:eastAsia="Arial Unicode MS"/>
          <w:iCs/>
          <w:lang w:val="en-GB" w:bidi="he-IL"/>
        </w:rPr>
        <w:t xml:space="preserve"> in the texts on deictic expressions, which were typically used in inscriptions to </w:t>
      </w:r>
      <w:r w:rsidR="00E42A79">
        <w:rPr>
          <w:rFonts w:eastAsia="Arial Unicode MS"/>
          <w:iCs/>
          <w:lang w:val="en-GB" w:bidi="he-IL"/>
        </w:rPr>
        <w:t>lead the</w:t>
      </w:r>
      <w:r w:rsidRPr="00EC5F83">
        <w:rPr>
          <w:rFonts w:eastAsia="Arial Unicode MS"/>
          <w:iCs/>
          <w:lang w:val="en-GB" w:bidi="he-IL"/>
        </w:rPr>
        <w:t xml:space="preserve"> gaze </w:t>
      </w:r>
      <w:r w:rsidR="00E42A79">
        <w:rPr>
          <w:rFonts w:eastAsia="Arial Unicode MS"/>
          <w:iCs/>
          <w:lang w:val="en-GB" w:bidi="he-IL"/>
        </w:rPr>
        <w:t>of the reader</w:t>
      </w:r>
      <w:r w:rsidR="008933B7">
        <w:rPr>
          <w:rFonts w:eastAsia="Arial Unicode MS"/>
          <w:iCs/>
          <w:lang w:val="en-GB" w:bidi="he-IL"/>
        </w:rPr>
        <w:t xml:space="preserve"> </w:t>
      </w:r>
      <w:r w:rsidRPr="00EC5F83">
        <w:rPr>
          <w:rFonts w:eastAsia="Arial Unicode MS"/>
          <w:iCs/>
          <w:lang w:val="en-GB" w:bidi="he-IL"/>
        </w:rPr>
        <w:t xml:space="preserve">towards the dedicated object. In this epigraphic context the deictic expressions point to something in front of reader’s eyes (deixis </w:t>
      </w:r>
      <w:r w:rsidRPr="00EC5F83">
        <w:rPr>
          <w:rFonts w:eastAsia="Arial Unicode MS"/>
          <w:i/>
          <w:iCs/>
          <w:lang w:val="en-GB" w:bidi="he-IL"/>
        </w:rPr>
        <w:t>ad oculos</w:t>
      </w:r>
      <w:r w:rsidRPr="00EC5F83">
        <w:rPr>
          <w:rFonts w:eastAsia="Arial Unicode MS"/>
          <w:iCs/>
          <w:lang w:val="en-GB" w:bidi="he-IL"/>
        </w:rPr>
        <w:t>), whereas in a literary context the reader</w:t>
      </w:r>
      <w:r w:rsidR="00E90A78">
        <w:rPr>
          <w:rFonts w:eastAsia="Arial Unicode MS"/>
          <w:iCs/>
          <w:lang w:val="en-GB" w:bidi="he-IL"/>
        </w:rPr>
        <w:t>s</w:t>
      </w:r>
      <w:r w:rsidRPr="00EC5F83">
        <w:rPr>
          <w:rFonts w:eastAsia="Arial Unicode MS"/>
          <w:iCs/>
          <w:lang w:val="en-GB" w:bidi="he-IL"/>
        </w:rPr>
        <w:t xml:space="preserve"> will have to </w:t>
      </w:r>
      <w:r w:rsidR="00E90A78">
        <w:rPr>
          <w:rFonts w:eastAsia="Arial Unicode MS"/>
          <w:iCs/>
          <w:lang w:val="en-GB" w:bidi="he-IL"/>
        </w:rPr>
        <w:t>imagine in their</w:t>
      </w:r>
      <w:r w:rsidRPr="00EC5F83">
        <w:rPr>
          <w:rFonts w:eastAsia="Arial Unicode MS"/>
          <w:iCs/>
          <w:lang w:val="en-GB" w:bidi="he-IL"/>
        </w:rPr>
        <w:t xml:space="preserve"> mind the invisible referents of deictic expressions (deixis </w:t>
      </w:r>
      <w:r w:rsidRPr="00EC5F83">
        <w:rPr>
          <w:rFonts w:eastAsia="Arial Unicode MS"/>
          <w:i/>
          <w:iCs/>
          <w:lang w:val="en-GB" w:bidi="he-IL"/>
        </w:rPr>
        <w:t>am Phantasma</w:t>
      </w:r>
      <w:r w:rsidRPr="00EC5F83">
        <w:rPr>
          <w:rFonts w:eastAsia="Arial Unicode MS"/>
          <w:iCs/>
          <w:lang w:val="en-GB" w:bidi="he-IL"/>
        </w:rPr>
        <w:t>)</w:t>
      </w:r>
      <w:r>
        <w:rPr>
          <w:rFonts w:eastAsia="Arial Unicode MS"/>
          <w:iCs/>
          <w:lang w:val="en-GB" w:bidi="he-IL"/>
        </w:rPr>
        <w:t>.</w:t>
      </w:r>
      <w:r w:rsidRPr="00EC5F83">
        <w:rPr>
          <w:rFonts w:eastAsia="Arial Unicode MS"/>
          <w:iCs/>
          <w:vertAlign w:val="superscript"/>
          <w:lang w:val="en-GB" w:bidi="he-IL"/>
        </w:rPr>
        <w:footnoteReference w:id="10"/>
      </w:r>
      <w:r w:rsidR="00EA68BE">
        <w:rPr>
          <w:rFonts w:eastAsia="Arial Unicode MS"/>
          <w:iCs/>
          <w:lang w:val="en-GB" w:bidi="he-IL"/>
        </w:rPr>
        <w:t xml:space="preserve"> </w:t>
      </w:r>
      <w:r w:rsidR="00EA68BE" w:rsidRPr="00EA68BE">
        <w:rPr>
          <w:rFonts w:eastAsia="Arial Unicode MS"/>
          <w:iCs/>
          <w:lang w:val="en-GB" w:bidi="he-IL"/>
        </w:rPr>
        <w:t>If on the one hand this change re</w:t>
      </w:r>
      <w:r w:rsidR="0046271B">
        <w:rPr>
          <w:rFonts w:eastAsia="Arial Unicode MS"/>
          <w:iCs/>
          <w:lang w:val="en-GB" w:bidi="he-IL"/>
        </w:rPr>
        <w:t>quires a particular attention to</w:t>
      </w:r>
      <w:r w:rsidR="00EA68BE" w:rsidRPr="00EA68BE">
        <w:rPr>
          <w:rFonts w:eastAsia="Arial Unicode MS"/>
          <w:iCs/>
          <w:lang w:val="en-GB" w:bidi="he-IL"/>
        </w:rPr>
        <w:t xml:space="preserve"> the verbal reconstruction of the setting, on the other hand, the loss of the material context allows the poet to play with different and new points of view and frames of reference. </w:t>
      </w:r>
    </w:p>
    <w:p w14:paraId="04EDC6A6" w14:textId="155C5348" w:rsidR="00341A64" w:rsidRDefault="00341A64" w:rsidP="00636559">
      <w:pPr>
        <w:spacing w:line="276" w:lineRule="auto"/>
        <w:ind w:firstLine="708"/>
        <w:jc w:val="both"/>
        <w:rPr>
          <w:rFonts w:eastAsia="Arial Unicode MS"/>
          <w:lang w:val="en-GB" w:bidi="he-IL"/>
        </w:rPr>
      </w:pPr>
      <w:r>
        <w:rPr>
          <w:rFonts w:eastAsia="Arial Unicode MS"/>
          <w:lang w:val="en-GB" w:bidi="he-IL"/>
        </w:rPr>
        <w:t xml:space="preserve">The analysis of </w:t>
      </w:r>
      <w:del w:id="29" w:author="Flavia Licciardello" w:date="2016-02-03T14:57:00Z">
        <w:r w:rsidDel="00FF29B9">
          <w:rPr>
            <w:rFonts w:eastAsia="Arial Unicode MS"/>
            <w:lang w:val="en-GB" w:bidi="he-IL"/>
          </w:rPr>
          <w:delText xml:space="preserve">such </w:delText>
        </w:r>
      </w:del>
      <w:r w:rsidR="00636559">
        <w:rPr>
          <w:rFonts w:eastAsia="Arial Unicode MS"/>
          <w:lang w:val="en-GB" w:bidi="he-IL"/>
        </w:rPr>
        <w:t xml:space="preserve">deictic expressions can help </w:t>
      </w:r>
      <w:r w:rsidR="00AF657E">
        <w:rPr>
          <w:rFonts w:eastAsia="Arial Unicode MS"/>
          <w:lang w:val="en-GB" w:bidi="he-IL"/>
        </w:rPr>
        <w:t>determine the deictic centre in dedicatory epigrams. The deictic centre</w:t>
      </w:r>
      <w:r>
        <w:rPr>
          <w:rFonts w:eastAsia="Arial Unicode MS"/>
          <w:lang w:val="en-GB" w:bidi="he-IL"/>
        </w:rPr>
        <w:t>, which normally coincides with the origin of the utterance, works as a point of reference for all deictic markers and expression.</w:t>
      </w:r>
      <w:r>
        <w:rPr>
          <w:rStyle w:val="Funotenzeichen"/>
          <w:rFonts w:eastAsia="Arial Unicode MS"/>
          <w:lang w:val="en-GB" w:bidi="he-IL"/>
        </w:rPr>
        <w:footnoteReference w:id="11"/>
      </w:r>
      <w:r>
        <w:rPr>
          <w:rFonts w:eastAsia="Arial Unicode MS"/>
          <w:lang w:val="en-GB" w:bidi="he-IL"/>
        </w:rPr>
        <w:t xml:space="preserve"> In the case of ded</w:t>
      </w:r>
      <w:r w:rsidR="00AF657E">
        <w:rPr>
          <w:rFonts w:eastAsia="Arial Unicode MS"/>
          <w:lang w:val="en-GB" w:bidi="he-IL"/>
        </w:rPr>
        <w:t>icatory epigrams on stone, the deictic centre</w:t>
      </w:r>
      <w:r>
        <w:rPr>
          <w:rFonts w:eastAsia="Arial Unicode MS"/>
          <w:lang w:val="en-GB" w:bidi="he-IL"/>
        </w:rPr>
        <w:t xml:space="preserve"> in spatial terms is generally understood to be in the place of the inscription itself, which in most cases is the dedicated object. In other words, for all deictic expressions that point to something close (such </w:t>
      </w:r>
      <w:r w:rsidR="00793DEA">
        <w:rPr>
          <w:rFonts w:eastAsia="Arial Unicode MS"/>
          <w:lang w:val="en-GB" w:bidi="he-IL"/>
        </w:rPr>
        <w:t>as</w:t>
      </w:r>
      <w:r w:rsidRPr="00650230">
        <w:rPr>
          <w:rFonts w:eastAsia="Arial Unicode MS"/>
          <w:lang w:val="en-GB" w:bidi="he-IL"/>
        </w:rPr>
        <w:t xml:space="preserve"> the proximal ὅδε ‘this here’</w:t>
      </w:r>
      <w:r w:rsidR="00650230">
        <w:rPr>
          <w:rStyle w:val="Funotenzeichen"/>
          <w:rFonts w:eastAsia="Arial Unicode MS"/>
          <w:lang w:val="en-GB" w:bidi="he-IL"/>
        </w:rPr>
        <w:footnoteReference w:id="12"/>
      </w:r>
      <w:r>
        <w:rPr>
          <w:rFonts w:eastAsia="Arial Unicode MS"/>
          <w:lang w:val="en-GB" w:bidi="he-IL"/>
        </w:rPr>
        <w:t>) the occasional reader will look for the referents in the s</w:t>
      </w:r>
      <w:r w:rsidR="00E90A78">
        <w:rPr>
          <w:rFonts w:eastAsia="Arial Unicode MS"/>
          <w:lang w:val="en-GB" w:bidi="he-IL"/>
        </w:rPr>
        <w:t xml:space="preserve">pace close to the inscription. </w:t>
      </w:r>
      <w:r>
        <w:rPr>
          <w:rFonts w:eastAsia="Arial Unicode MS"/>
          <w:lang w:val="en-GB" w:bidi="he-IL"/>
        </w:rPr>
        <w:t xml:space="preserve">In the evolution of the epigrammatic genre, the loss of </w:t>
      </w:r>
      <w:r>
        <w:rPr>
          <w:rFonts w:eastAsia="Arial Unicode MS"/>
          <w:lang w:val="en-GB" w:bidi="he-IL"/>
        </w:rPr>
        <w:lastRenderedPageBreak/>
        <w:t xml:space="preserve">the material </w:t>
      </w:r>
      <w:r w:rsidR="00636559">
        <w:rPr>
          <w:rFonts w:eastAsia="Arial Unicode MS"/>
          <w:lang w:val="en-GB" w:bidi="he-IL"/>
        </w:rPr>
        <w:t xml:space="preserve">context </w:t>
      </w:r>
      <w:r w:rsidR="0046271B">
        <w:rPr>
          <w:rFonts w:eastAsia="Arial Unicode MS"/>
          <w:lang w:val="en-GB" w:bidi="he-IL"/>
        </w:rPr>
        <w:t>produces</w:t>
      </w:r>
      <w:r w:rsidR="00636559">
        <w:rPr>
          <w:rFonts w:eastAsia="Arial Unicode MS"/>
          <w:lang w:val="en-GB" w:bidi="he-IL"/>
        </w:rPr>
        <w:t xml:space="preserve"> an important</w:t>
      </w:r>
      <w:r>
        <w:rPr>
          <w:rFonts w:eastAsia="Arial Unicode MS"/>
          <w:lang w:val="en-GB" w:bidi="he-IL"/>
        </w:rPr>
        <w:t xml:space="preserve"> change, since th</w:t>
      </w:r>
      <w:ins w:id="34" w:author="Flavia Licciardello" w:date="2016-02-03T14:57:00Z">
        <w:r w:rsidR="00C92A21">
          <w:rPr>
            <w:rFonts w:eastAsia="Arial Unicode MS"/>
            <w:lang w:val="en-GB" w:bidi="he-IL"/>
          </w:rPr>
          <w:t>e</w:t>
        </w:r>
      </w:ins>
      <w:del w:id="35" w:author="Flavia Licciardello" w:date="2016-02-03T14:57:00Z">
        <w:r w:rsidDel="00FF29B9">
          <w:rPr>
            <w:rFonts w:eastAsia="Arial Unicode MS"/>
            <w:lang w:val="en-GB" w:bidi="he-IL"/>
          </w:rPr>
          <w:delText>e</w:delText>
        </w:r>
      </w:del>
      <w:r>
        <w:rPr>
          <w:rFonts w:eastAsia="Arial Unicode MS"/>
          <w:lang w:val="en-GB" w:bidi="he-IL"/>
        </w:rPr>
        <w:t xml:space="preserve"> strong relation that connect</w:t>
      </w:r>
      <w:r w:rsidR="00636559">
        <w:rPr>
          <w:rFonts w:eastAsia="Arial Unicode MS"/>
          <w:lang w:val="en-GB" w:bidi="he-IL"/>
        </w:rPr>
        <w:t>s</w:t>
      </w:r>
      <w:r>
        <w:rPr>
          <w:rFonts w:eastAsia="Arial Unicode MS"/>
          <w:lang w:val="en-GB" w:bidi="he-IL"/>
        </w:rPr>
        <w:t xml:space="preserve"> the text with its object starts to fade. </w:t>
      </w:r>
      <w:ins w:id="36" w:author="Flavia Licciardello" w:date="2016-02-03T14:58:00Z">
        <w:r w:rsidR="00FF29B9">
          <w:rPr>
            <w:rFonts w:eastAsia="Arial Unicode MS"/>
            <w:lang w:val="en-GB" w:bidi="he-IL"/>
          </w:rPr>
          <w:t xml:space="preserve">In other words, when the epigram is found in a book, the point of reference – or deictic centre </w:t>
        </w:r>
      </w:ins>
      <w:ins w:id="37" w:author="Flavia Licciardello" w:date="2016-02-03T14:59:00Z">
        <w:r w:rsidR="00FF29B9">
          <w:rPr>
            <w:rFonts w:eastAsia="Arial Unicode MS"/>
            <w:lang w:val="en-GB" w:bidi="he-IL"/>
          </w:rPr>
          <w:t>–</w:t>
        </w:r>
      </w:ins>
      <w:ins w:id="38" w:author="Flavia Licciardello" w:date="2016-02-03T14:58:00Z">
        <w:r w:rsidR="00FF29B9">
          <w:rPr>
            <w:rFonts w:eastAsia="Arial Unicode MS"/>
            <w:lang w:val="en-GB" w:bidi="he-IL"/>
          </w:rPr>
          <w:t xml:space="preserve"> is </w:t>
        </w:r>
      </w:ins>
      <w:ins w:id="39" w:author="Flavia Licciardello" w:date="2016-02-03T14:59:00Z">
        <w:r w:rsidR="00FF29B9">
          <w:rPr>
            <w:rFonts w:eastAsia="Arial Unicode MS"/>
            <w:lang w:val="en-GB" w:bidi="he-IL"/>
          </w:rPr>
          <w:t xml:space="preserve">not immediately clear to the reader, since it is not immediately clear the relation of the text with the spatial setting to which it refers. </w:t>
        </w:r>
      </w:ins>
      <w:r>
        <w:rPr>
          <w:rFonts w:eastAsia="Arial Unicode MS"/>
          <w:lang w:val="en-GB" w:bidi="he-IL"/>
        </w:rPr>
        <w:t>This</w:t>
      </w:r>
      <w:r w:rsidR="00AF657E">
        <w:rPr>
          <w:rFonts w:eastAsia="Arial Unicode MS"/>
          <w:lang w:val="en-GB" w:bidi="he-IL"/>
        </w:rPr>
        <w:t xml:space="preserve"> means that the deictic centre</w:t>
      </w:r>
      <w:r>
        <w:rPr>
          <w:rFonts w:eastAsia="Arial Unicode MS"/>
          <w:lang w:val="en-GB" w:bidi="he-IL"/>
        </w:rPr>
        <w:t xml:space="preserve"> is somehow released from its traditional location on the object and the poet </w:t>
      </w:r>
      <w:r w:rsidR="0046271B">
        <w:rPr>
          <w:rFonts w:eastAsia="Arial Unicode MS"/>
          <w:lang w:val="en-GB" w:bidi="he-IL"/>
        </w:rPr>
        <w:t>is free to consider and bring to</w:t>
      </w:r>
      <w:r>
        <w:rPr>
          <w:rFonts w:eastAsia="Arial Unicode MS"/>
          <w:lang w:val="en-GB" w:bidi="he-IL"/>
        </w:rPr>
        <w:t xml:space="preserve"> the text new, different points of view. </w:t>
      </w:r>
    </w:p>
    <w:p w14:paraId="1E48EBF7" w14:textId="57318659" w:rsidR="00E90A78" w:rsidRDefault="00341A64" w:rsidP="002010A0">
      <w:pPr>
        <w:spacing w:line="276" w:lineRule="auto"/>
        <w:jc w:val="both"/>
        <w:rPr>
          <w:rFonts w:eastAsia="Arial Unicode MS"/>
          <w:iCs/>
          <w:lang w:val="en-GB" w:bidi="he-IL"/>
        </w:rPr>
      </w:pPr>
      <w:r>
        <w:rPr>
          <w:rFonts w:eastAsia="Arial Unicode MS"/>
          <w:lang w:val="en-GB" w:bidi="he-IL"/>
        </w:rPr>
        <w:tab/>
      </w:r>
      <w:r>
        <w:rPr>
          <w:rFonts w:eastAsia="Arial Unicode MS"/>
          <w:iCs/>
          <w:lang w:val="en-GB" w:bidi="he-IL"/>
        </w:rPr>
        <w:t xml:space="preserve">This progressive detachment of the text from its original physical location played a crucial role in </w:t>
      </w:r>
      <w:r w:rsidR="008933B7">
        <w:rPr>
          <w:rFonts w:eastAsia="Arial Unicode MS"/>
          <w:iCs/>
          <w:lang w:val="en-GB" w:bidi="he-IL"/>
        </w:rPr>
        <w:t xml:space="preserve">the </w:t>
      </w:r>
      <w:r>
        <w:rPr>
          <w:rFonts w:eastAsia="Arial Unicode MS"/>
          <w:iCs/>
          <w:lang w:val="en-GB" w:bidi="he-IL"/>
        </w:rPr>
        <w:t>process that</w:t>
      </w:r>
      <w:r w:rsidRPr="00185887">
        <w:rPr>
          <w:rFonts w:eastAsia="Arial Unicode MS"/>
          <w:iCs/>
          <w:lang w:val="en-GB" w:bidi="he-IL"/>
        </w:rPr>
        <w:t xml:space="preserve"> led, out of trivial verse inscriptions, to the emergence of the e</w:t>
      </w:r>
      <w:r>
        <w:rPr>
          <w:rFonts w:eastAsia="Arial Unicode MS"/>
          <w:iCs/>
          <w:lang w:val="en-GB" w:bidi="he-IL"/>
        </w:rPr>
        <w:t>pigram as a full literary genre. Deictic expressions were traditionally employed in epigraphic context</w:t>
      </w:r>
      <w:r w:rsidR="00E90A78">
        <w:rPr>
          <w:rFonts w:eastAsia="Arial Unicode MS"/>
          <w:iCs/>
          <w:lang w:val="en-GB" w:bidi="he-IL"/>
        </w:rPr>
        <w:t>s</w:t>
      </w:r>
      <w:r>
        <w:rPr>
          <w:rFonts w:eastAsia="Arial Unicode MS"/>
          <w:iCs/>
          <w:lang w:val="en-GB" w:bidi="he-IL"/>
        </w:rPr>
        <w:t xml:space="preserve"> to strictly and clearly bind the text to its material support. Later on, only the possibility of the separation from a unique location allows the epigram to </w:t>
      </w:r>
      <w:r w:rsidR="00257EF6">
        <w:rPr>
          <w:rFonts w:eastAsia="Arial Unicode MS"/>
          <w:iCs/>
          <w:lang w:val="en-GB" w:bidi="he-IL"/>
        </w:rPr>
        <w:t xml:space="preserve">be </w:t>
      </w:r>
      <w:r>
        <w:rPr>
          <w:rFonts w:eastAsia="Arial Unicode MS"/>
          <w:iCs/>
          <w:lang w:val="en-GB" w:bidi="he-IL"/>
        </w:rPr>
        <w:t>circulate</w:t>
      </w:r>
      <w:r w:rsidR="00257EF6">
        <w:rPr>
          <w:rFonts w:eastAsia="Arial Unicode MS"/>
          <w:iCs/>
          <w:lang w:val="en-GB" w:bidi="he-IL"/>
        </w:rPr>
        <w:t>d</w:t>
      </w:r>
      <w:r>
        <w:rPr>
          <w:rFonts w:eastAsia="Arial Unicode MS"/>
          <w:iCs/>
          <w:lang w:val="en-GB" w:bidi="he-IL"/>
        </w:rPr>
        <w:t xml:space="preserve"> autonomously and reach a wider audience. In this passage, </w:t>
      </w:r>
      <w:del w:id="40" w:author="Flavia Licciardello" w:date="2016-02-03T15:00:00Z">
        <w:r w:rsidDel="00FF29B9">
          <w:rPr>
            <w:rFonts w:eastAsia="Arial Unicode MS"/>
            <w:iCs/>
            <w:lang w:val="en-GB" w:bidi="he-IL"/>
          </w:rPr>
          <w:delText xml:space="preserve">the </w:delText>
        </w:r>
      </w:del>
      <w:r>
        <w:rPr>
          <w:rFonts w:eastAsia="Arial Unicode MS"/>
          <w:iCs/>
          <w:lang w:val="en-GB" w:bidi="he-IL"/>
        </w:rPr>
        <w:t>poet</w:t>
      </w:r>
      <w:ins w:id="41" w:author="Flavia Licciardello" w:date="2016-02-03T15:00:00Z">
        <w:r w:rsidR="00FF29B9">
          <w:rPr>
            <w:rFonts w:eastAsia="Arial Unicode MS"/>
            <w:iCs/>
            <w:lang w:val="en-GB" w:bidi="he-IL"/>
          </w:rPr>
          <w:t>s</w:t>
        </w:r>
      </w:ins>
      <w:r>
        <w:rPr>
          <w:rFonts w:eastAsia="Arial Unicode MS"/>
          <w:iCs/>
          <w:lang w:val="en-GB" w:bidi="he-IL"/>
        </w:rPr>
        <w:t xml:space="preserve"> explore</w:t>
      </w:r>
      <w:del w:id="42" w:author="Flavia Licciardello" w:date="2016-02-03T15:00:00Z">
        <w:r w:rsidDel="00FF29B9">
          <w:rPr>
            <w:rFonts w:eastAsia="Arial Unicode MS"/>
            <w:iCs/>
            <w:lang w:val="en-GB" w:bidi="he-IL"/>
          </w:rPr>
          <w:delText>s</w:delText>
        </w:r>
      </w:del>
      <w:r>
        <w:rPr>
          <w:rFonts w:eastAsia="Arial Unicode MS"/>
          <w:iCs/>
          <w:lang w:val="en-GB" w:bidi="he-IL"/>
        </w:rPr>
        <w:t xml:space="preserve"> new uses of deictic markers</w:t>
      </w:r>
      <w:r w:rsidR="0046271B">
        <w:rPr>
          <w:rFonts w:eastAsia="Arial Unicode MS"/>
          <w:iCs/>
          <w:lang w:val="en-GB" w:bidi="he-IL"/>
        </w:rPr>
        <w:t xml:space="preserve"> </w:t>
      </w:r>
      <w:r>
        <w:rPr>
          <w:rFonts w:eastAsia="Arial Unicode MS"/>
          <w:iCs/>
          <w:lang w:val="en-GB" w:bidi="he-IL"/>
        </w:rPr>
        <w:t xml:space="preserve">in order to widen the possible references of </w:t>
      </w:r>
      <w:ins w:id="43" w:author="Flavia Licciardello" w:date="2016-02-03T15:00:00Z">
        <w:r w:rsidR="00FF29B9">
          <w:rPr>
            <w:rFonts w:eastAsia="Arial Unicode MS"/>
            <w:iCs/>
            <w:lang w:val="en-GB" w:bidi="he-IL"/>
          </w:rPr>
          <w:t>their</w:t>
        </w:r>
      </w:ins>
      <w:del w:id="44" w:author="Flavia Licciardello" w:date="2016-02-03T15:00:00Z">
        <w:r w:rsidDel="00FF29B9">
          <w:rPr>
            <w:rFonts w:eastAsia="Arial Unicode MS"/>
            <w:iCs/>
            <w:lang w:val="en-GB" w:bidi="he-IL"/>
          </w:rPr>
          <w:delText>his</w:delText>
        </w:r>
      </w:del>
      <w:r>
        <w:rPr>
          <w:rFonts w:eastAsia="Arial Unicode MS"/>
          <w:iCs/>
          <w:lang w:val="en-GB" w:bidi="he-IL"/>
        </w:rPr>
        <w:t xml:space="preserve"> text. </w:t>
      </w:r>
    </w:p>
    <w:p w14:paraId="0FA18030" w14:textId="3961EFD3" w:rsidR="00DB2F20" w:rsidRPr="008C62C7" w:rsidRDefault="00341A64" w:rsidP="00E90A78">
      <w:pPr>
        <w:spacing w:line="276" w:lineRule="auto"/>
        <w:ind w:firstLine="708"/>
        <w:jc w:val="both"/>
        <w:rPr>
          <w:iCs/>
          <w:lang w:val="en-GB"/>
        </w:rPr>
      </w:pPr>
      <w:r>
        <w:rPr>
          <w:rFonts w:eastAsia="Arial Unicode MS"/>
          <w:iCs/>
          <w:lang w:val="en-GB" w:bidi="he-IL"/>
        </w:rPr>
        <w:t>My research will try to detect different trends in</w:t>
      </w:r>
      <w:r w:rsidR="0046271B">
        <w:rPr>
          <w:rFonts w:eastAsia="Arial Unicode MS"/>
          <w:iCs/>
          <w:lang w:val="en-GB" w:bidi="he-IL"/>
        </w:rPr>
        <w:t xml:space="preserve"> the use of deictic expressions</w:t>
      </w:r>
      <w:r>
        <w:rPr>
          <w:rFonts w:eastAsia="Arial Unicode MS"/>
          <w:iCs/>
          <w:lang w:val="en-GB" w:bidi="he-IL"/>
        </w:rPr>
        <w:t xml:space="preserve"> in order to highlight </w:t>
      </w:r>
      <w:r w:rsidRPr="00764C2B">
        <w:rPr>
          <w:iCs/>
          <w:lang w:val="en-GB"/>
        </w:rPr>
        <w:t>the similarities an</w:t>
      </w:r>
      <w:r>
        <w:rPr>
          <w:iCs/>
          <w:lang w:val="en-GB"/>
        </w:rPr>
        <w:t xml:space="preserve">d parallelisms </w:t>
      </w:r>
      <w:r w:rsidR="00E90A78">
        <w:rPr>
          <w:iCs/>
          <w:lang w:val="en-GB"/>
        </w:rPr>
        <w:t>between</w:t>
      </w:r>
      <w:r>
        <w:rPr>
          <w:iCs/>
          <w:lang w:val="en-GB"/>
        </w:rPr>
        <w:t xml:space="preserve"> inscribed and </w:t>
      </w:r>
      <w:r w:rsidR="0046271B">
        <w:rPr>
          <w:iCs/>
          <w:lang w:val="en-GB"/>
        </w:rPr>
        <w:t>literary epigrams</w:t>
      </w:r>
      <w:r w:rsidRPr="00764C2B">
        <w:rPr>
          <w:iCs/>
          <w:lang w:val="en-GB"/>
        </w:rPr>
        <w:t xml:space="preserve"> and to eluci</w:t>
      </w:r>
      <w:r w:rsidR="00E90A78">
        <w:rPr>
          <w:iCs/>
          <w:lang w:val="en-GB"/>
        </w:rPr>
        <w:t xml:space="preserve">date the different deictic </w:t>
      </w:r>
      <w:r w:rsidRPr="00764C2B">
        <w:rPr>
          <w:iCs/>
          <w:lang w:val="en-GB"/>
        </w:rPr>
        <w:t xml:space="preserve">strategies employed in different </w:t>
      </w:r>
      <w:r w:rsidR="00257EF6">
        <w:rPr>
          <w:iCs/>
          <w:lang w:val="en-GB"/>
        </w:rPr>
        <w:t>contexts</w:t>
      </w:r>
      <w:r>
        <w:rPr>
          <w:iCs/>
          <w:lang w:val="en-GB"/>
        </w:rPr>
        <w:t>.</w:t>
      </w:r>
    </w:p>
    <w:p w14:paraId="0C4985F8" w14:textId="62641CA5" w:rsidR="00341A64" w:rsidRPr="008C62C7" w:rsidRDefault="00510FDA" w:rsidP="008C62C7">
      <w:pPr>
        <w:pStyle w:val="05TitoloSottoparagrafo1livello"/>
        <w:spacing w:before="240" w:after="240"/>
        <w:rPr>
          <w:sz w:val="24"/>
          <w:szCs w:val="24"/>
          <w:lang w:val="en-US"/>
        </w:rPr>
      </w:pPr>
      <w:r w:rsidRPr="008C62C7">
        <w:rPr>
          <w:sz w:val="24"/>
          <w:szCs w:val="24"/>
          <w:lang w:val="en-US"/>
        </w:rPr>
        <w:t>1</w:t>
      </w:r>
      <w:r w:rsidR="00A03CAD" w:rsidRPr="008C62C7">
        <w:rPr>
          <w:sz w:val="24"/>
          <w:szCs w:val="24"/>
          <w:lang w:val="en-US"/>
        </w:rPr>
        <w:t>.</w:t>
      </w:r>
      <w:r w:rsidRPr="008C62C7">
        <w:rPr>
          <w:sz w:val="24"/>
          <w:szCs w:val="24"/>
          <w:lang w:val="en-US"/>
        </w:rPr>
        <w:t>3</w:t>
      </w:r>
      <w:r w:rsidR="00341A64" w:rsidRPr="008C62C7">
        <w:rPr>
          <w:sz w:val="24"/>
          <w:szCs w:val="24"/>
          <w:lang w:val="en-US"/>
        </w:rPr>
        <w:t xml:space="preserve"> The database</w:t>
      </w:r>
    </w:p>
    <w:p w14:paraId="7BA53ED3" w14:textId="7D3A486A" w:rsidR="00341A64" w:rsidRDefault="00341A64" w:rsidP="008C62C7">
      <w:pPr>
        <w:spacing w:line="276" w:lineRule="auto"/>
        <w:jc w:val="both"/>
        <w:rPr>
          <w:iCs/>
          <w:lang w:val="en-GB"/>
        </w:rPr>
      </w:pPr>
      <w:r>
        <w:rPr>
          <w:iCs/>
          <w:lang w:val="en-US"/>
        </w:rPr>
        <w:t>In the first step of my research, t</w:t>
      </w:r>
      <w:r>
        <w:rPr>
          <w:iCs/>
          <w:lang w:val="en-GB"/>
        </w:rPr>
        <w:t>he analysis of the texts is</w:t>
      </w:r>
      <w:r w:rsidRPr="00764C2B">
        <w:rPr>
          <w:iCs/>
          <w:lang w:val="en-GB"/>
        </w:rPr>
        <w:t xml:space="preserve"> </w:t>
      </w:r>
      <w:r w:rsidR="00E90A78">
        <w:rPr>
          <w:iCs/>
          <w:lang w:val="en-GB"/>
        </w:rPr>
        <w:t>followed</w:t>
      </w:r>
      <w:r w:rsidRPr="00764C2B">
        <w:rPr>
          <w:iCs/>
          <w:lang w:val="en-GB"/>
        </w:rPr>
        <w:t xml:space="preserve"> by the registration in</w:t>
      </w:r>
      <w:r w:rsidR="008F60B8">
        <w:rPr>
          <w:iCs/>
          <w:lang w:val="en-GB"/>
        </w:rPr>
        <w:t>to</w:t>
      </w:r>
      <w:r w:rsidRPr="00764C2B">
        <w:rPr>
          <w:iCs/>
          <w:lang w:val="en-GB"/>
        </w:rPr>
        <w:t xml:space="preserve"> a database of all </w:t>
      </w:r>
      <w:r w:rsidR="0046271B">
        <w:rPr>
          <w:iCs/>
          <w:lang w:val="en-GB"/>
        </w:rPr>
        <w:t xml:space="preserve">the </w:t>
      </w:r>
      <w:r w:rsidRPr="00764C2B">
        <w:rPr>
          <w:iCs/>
          <w:lang w:val="en-GB"/>
        </w:rPr>
        <w:t>relevant data related to spatial, persona</w:t>
      </w:r>
      <w:r>
        <w:rPr>
          <w:iCs/>
          <w:lang w:val="en-GB"/>
        </w:rPr>
        <w:t>l and temporal deixis. This</w:t>
      </w:r>
      <w:r w:rsidR="007E3960">
        <w:rPr>
          <w:iCs/>
          <w:lang w:val="en-GB"/>
        </w:rPr>
        <w:t xml:space="preserve"> database is conceived </w:t>
      </w:r>
      <w:r w:rsidR="008F60B8">
        <w:rPr>
          <w:iCs/>
          <w:lang w:val="en-GB"/>
        </w:rPr>
        <w:t xml:space="preserve">first of all </w:t>
      </w:r>
      <w:r w:rsidR="007E3960">
        <w:rPr>
          <w:iCs/>
          <w:lang w:val="en-GB"/>
        </w:rPr>
        <w:t>as a tool to organis</w:t>
      </w:r>
      <w:r w:rsidRPr="00764C2B">
        <w:rPr>
          <w:iCs/>
          <w:lang w:val="en-GB"/>
        </w:rPr>
        <w:t>e the data and make them available for the next steps of the</w:t>
      </w:r>
      <w:r w:rsidR="007E3960">
        <w:rPr>
          <w:iCs/>
          <w:lang w:val="en-GB"/>
        </w:rPr>
        <w:t xml:space="preserve"> research.</w:t>
      </w:r>
    </w:p>
    <w:p w14:paraId="0D682CA7" w14:textId="2B099CAC" w:rsidR="00341A64" w:rsidRPr="002B3B58" w:rsidRDefault="00341A64" w:rsidP="00341A64">
      <w:pPr>
        <w:spacing w:line="276" w:lineRule="auto"/>
        <w:ind w:firstLine="709"/>
        <w:jc w:val="both"/>
        <w:rPr>
          <w:iCs/>
          <w:lang w:val="en-GB"/>
        </w:rPr>
      </w:pPr>
      <w:r>
        <w:rPr>
          <w:iCs/>
          <w:lang w:val="en-GB"/>
        </w:rPr>
        <w:t xml:space="preserve">The corpus of epigrams analysed includes dedicatory </w:t>
      </w:r>
      <w:r w:rsidR="00E90A78">
        <w:rPr>
          <w:iCs/>
          <w:lang w:val="en-GB"/>
        </w:rPr>
        <w:t>verse-inscriptions collected</w:t>
      </w:r>
      <w:r>
        <w:rPr>
          <w:iCs/>
          <w:lang w:val="en-GB"/>
        </w:rPr>
        <w:t xml:space="preserve"> in Hansen’s </w:t>
      </w:r>
      <w:r>
        <w:rPr>
          <w:i/>
          <w:iCs/>
          <w:lang w:val="en-GB"/>
        </w:rPr>
        <w:t xml:space="preserve">Carmina Epigraphica Graeca </w:t>
      </w:r>
      <w:r>
        <w:rPr>
          <w:iCs/>
          <w:lang w:val="en-GB"/>
        </w:rPr>
        <w:t>[</w:t>
      </w:r>
      <w:r>
        <w:rPr>
          <w:i/>
          <w:iCs/>
          <w:lang w:val="en-GB"/>
        </w:rPr>
        <w:t xml:space="preserve">CEG </w:t>
      </w:r>
      <w:r>
        <w:rPr>
          <w:iCs/>
          <w:lang w:val="en-GB"/>
        </w:rPr>
        <w:t>1-2], as for epigrams on st</w:t>
      </w:r>
      <w:r w:rsidR="00D278EC">
        <w:rPr>
          <w:iCs/>
          <w:lang w:val="en-GB"/>
        </w:rPr>
        <w:t>one. In this case, I selected</w:t>
      </w:r>
      <w:r>
        <w:rPr>
          <w:iCs/>
          <w:lang w:val="en-GB"/>
        </w:rPr>
        <w:t xml:space="preserve"> those </w:t>
      </w:r>
      <w:r w:rsidR="00D278EC">
        <w:rPr>
          <w:iCs/>
          <w:lang w:val="en-GB"/>
        </w:rPr>
        <w:t xml:space="preserve">epigrams </w:t>
      </w:r>
      <w:r>
        <w:rPr>
          <w:iCs/>
          <w:lang w:val="en-GB"/>
        </w:rPr>
        <w:t>inc</w:t>
      </w:r>
      <w:r w:rsidR="003D1F46">
        <w:rPr>
          <w:iCs/>
          <w:lang w:val="en-GB"/>
        </w:rPr>
        <w:t>luded by Hansen in the section “Tituli dedicatorii”</w:t>
      </w:r>
      <w:r>
        <w:rPr>
          <w:iCs/>
          <w:lang w:val="en-GB"/>
        </w:rPr>
        <w:t xml:space="preserve">. For literary epigrams, I followed Gow’s and Page’s </w:t>
      </w:r>
      <w:del w:id="45" w:author="Flavia Licciardello" w:date="2016-02-03T15:00:00Z">
        <w:r w:rsidDel="00FF29B9">
          <w:rPr>
            <w:i/>
            <w:iCs/>
            <w:lang w:val="en-GB"/>
          </w:rPr>
          <w:delText>Hellenistic epigrams</w:delText>
        </w:r>
      </w:del>
      <w:ins w:id="46" w:author="Flavia Licciardello" w:date="2016-02-03T15:00:00Z">
        <w:r w:rsidR="00FF29B9">
          <w:rPr>
            <w:iCs/>
            <w:lang w:val="en-GB"/>
          </w:rPr>
          <w:t>edition</w:t>
        </w:r>
      </w:ins>
      <w:r w:rsidR="0046271B">
        <w:rPr>
          <w:iCs/>
          <w:lang w:val="en-GB"/>
        </w:rPr>
        <w:t xml:space="preserve"> [Gow-Page 1965], to which</w:t>
      </w:r>
      <w:r>
        <w:rPr>
          <w:iCs/>
          <w:lang w:val="en-GB"/>
        </w:rPr>
        <w:t xml:space="preserve"> I added th</w:t>
      </w:r>
      <w:r w:rsidR="00E90A78">
        <w:rPr>
          <w:iCs/>
          <w:lang w:val="en-GB"/>
        </w:rPr>
        <w:t>e epigrams attributed to</w:t>
      </w:r>
      <w:r w:rsidR="008F60B8">
        <w:rPr>
          <w:iCs/>
          <w:lang w:val="en-GB"/>
        </w:rPr>
        <w:t xml:space="preserve"> Posidippus </w:t>
      </w:r>
      <w:r w:rsidR="00E90A78">
        <w:rPr>
          <w:iCs/>
          <w:lang w:val="en-GB"/>
        </w:rPr>
        <w:t xml:space="preserve">and </w:t>
      </w:r>
      <w:r w:rsidR="008F60B8">
        <w:rPr>
          <w:iCs/>
          <w:lang w:val="en-GB"/>
        </w:rPr>
        <w:t>edited</w:t>
      </w:r>
      <w:r>
        <w:rPr>
          <w:iCs/>
          <w:lang w:val="en-GB"/>
        </w:rPr>
        <w:t xml:space="preserve"> by Austin and Bastianini [</w:t>
      </w:r>
      <w:r w:rsidRPr="00A03CAD">
        <w:rPr>
          <w:iCs/>
          <w:lang w:val="en-GB"/>
        </w:rPr>
        <w:t>Austin-Bastianini</w:t>
      </w:r>
      <w:r w:rsidR="00A03CAD">
        <w:rPr>
          <w:iCs/>
          <w:lang w:val="en-GB"/>
        </w:rPr>
        <w:t xml:space="preserve"> 2002</w:t>
      </w:r>
      <w:r>
        <w:rPr>
          <w:iCs/>
          <w:lang w:val="en-GB"/>
        </w:rPr>
        <w:t>]. In this case, the selection was made according to the content</w:t>
      </w:r>
      <w:r w:rsidR="00E90A78">
        <w:rPr>
          <w:iCs/>
          <w:lang w:val="en-GB"/>
        </w:rPr>
        <w:t>s</w:t>
      </w:r>
      <w:r>
        <w:rPr>
          <w:iCs/>
          <w:lang w:val="en-GB"/>
        </w:rPr>
        <w:t xml:space="preserve"> of the epigram</w:t>
      </w:r>
      <w:r w:rsidR="00E90A78">
        <w:rPr>
          <w:iCs/>
          <w:lang w:val="en-GB"/>
        </w:rPr>
        <w:t>s</w:t>
      </w:r>
      <w:r>
        <w:rPr>
          <w:iCs/>
          <w:lang w:val="en-GB"/>
        </w:rPr>
        <w:t xml:space="preserve"> and I selected all those </w:t>
      </w:r>
      <w:r w:rsidR="003D1F46">
        <w:rPr>
          <w:iCs/>
          <w:lang w:val="en-GB"/>
        </w:rPr>
        <w:t>epigrams that</w:t>
      </w:r>
      <w:r>
        <w:rPr>
          <w:iCs/>
          <w:lang w:val="en-GB"/>
        </w:rPr>
        <w:t xml:space="preserve"> ha</w:t>
      </w:r>
      <w:r w:rsidR="003D1F46">
        <w:rPr>
          <w:iCs/>
          <w:lang w:val="en-GB"/>
        </w:rPr>
        <w:t>ve</w:t>
      </w:r>
      <w:r>
        <w:rPr>
          <w:iCs/>
          <w:lang w:val="en-GB"/>
        </w:rPr>
        <w:t xml:space="preserve"> a clear dedicatory frame.</w:t>
      </w:r>
    </w:p>
    <w:p w14:paraId="3D6B6DF5" w14:textId="09D550EB" w:rsidR="00EB1227" w:rsidRDefault="00341A64" w:rsidP="00EB1227">
      <w:pPr>
        <w:spacing w:line="276" w:lineRule="auto"/>
        <w:ind w:firstLine="709"/>
        <w:jc w:val="both"/>
        <w:rPr>
          <w:iCs/>
          <w:lang w:val="en-GB"/>
        </w:rPr>
      </w:pPr>
      <w:r>
        <w:rPr>
          <w:iCs/>
          <w:lang w:val="en-GB"/>
        </w:rPr>
        <w:t>The structure of the database was designed to include all important data related to the text examined, in</w:t>
      </w:r>
      <w:r w:rsidR="00BC775B">
        <w:rPr>
          <w:iCs/>
          <w:lang w:val="en-GB"/>
        </w:rPr>
        <w:t xml:space="preserve"> order to have for each epigram</w:t>
      </w:r>
      <w:r>
        <w:rPr>
          <w:iCs/>
          <w:lang w:val="en-GB"/>
        </w:rPr>
        <w:t xml:space="preserve"> a complete profile, which includes linguistic, literary, historical and archaeological </w:t>
      </w:r>
      <w:r>
        <w:rPr>
          <w:iCs/>
          <w:lang w:val="en-GB"/>
        </w:rPr>
        <w:lastRenderedPageBreak/>
        <w:t>aspects.</w:t>
      </w:r>
      <w:r>
        <w:rPr>
          <w:rStyle w:val="Funotenzeichen"/>
          <w:iCs/>
          <w:lang w:val="en-GB"/>
        </w:rPr>
        <w:footnoteReference w:id="13"/>
      </w:r>
      <w:r w:rsidR="00BC775B">
        <w:rPr>
          <w:iCs/>
          <w:lang w:val="en-GB"/>
        </w:rPr>
        <w:t xml:space="preserve"> The data w</w:t>
      </w:r>
      <w:r>
        <w:rPr>
          <w:iCs/>
          <w:lang w:val="en-GB"/>
        </w:rPr>
        <w:t xml:space="preserve">ere organised in </w:t>
      </w:r>
      <w:del w:id="47" w:author="Flavia Licciardello" w:date="2016-02-03T15:01:00Z">
        <w:r w:rsidDel="00FF29B9">
          <w:rPr>
            <w:iCs/>
            <w:lang w:val="en-GB"/>
          </w:rPr>
          <w:delText>three main table</w:delText>
        </w:r>
        <w:r w:rsidR="003D1F46" w:rsidDel="00FF29B9">
          <w:rPr>
            <w:iCs/>
            <w:lang w:val="en-GB"/>
          </w:rPr>
          <w:delText>s</w:delText>
        </w:r>
        <w:r w:rsidDel="00FF29B9">
          <w:rPr>
            <w:iCs/>
            <w:lang w:val="en-GB"/>
          </w:rPr>
          <w:delText>, connect</w:delText>
        </w:r>
        <w:r w:rsidR="002010A0" w:rsidDel="00FF29B9">
          <w:rPr>
            <w:iCs/>
            <w:lang w:val="en-GB"/>
          </w:rPr>
          <w:delText>ed to each other through a centr</w:delText>
        </w:r>
        <w:r w:rsidDel="00FF29B9">
          <w:rPr>
            <w:iCs/>
            <w:lang w:val="en-GB"/>
          </w:rPr>
          <w:delText xml:space="preserve">al one </w:delText>
        </w:r>
      </w:del>
      <w:ins w:id="48" w:author="Flavia Licciardello" w:date="2016-02-03T15:01:00Z">
        <w:r w:rsidR="00FF29B9">
          <w:rPr>
            <w:iCs/>
            <w:lang w:val="en-GB"/>
          </w:rPr>
          <w:t xml:space="preserve">various tables, which are all interconnected </w:t>
        </w:r>
      </w:ins>
      <w:r w:rsidR="003F786C">
        <w:rPr>
          <w:iCs/>
          <w:lang w:val="en-GB"/>
        </w:rPr>
        <w:t>(S</w:t>
      </w:r>
      <w:r>
        <w:rPr>
          <w:iCs/>
          <w:lang w:val="en-GB"/>
        </w:rPr>
        <w:t>ee Fig. 1</w:t>
      </w:r>
      <w:r w:rsidR="003F786C">
        <w:rPr>
          <w:iCs/>
          <w:lang w:val="en-GB"/>
        </w:rPr>
        <w:t>.1</w:t>
      </w:r>
      <w:r>
        <w:rPr>
          <w:iCs/>
          <w:lang w:val="en-GB"/>
        </w:rPr>
        <w:t>).</w:t>
      </w:r>
      <w:r w:rsidR="00972AD8">
        <w:rPr>
          <w:iCs/>
          <w:lang w:val="en-GB"/>
        </w:rPr>
        <w:t xml:space="preserve"> </w:t>
      </w:r>
    </w:p>
    <w:p w14:paraId="51A21152" w14:textId="77777777" w:rsidR="00001E38" w:rsidRPr="002978D7" w:rsidRDefault="00391FC7" w:rsidP="00001E38">
      <w:pPr>
        <w:keepNext/>
        <w:spacing w:line="276" w:lineRule="auto"/>
        <w:ind w:firstLine="709"/>
        <w:jc w:val="both"/>
        <w:rPr>
          <w:lang w:val="en-GB"/>
        </w:rPr>
      </w:pPr>
      <w:r>
        <w:rPr>
          <w:iCs/>
          <w:noProof/>
        </w:rPr>
        <w:drawing>
          <wp:anchor distT="0" distB="0" distL="114300" distR="114300" simplePos="0" relativeHeight="251661312" behindDoc="0" locked="0" layoutInCell="1" allowOverlap="1" wp14:anchorId="368E17E1" wp14:editId="7F972E05">
            <wp:simplePos x="0" y="0"/>
            <wp:positionH relativeFrom="margin">
              <wp:align>right</wp:align>
            </wp:positionH>
            <wp:positionV relativeFrom="paragraph">
              <wp:posOffset>0</wp:posOffset>
            </wp:positionV>
            <wp:extent cx="3984625" cy="2122805"/>
            <wp:effectExtent l="0" t="0" r="15875" b="0"/>
            <wp:wrapTopAndBottom/>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F0AC36E" w14:textId="0260F55E" w:rsidR="00391FC7" w:rsidRPr="00AF657E" w:rsidRDefault="00001E38" w:rsidP="00391FC7">
      <w:pPr>
        <w:pStyle w:val="Beschriftung"/>
        <w:jc w:val="both"/>
        <w:rPr>
          <w:b/>
          <w:i w:val="0"/>
          <w:color w:val="auto"/>
          <w:lang w:val="en-GB"/>
        </w:rPr>
      </w:pPr>
      <w:r w:rsidRPr="00AF657E">
        <w:rPr>
          <w:b/>
          <w:i w:val="0"/>
          <w:color w:val="auto"/>
          <w:lang w:val="en-GB"/>
        </w:rPr>
        <w:t xml:space="preserve">Fig. </w:t>
      </w:r>
      <w:r w:rsidRPr="00AF657E">
        <w:rPr>
          <w:b/>
          <w:i w:val="0"/>
          <w:color w:val="auto"/>
        </w:rPr>
        <w:fldChar w:fldCharType="begin"/>
      </w:r>
      <w:r w:rsidRPr="00AF657E">
        <w:rPr>
          <w:b/>
          <w:i w:val="0"/>
          <w:color w:val="auto"/>
          <w:lang w:val="en-GB"/>
        </w:rPr>
        <w:instrText xml:space="preserve"> SEQ Figura \* ARABIC </w:instrText>
      </w:r>
      <w:r w:rsidRPr="00AF657E">
        <w:rPr>
          <w:b/>
          <w:i w:val="0"/>
          <w:color w:val="auto"/>
        </w:rPr>
        <w:fldChar w:fldCharType="separate"/>
      </w:r>
      <w:r w:rsidR="003F786C">
        <w:rPr>
          <w:b/>
          <w:i w:val="0"/>
          <w:noProof/>
          <w:color w:val="auto"/>
          <w:lang w:val="en-GB"/>
        </w:rPr>
        <w:t>1</w:t>
      </w:r>
      <w:r w:rsidRPr="00AF657E">
        <w:rPr>
          <w:b/>
          <w:i w:val="0"/>
          <w:color w:val="auto"/>
        </w:rPr>
        <w:fldChar w:fldCharType="end"/>
      </w:r>
      <w:r w:rsidR="00034887" w:rsidRPr="00C25838">
        <w:rPr>
          <w:b/>
          <w:i w:val="0"/>
          <w:color w:val="auto"/>
          <w:lang w:val="en-GB"/>
        </w:rPr>
        <w:t>.1</w:t>
      </w:r>
    </w:p>
    <w:p w14:paraId="23482A11" w14:textId="77777777" w:rsidR="00FF29B9" w:rsidRDefault="002010A0" w:rsidP="002010A0">
      <w:pPr>
        <w:spacing w:line="276" w:lineRule="auto"/>
        <w:ind w:firstLine="709"/>
        <w:jc w:val="both"/>
        <w:rPr>
          <w:ins w:id="49" w:author="Flavia Licciardello" w:date="2016-02-03T15:03:00Z"/>
          <w:iCs/>
          <w:lang w:val="en-GB"/>
        </w:rPr>
      </w:pPr>
      <w:r>
        <w:rPr>
          <w:iCs/>
          <w:lang w:val="en-GB"/>
        </w:rPr>
        <w:t xml:space="preserve">Alongside bibliographical and </w:t>
      </w:r>
      <w:r w:rsidR="0047500F">
        <w:rPr>
          <w:iCs/>
          <w:lang w:val="en-GB"/>
        </w:rPr>
        <w:t>historical-</w:t>
      </w:r>
      <w:r>
        <w:rPr>
          <w:iCs/>
          <w:lang w:val="en-GB"/>
        </w:rPr>
        <w:t>archaeological information, the database records the data obtained by a first analysis of the form and</w:t>
      </w:r>
      <w:r w:rsidR="008F60B8">
        <w:rPr>
          <w:iCs/>
          <w:lang w:val="en-GB"/>
        </w:rPr>
        <w:t xml:space="preserve"> of</w:t>
      </w:r>
      <w:r>
        <w:rPr>
          <w:iCs/>
          <w:lang w:val="en-GB"/>
        </w:rPr>
        <w:t xml:space="preserve"> linguistic f</w:t>
      </w:r>
      <w:r w:rsidR="0046271B">
        <w:rPr>
          <w:iCs/>
          <w:lang w:val="en-GB"/>
        </w:rPr>
        <w:t xml:space="preserve">eatures of the epigram, such as </w:t>
      </w:r>
      <w:r>
        <w:rPr>
          <w:iCs/>
          <w:lang w:val="en-GB"/>
        </w:rPr>
        <w:t>verbal tenses, occurrences of demonstrative and personal pronouns (deixis); speaking subject and addressee (communicative_context); verb of dedication, standard name of the dedicated object (dedicatory_context).</w:t>
      </w:r>
    </w:p>
    <w:p w14:paraId="6385DE49" w14:textId="22828FBD" w:rsidR="002010A0" w:rsidRPr="00FF29B9" w:rsidRDefault="00FF29B9" w:rsidP="002010A0">
      <w:pPr>
        <w:spacing w:line="276" w:lineRule="auto"/>
        <w:ind w:firstLine="709"/>
        <w:jc w:val="both"/>
        <w:rPr>
          <w:iCs/>
          <w:rPrChange w:id="50" w:author="Flavia Licciardello" w:date="2016-02-03T15:03:00Z">
            <w:rPr>
              <w:iCs/>
              <w:lang w:val="en-GB"/>
            </w:rPr>
          </w:rPrChange>
        </w:rPr>
      </w:pPr>
      <w:ins w:id="51" w:author="Flavia Licciardello" w:date="2016-02-03T15:02:00Z">
        <w:r w:rsidRPr="00C92A21">
          <w:rPr>
            <w:iCs/>
            <w:lang w:val="en-GB"/>
            <w:rPrChange w:id="52" w:author="Flavia Licciardello" w:date="2016-02-04T15:12:00Z">
              <w:rPr>
                <w:iCs/>
                <w:lang w:val="en-GB"/>
              </w:rPr>
            </w:rPrChange>
          </w:rPr>
          <w:t xml:space="preserve"> </w:t>
        </w:r>
        <w:r w:rsidRPr="00FF29B9">
          <w:rPr>
            <w:iCs/>
            <w:rPrChange w:id="53" w:author="Flavia Licciardello" w:date="2016-02-03T15:03:00Z">
              <w:rPr>
                <w:iCs/>
                <w:lang w:val="en-GB"/>
              </w:rPr>
            </w:rPrChange>
          </w:rPr>
          <w:t>[NEL PDF TRA QUESTI DUE PARAGRAFI C</w:t>
        </w:r>
      </w:ins>
      <w:ins w:id="54" w:author="Flavia Licciardello" w:date="2016-02-03T15:03:00Z">
        <w:r w:rsidRPr="00FF29B9">
          <w:rPr>
            <w:iCs/>
            <w:rPrChange w:id="55" w:author="Flavia Licciardello" w:date="2016-02-03T15:03:00Z">
              <w:rPr>
                <w:iCs/>
                <w:lang w:val="en-GB"/>
              </w:rPr>
            </w:rPrChange>
          </w:rPr>
          <w:t>’</w:t>
        </w:r>
        <w:r w:rsidRPr="00FF29B9">
          <w:rPr>
            <w:iCs/>
          </w:rPr>
          <w:t>è UNO SPAZIO DA TOGLIERE]</w:t>
        </w:r>
      </w:ins>
    </w:p>
    <w:p w14:paraId="01D57CB6" w14:textId="44352345" w:rsidR="00341A64" w:rsidRDefault="002010A0" w:rsidP="008C62C7">
      <w:pPr>
        <w:spacing w:line="276" w:lineRule="auto"/>
        <w:ind w:firstLine="708"/>
        <w:jc w:val="both"/>
        <w:rPr>
          <w:lang w:val="en-US"/>
        </w:rPr>
      </w:pPr>
      <w:r>
        <w:rPr>
          <w:iCs/>
          <w:lang w:val="en-GB"/>
        </w:rPr>
        <w:t xml:space="preserve">Such structure offers a balance between the need to record a detailed picture for each epigram analysed and the possibility </w:t>
      </w:r>
      <w:r w:rsidR="0046271B">
        <w:rPr>
          <w:iCs/>
          <w:lang w:val="en-GB"/>
        </w:rPr>
        <w:t>of conducting</w:t>
      </w:r>
      <w:r w:rsidR="00A3323A">
        <w:rPr>
          <w:iCs/>
          <w:lang w:val="en-GB"/>
        </w:rPr>
        <w:t xml:space="preserve"> research</w:t>
      </w:r>
      <w:r>
        <w:rPr>
          <w:iCs/>
          <w:lang w:val="en-GB"/>
        </w:rPr>
        <w:t xml:space="preserve"> on single features within the whole corpus. Since each table contains a restricted amount of data (divided into coherent sections), it is easy to get a simple, clear picture of the recurrence of one specific feature (and its interconnection with other related aspects) within the corpus and to leave out information </w:t>
      </w:r>
      <w:r w:rsidR="00001E38">
        <w:rPr>
          <w:iCs/>
          <w:lang w:val="en-GB"/>
        </w:rPr>
        <w:t>that</w:t>
      </w:r>
      <w:r w:rsidR="00452323">
        <w:rPr>
          <w:iCs/>
          <w:lang w:val="en-GB"/>
        </w:rPr>
        <w:t xml:space="preserve"> is</w:t>
      </w:r>
      <w:r>
        <w:rPr>
          <w:iCs/>
          <w:lang w:val="en-GB"/>
        </w:rPr>
        <w:t xml:space="preserve"> not immediately consistent with the research done. </w:t>
      </w:r>
      <w:ins w:id="56" w:author="Flavia Licciardello" w:date="2016-02-03T15:04:00Z">
        <w:r w:rsidR="00826D7A">
          <w:rPr>
            <w:iCs/>
            <w:lang w:val="en-GB"/>
          </w:rPr>
          <w:t>However, the fact that all the tables are interco</w:t>
        </w:r>
        <w:bookmarkStart w:id="57" w:name="_GoBack"/>
        <w:bookmarkEnd w:id="57"/>
        <w:r w:rsidR="00826D7A">
          <w:rPr>
            <w:iCs/>
            <w:lang w:val="en-GB"/>
          </w:rPr>
          <w:t xml:space="preserve">nnected enables the user to </w:t>
        </w:r>
      </w:ins>
      <w:ins w:id="58" w:author="Flavia Licciardello" w:date="2016-02-03T15:12:00Z">
        <w:r w:rsidR="00826D7A">
          <w:rPr>
            <w:iCs/>
            <w:lang w:val="en-GB"/>
          </w:rPr>
          <w:t>formulate queries</w:t>
        </w:r>
      </w:ins>
      <w:ins w:id="59" w:author="Flavia Licciardello" w:date="2016-02-03T15:04:00Z">
        <w:r w:rsidR="00826D7A">
          <w:rPr>
            <w:iCs/>
            <w:lang w:val="en-GB"/>
          </w:rPr>
          <w:t xml:space="preserve"> </w:t>
        </w:r>
      </w:ins>
      <w:ins w:id="60" w:author="Flavia Licciardello" w:date="2016-02-03T15:05:00Z">
        <w:r w:rsidR="00826D7A">
          <w:rPr>
            <w:iCs/>
            <w:lang w:val="en-GB"/>
          </w:rPr>
          <w:t>that</w:t>
        </w:r>
      </w:ins>
      <w:ins w:id="61" w:author="Flavia Licciardello" w:date="2016-02-03T15:10:00Z">
        <w:r w:rsidR="00826D7A">
          <w:rPr>
            <w:iCs/>
            <w:lang w:val="en-GB"/>
          </w:rPr>
          <w:t xml:space="preserve"> combine fields contained in different tables.</w:t>
        </w:r>
      </w:ins>
      <w:ins w:id="62" w:author="Flavia Licciardello" w:date="2016-02-03T15:05:00Z">
        <w:r w:rsidR="00826D7A">
          <w:rPr>
            <w:iCs/>
            <w:lang w:val="en-GB"/>
          </w:rPr>
          <w:t xml:space="preserve"> </w:t>
        </w:r>
      </w:ins>
      <w:del w:id="63" w:author="Flavia Licciardello" w:date="2016-02-03T15:04:00Z">
        <w:r w:rsidDel="00826D7A">
          <w:rPr>
            <w:lang w:val="en-US"/>
          </w:rPr>
          <w:delText>When necessary, the tool ‘portal’ helps to find</w:delText>
        </w:r>
        <w:r w:rsidR="00452323" w:rsidDel="00826D7A">
          <w:rPr>
            <w:lang w:val="en-US"/>
          </w:rPr>
          <w:delText xml:space="preserve"> the data</w:delText>
        </w:r>
        <w:r w:rsidDel="00826D7A">
          <w:rPr>
            <w:lang w:val="en-US"/>
          </w:rPr>
          <w:delText xml:space="preserve"> rapidly and </w:delText>
        </w:r>
        <w:r w:rsidR="00452323" w:rsidDel="00826D7A">
          <w:rPr>
            <w:lang w:val="en-US"/>
          </w:rPr>
          <w:delText xml:space="preserve">to </w:delText>
        </w:r>
        <w:r w:rsidDel="00826D7A">
          <w:rPr>
            <w:lang w:val="en-US"/>
          </w:rPr>
          <w:delText xml:space="preserve">combine the data contained in different tables. </w:delText>
        </w:r>
      </w:del>
      <w:r>
        <w:rPr>
          <w:lang w:val="en-US"/>
        </w:rPr>
        <w:t>In this way, for example, it is possible to look for the recurrence of a specific tense for the verb of dedication (in the table ‘deixis’) and to see if this is associated with the use of a specific verb of dedication (in the table ‘dedicatory_context’) or with a particular epoch (in the table ‘archeological_context’).</w:t>
      </w:r>
    </w:p>
    <w:p w14:paraId="461F4508" w14:textId="77777777" w:rsidR="00B30173" w:rsidRDefault="00B30173" w:rsidP="008C62C7">
      <w:pPr>
        <w:spacing w:line="276" w:lineRule="auto"/>
        <w:ind w:firstLine="708"/>
        <w:jc w:val="both"/>
        <w:rPr>
          <w:lang w:val="en-US"/>
        </w:rPr>
      </w:pPr>
    </w:p>
    <w:p w14:paraId="38A80FBC" w14:textId="70617ED6" w:rsidR="00B30173" w:rsidRDefault="00B30173" w:rsidP="008C62C7">
      <w:pPr>
        <w:spacing w:line="276" w:lineRule="auto"/>
        <w:ind w:firstLine="708"/>
        <w:jc w:val="both"/>
        <w:rPr>
          <w:lang w:val="en-US"/>
        </w:rPr>
      </w:pPr>
    </w:p>
    <w:p w14:paraId="471A9690" w14:textId="418741FD" w:rsidR="008657FD" w:rsidRDefault="008657FD" w:rsidP="00034887">
      <w:pPr>
        <w:spacing w:line="276" w:lineRule="auto"/>
        <w:jc w:val="both"/>
        <w:rPr>
          <w:lang w:val="en-US"/>
        </w:rPr>
      </w:pPr>
    </w:p>
    <w:p w14:paraId="620EF8AA" w14:textId="77777777" w:rsidR="008657FD" w:rsidRDefault="008657FD" w:rsidP="008C62C7">
      <w:pPr>
        <w:spacing w:line="276" w:lineRule="auto"/>
        <w:ind w:firstLine="708"/>
        <w:jc w:val="both"/>
        <w:rPr>
          <w:lang w:val="en-US"/>
        </w:rPr>
      </w:pPr>
    </w:p>
    <w:p w14:paraId="7366703D" w14:textId="77777777" w:rsidR="008657FD" w:rsidRDefault="008657FD" w:rsidP="008C62C7">
      <w:pPr>
        <w:spacing w:line="276" w:lineRule="auto"/>
        <w:ind w:firstLine="708"/>
        <w:jc w:val="both"/>
        <w:rPr>
          <w:lang w:val="en-US"/>
        </w:rPr>
      </w:pPr>
    </w:p>
    <w:p w14:paraId="2B9A4C1D" w14:textId="7D9358BE" w:rsidR="00005924" w:rsidRPr="008C62C7" w:rsidRDefault="00510FDA" w:rsidP="008C62C7">
      <w:pPr>
        <w:spacing w:before="240" w:after="240" w:line="276" w:lineRule="auto"/>
        <w:jc w:val="both"/>
        <w:rPr>
          <w:rFonts w:eastAsia="MS Mincho" w:cs="PalatinoLinotype-Bold"/>
          <w:b/>
          <w:bCs/>
          <w:color w:val="000000"/>
          <w:sz w:val="22"/>
          <w:szCs w:val="22"/>
          <w:lang w:val="en-US"/>
        </w:rPr>
      </w:pPr>
      <w:r>
        <w:rPr>
          <w:rFonts w:eastAsia="MS Mincho" w:cs="PalatinoLinotype-Bold"/>
          <w:b/>
          <w:bCs/>
          <w:color w:val="000000"/>
          <w:sz w:val="22"/>
          <w:szCs w:val="22"/>
          <w:lang w:val="en-US"/>
        </w:rPr>
        <w:t>1</w:t>
      </w:r>
      <w:r w:rsidR="00005924" w:rsidRPr="00001E38">
        <w:rPr>
          <w:rFonts w:eastAsia="MS Mincho" w:cs="PalatinoLinotype-Bold"/>
          <w:b/>
          <w:bCs/>
          <w:color w:val="000000"/>
          <w:sz w:val="22"/>
          <w:szCs w:val="22"/>
          <w:lang w:val="en-US"/>
        </w:rPr>
        <w:t>.</w:t>
      </w:r>
      <w:r>
        <w:rPr>
          <w:rFonts w:eastAsia="MS Mincho" w:cs="PalatinoLinotype-Bold"/>
          <w:b/>
          <w:bCs/>
          <w:color w:val="000000"/>
          <w:sz w:val="22"/>
          <w:szCs w:val="22"/>
          <w:lang w:val="en-US"/>
        </w:rPr>
        <w:t>4</w:t>
      </w:r>
      <w:r w:rsidR="00005924" w:rsidRPr="00001E38">
        <w:rPr>
          <w:rFonts w:eastAsia="MS Mincho" w:cs="PalatinoLinotype-Bold"/>
          <w:b/>
          <w:bCs/>
          <w:color w:val="000000"/>
          <w:sz w:val="22"/>
          <w:szCs w:val="22"/>
          <w:lang w:val="en-US"/>
        </w:rPr>
        <w:t xml:space="preserve"> An example: the present tense in dedicatory epigrams</w:t>
      </w:r>
    </w:p>
    <w:p w14:paraId="7DC312EB" w14:textId="62F1A518" w:rsidR="00DB40BA" w:rsidRDefault="00FA67E5" w:rsidP="008C62C7">
      <w:pPr>
        <w:spacing w:line="276" w:lineRule="auto"/>
        <w:jc w:val="both"/>
        <w:rPr>
          <w:lang w:val="en-GB"/>
        </w:rPr>
      </w:pPr>
      <w:r>
        <w:rPr>
          <w:lang w:val="en-US"/>
        </w:rPr>
        <w:t>The v</w:t>
      </w:r>
      <w:r w:rsidR="0019042D">
        <w:rPr>
          <w:lang w:val="en-US"/>
        </w:rPr>
        <w:t>erbal tenses can</w:t>
      </w:r>
      <w:r w:rsidR="0004453E">
        <w:rPr>
          <w:lang w:val="en-US"/>
        </w:rPr>
        <w:t xml:space="preserve"> work as temporal deictic markers and can play an important role in the definition of the temporal frame</w:t>
      </w:r>
      <w:r w:rsidR="00001E38">
        <w:rPr>
          <w:lang w:val="en-US"/>
        </w:rPr>
        <w:t>.</w:t>
      </w:r>
      <w:r w:rsidR="0067388E">
        <w:rPr>
          <w:rStyle w:val="Funotenzeichen"/>
          <w:lang w:val="en-US"/>
        </w:rPr>
        <w:footnoteReference w:id="14"/>
      </w:r>
      <w:r w:rsidR="0019042D">
        <w:rPr>
          <w:lang w:val="en-US"/>
        </w:rPr>
        <w:t xml:space="preserve"> In particular, the </w:t>
      </w:r>
      <w:r w:rsidR="0019042D">
        <w:rPr>
          <w:lang w:val="en-GB"/>
        </w:rPr>
        <w:t xml:space="preserve">present tense </w:t>
      </w:r>
      <w:r w:rsidR="000B1FE2">
        <w:rPr>
          <w:lang w:val="en-GB"/>
        </w:rPr>
        <w:t>usually decodes the present time, which is the time of the deictic centre (‘now’</w:t>
      </w:r>
      <w:r w:rsidR="001727D7">
        <w:rPr>
          <w:lang w:val="en-GB"/>
        </w:rPr>
        <w:t>). Since the deictic centre operates as a point of reference for the spatial and temporal orientation, individuating the deictic centre help</w:t>
      </w:r>
      <w:r w:rsidR="00625C20">
        <w:rPr>
          <w:lang w:val="en-GB"/>
        </w:rPr>
        <w:t>s</w:t>
      </w:r>
      <w:r w:rsidR="001727D7">
        <w:rPr>
          <w:lang w:val="en-GB"/>
        </w:rPr>
        <w:t xml:space="preserve"> determine the frame of reference of the epigram. This</w:t>
      </w:r>
      <w:r w:rsidR="00DA26E9">
        <w:rPr>
          <w:lang w:val="en-GB"/>
        </w:rPr>
        <w:t xml:space="preserve"> could</w:t>
      </w:r>
      <w:r w:rsidR="001727D7">
        <w:rPr>
          <w:lang w:val="en-GB"/>
        </w:rPr>
        <w:t xml:space="preserve"> lay</w:t>
      </w:r>
      <w:r w:rsidR="00DA26E9">
        <w:rPr>
          <w:lang w:val="en-GB"/>
        </w:rPr>
        <w:t>,</w:t>
      </w:r>
      <w:r w:rsidR="001727D7">
        <w:rPr>
          <w:lang w:val="en-GB"/>
        </w:rPr>
        <w:t xml:space="preserve"> </w:t>
      </w:r>
      <w:r w:rsidR="00DA26E9">
        <w:rPr>
          <w:lang w:val="en-GB"/>
        </w:rPr>
        <w:t xml:space="preserve">for example, </w:t>
      </w:r>
      <w:r w:rsidR="001727D7">
        <w:rPr>
          <w:lang w:val="en-GB"/>
        </w:rPr>
        <w:t>in the act of dedication celebrated</w:t>
      </w:r>
      <w:r w:rsidR="00DA26E9">
        <w:rPr>
          <w:lang w:val="en-GB"/>
        </w:rPr>
        <w:t>, in the moment of the composition by the poet</w:t>
      </w:r>
      <w:r w:rsidR="001727D7">
        <w:rPr>
          <w:lang w:val="en-GB"/>
        </w:rPr>
        <w:t xml:space="preserve"> or in the moment of reading.</w:t>
      </w:r>
      <w:r w:rsidR="00DA26E9">
        <w:rPr>
          <w:rStyle w:val="Funotenzeichen"/>
          <w:lang w:val="en-GB"/>
        </w:rPr>
        <w:footnoteReference w:id="15"/>
      </w:r>
      <w:r w:rsidR="001727D7">
        <w:rPr>
          <w:lang w:val="en-GB"/>
        </w:rPr>
        <w:t xml:space="preserve">  </w:t>
      </w:r>
    </w:p>
    <w:p w14:paraId="28EFAA65" w14:textId="2B6A7AD9" w:rsidR="00D41DE9" w:rsidRDefault="00DA26E9" w:rsidP="005B25A0">
      <w:pPr>
        <w:spacing w:line="276" w:lineRule="auto"/>
        <w:ind w:firstLine="708"/>
        <w:jc w:val="both"/>
        <w:rPr>
          <w:lang w:val="en-GB"/>
        </w:rPr>
      </w:pPr>
      <w:r>
        <w:rPr>
          <w:lang w:val="en-GB"/>
        </w:rPr>
        <w:t>In the definition of the deictic centre</w:t>
      </w:r>
      <w:r w:rsidR="00D41DE9">
        <w:rPr>
          <w:lang w:val="en-GB"/>
        </w:rPr>
        <w:t xml:space="preserve"> in dedicatory epigrams</w:t>
      </w:r>
      <w:r>
        <w:rPr>
          <w:lang w:val="en-GB"/>
        </w:rPr>
        <w:t>, the analysis of the verb of dedication is particularly relevant, since this makes clear the relation of the te</w:t>
      </w:r>
      <w:r w:rsidR="00625C20">
        <w:rPr>
          <w:lang w:val="en-GB"/>
        </w:rPr>
        <w:t xml:space="preserve">xt </w:t>
      </w:r>
      <w:r w:rsidR="00452323">
        <w:rPr>
          <w:lang w:val="en-GB"/>
        </w:rPr>
        <w:t xml:space="preserve">to </w:t>
      </w:r>
      <w:r w:rsidR="00625C20">
        <w:rPr>
          <w:lang w:val="en-GB"/>
        </w:rPr>
        <w:t xml:space="preserve">the dedicatory </w:t>
      </w:r>
      <w:r w:rsidR="00E90A78">
        <w:rPr>
          <w:lang w:val="en-GB"/>
        </w:rPr>
        <w:t>act, which</w:t>
      </w:r>
      <w:r>
        <w:rPr>
          <w:lang w:val="en-GB"/>
        </w:rPr>
        <w:t xml:space="preserve"> is </w:t>
      </w:r>
      <w:r w:rsidRPr="00452323">
        <w:rPr>
          <w:lang w:val="en-GB"/>
        </w:rPr>
        <w:t>the main piece of information</w:t>
      </w:r>
      <w:r>
        <w:rPr>
          <w:lang w:val="en-GB"/>
        </w:rPr>
        <w:t xml:space="preserve"> of the </w:t>
      </w:r>
      <w:r w:rsidR="00625C20">
        <w:rPr>
          <w:lang w:val="en-GB"/>
        </w:rPr>
        <w:t>epigram. The most common dedicatory formula presents the verb in the indicative aorist (with augment)</w:t>
      </w:r>
      <w:r w:rsidR="00D41DE9">
        <w:rPr>
          <w:lang w:val="en-GB"/>
        </w:rPr>
        <w:t>. Leaving aside the formulaic aorist</w:t>
      </w:r>
      <w:r w:rsidR="005B25A0">
        <w:rPr>
          <w:lang w:val="en-GB"/>
        </w:rPr>
        <w:t xml:space="preserve"> and those cases w</w:t>
      </w:r>
      <w:r w:rsidR="00E90A78">
        <w:rPr>
          <w:lang w:val="en-GB"/>
        </w:rPr>
        <w:t>h</w:t>
      </w:r>
      <w:r w:rsidR="005B25A0">
        <w:rPr>
          <w:lang w:val="en-GB"/>
        </w:rPr>
        <w:t>ere the verb is not expressed or lost</w:t>
      </w:r>
      <w:r w:rsidR="00D41DE9">
        <w:rPr>
          <w:lang w:val="en-GB"/>
        </w:rPr>
        <w:t>, w</w:t>
      </w:r>
      <w:r w:rsidR="005B25A0">
        <w:rPr>
          <w:lang w:val="en-GB"/>
        </w:rPr>
        <w:t>e find in the corpus analysed a</w:t>
      </w:r>
      <w:r w:rsidR="00D41DE9">
        <w:rPr>
          <w:lang w:val="en-GB"/>
        </w:rPr>
        <w:t xml:space="preserve"> </w:t>
      </w:r>
      <w:r w:rsidR="00CE74F3">
        <w:rPr>
          <w:lang w:val="en-GB"/>
        </w:rPr>
        <w:t xml:space="preserve">significant </w:t>
      </w:r>
      <w:r w:rsidR="00D41DE9">
        <w:rPr>
          <w:lang w:val="en-GB"/>
        </w:rPr>
        <w:t>number of ca</w:t>
      </w:r>
      <w:r w:rsidR="00E90A78">
        <w:rPr>
          <w:lang w:val="en-GB"/>
        </w:rPr>
        <w:t xml:space="preserve">ses where the verb that expresses </w:t>
      </w:r>
      <w:r w:rsidR="00D41DE9">
        <w:rPr>
          <w:lang w:val="en-GB"/>
        </w:rPr>
        <w:t>the dedication is in the indicative present.</w:t>
      </w:r>
      <w:r w:rsidR="005B25A0">
        <w:rPr>
          <w:rStyle w:val="Funotenzeichen"/>
          <w:lang w:val="en-GB"/>
        </w:rPr>
        <w:footnoteReference w:id="16"/>
      </w:r>
      <w:r w:rsidR="00D41DE9">
        <w:rPr>
          <w:lang w:val="en-GB"/>
        </w:rPr>
        <w:t xml:space="preserve"> </w:t>
      </w:r>
    </w:p>
    <w:p w14:paraId="61B2F691" w14:textId="2B4D3262" w:rsidR="00CE74F3" w:rsidRPr="00EC12F6" w:rsidRDefault="00054A0B" w:rsidP="006144FC">
      <w:pPr>
        <w:spacing w:line="276" w:lineRule="auto"/>
        <w:ind w:firstLine="708"/>
        <w:jc w:val="both"/>
        <w:rPr>
          <w:lang w:val="en-GB"/>
        </w:rPr>
      </w:pPr>
      <w:r>
        <w:rPr>
          <w:lang w:val="en-GB"/>
        </w:rPr>
        <w:t xml:space="preserve">As for the </w:t>
      </w:r>
      <w:r w:rsidR="00E2693F">
        <w:rPr>
          <w:lang w:val="en-GB"/>
        </w:rPr>
        <w:t xml:space="preserve">41 occurrences of </w:t>
      </w:r>
      <w:r>
        <w:rPr>
          <w:lang w:val="en-GB"/>
        </w:rPr>
        <w:t>verb</w:t>
      </w:r>
      <w:r w:rsidR="00E2693F">
        <w:rPr>
          <w:lang w:val="en-GB"/>
        </w:rPr>
        <w:t>s</w:t>
      </w:r>
      <w:r>
        <w:rPr>
          <w:lang w:val="en-GB"/>
        </w:rPr>
        <w:t xml:space="preserve"> of dedication in the indicative present, a clear distinction can be </w:t>
      </w:r>
      <w:r w:rsidR="00452323">
        <w:rPr>
          <w:lang w:val="en-GB"/>
        </w:rPr>
        <w:t>observed</w:t>
      </w:r>
      <w:r>
        <w:rPr>
          <w:lang w:val="en-GB"/>
        </w:rPr>
        <w:t xml:space="preserve"> between epigrams on stone and epigrams with a literary tradition. </w:t>
      </w:r>
      <w:r w:rsidR="0027190F">
        <w:rPr>
          <w:lang w:val="en-GB"/>
        </w:rPr>
        <w:t xml:space="preserve">In the first group, the present form is </w:t>
      </w:r>
      <w:r w:rsidR="00CF66BC">
        <w:rPr>
          <w:lang w:val="en-GB"/>
        </w:rPr>
        <w:t xml:space="preserve">much more sporadic. </w:t>
      </w:r>
      <w:r w:rsidR="00EC12F6">
        <w:rPr>
          <w:lang w:val="en-GB"/>
        </w:rPr>
        <w:t>Out of 422 epigrams analysed, w</w:t>
      </w:r>
      <w:r w:rsidR="0027190F">
        <w:rPr>
          <w:lang w:val="en-GB"/>
        </w:rPr>
        <w:t xml:space="preserve">e find only </w:t>
      </w:r>
      <w:r w:rsidR="00CF66BC">
        <w:rPr>
          <w:lang w:val="en-GB"/>
        </w:rPr>
        <w:t>5 clear examples,</w:t>
      </w:r>
      <w:r w:rsidR="00EC12F6">
        <w:rPr>
          <w:lang w:val="en-GB"/>
        </w:rPr>
        <w:t xml:space="preserve"> from differen</w:t>
      </w:r>
      <w:r w:rsidR="00E2693F">
        <w:rPr>
          <w:lang w:val="en-GB"/>
        </w:rPr>
        <w:t>t epochs and geographical areas</w:t>
      </w:r>
      <w:r w:rsidR="00CF66BC">
        <w:rPr>
          <w:lang w:val="en-GB"/>
        </w:rPr>
        <w:t xml:space="preserve">: </w:t>
      </w:r>
      <w:r w:rsidR="00AF657E">
        <w:rPr>
          <w:lang w:val="en-GB"/>
        </w:rPr>
        <w:t>[</w:t>
      </w:r>
      <w:r w:rsidR="00CF66BC">
        <w:rPr>
          <w:i/>
          <w:lang w:val="en-GB"/>
        </w:rPr>
        <w:t xml:space="preserve">CEG </w:t>
      </w:r>
      <w:r w:rsidR="00CF66BC">
        <w:rPr>
          <w:lang w:val="en-GB"/>
        </w:rPr>
        <w:t>192i</w:t>
      </w:r>
      <w:r w:rsidR="00AF657E">
        <w:rPr>
          <w:lang w:val="en-GB"/>
        </w:rPr>
        <w:t>]</w:t>
      </w:r>
      <w:r w:rsidR="00CF66BC">
        <w:rPr>
          <w:lang w:val="en-GB"/>
        </w:rPr>
        <w:t xml:space="preserve"> (Athens, ca. 520? </w:t>
      </w:r>
      <w:r w:rsidR="00CF66BC">
        <w:rPr>
          <w:lang w:val="en-GB"/>
        </w:rPr>
        <w:lastRenderedPageBreak/>
        <w:t xml:space="preserve">BC ἀνακειμα[ι]), </w:t>
      </w:r>
      <w:r w:rsidR="00AF657E">
        <w:rPr>
          <w:lang w:val="en-GB"/>
        </w:rPr>
        <w:t>[</w:t>
      </w:r>
      <w:r w:rsidR="00AF657E">
        <w:rPr>
          <w:i/>
          <w:lang w:val="en-GB"/>
        </w:rPr>
        <w:t xml:space="preserve">CEG </w:t>
      </w:r>
      <w:r w:rsidR="00CF66BC">
        <w:rPr>
          <w:lang w:val="en-GB"/>
        </w:rPr>
        <w:t>302</w:t>
      </w:r>
      <w:r w:rsidR="00AF657E">
        <w:rPr>
          <w:lang w:val="en-GB"/>
        </w:rPr>
        <w:t>]</w:t>
      </w:r>
      <w:r w:rsidR="00CF66BC">
        <w:rPr>
          <w:lang w:val="en-GB"/>
        </w:rPr>
        <w:t xml:space="preserve"> (Attica, found in Ptoion, ca. 540? BC v. 1 </w:t>
      </w:r>
      <w:r w:rsidR="00CF66BC" w:rsidRPr="003713AF">
        <w:rPr>
          <w:lang w:val="en-GB"/>
        </w:rPr>
        <w:t>εἰμ᾿)</w:t>
      </w:r>
      <w:r w:rsidR="00EC12F6" w:rsidRPr="003713AF">
        <w:rPr>
          <w:rStyle w:val="Funotenzeichen"/>
          <w:lang w:val="en-GB"/>
        </w:rPr>
        <w:footnoteReference w:id="17"/>
      </w:r>
      <w:r w:rsidR="00CF66BC">
        <w:rPr>
          <w:lang w:val="en-GB"/>
        </w:rPr>
        <w:t xml:space="preserve"> </w:t>
      </w:r>
      <w:r w:rsidR="00AF657E">
        <w:rPr>
          <w:lang w:val="en-GB"/>
        </w:rPr>
        <w:t>[</w:t>
      </w:r>
      <w:r w:rsidR="00AF657E">
        <w:rPr>
          <w:i/>
          <w:lang w:val="en-GB"/>
        </w:rPr>
        <w:t xml:space="preserve">CEG </w:t>
      </w:r>
      <w:r w:rsidR="00CF66BC">
        <w:rPr>
          <w:lang w:val="en-GB"/>
        </w:rPr>
        <w:t>251</w:t>
      </w:r>
      <w:r w:rsidR="00AF657E">
        <w:rPr>
          <w:lang w:val="en-GB"/>
        </w:rPr>
        <w:t>]</w:t>
      </w:r>
      <w:r w:rsidR="00CF66BC">
        <w:rPr>
          <w:lang w:val="en-GB"/>
        </w:rPr>
        <w:t xml:space="preserve"> (Athens</w:t>
      </w:r>
      <w:r w:rsidR="003B7CAA">
        <w:rPr>
          <w:lang w:val="en-GB"/>
        </w:rPr>
        <w:t>, ca.</w:t>
      </w:r>
      <w:r w:rsidR="00CF66BC">
        <w:rPr>
          <w:lang w:val="en-GB"/>
        </w:rPr>
        <w:t xml:space="preserve"> 500-480? </w:t>
      </w:r>
      <w:r w:rsidR="00CF66BC" w:rsidRPr="00AF657E">
        <w:t xml:space="preserve">BC v.1 </w:t>
      </w:r>
      <w:r w:rsidR="00CF66BC">
        <w:rPr>
          <w:lang w:val="en-GB"/>
        </w:rPr>
        <w:t>εἰμὶ</w:t>
      </w:r>
      <w:r w:rsidR="00CF66BC" w:rsidRPr="00AF657E">
        <w:t xml:space="preserve">), </w:t>
      </w:r>
      <w:r w:rsidR="00AF657E" w:rsidRPr="00AF657E">
        <w:t>[</w:t>
      </w:r>
      <w:r w:rsidR="00AF657E" w:rsidRPr="00AF657E">
        <w:rPr>
          <w:i/>
        </w:rPr>
        <w:t xml:space="preserve">CEG </w:t>
      </w:r>
      <w:r w:rsidR="00CF66BC" w:rsidRPr="00AF657E">
        <w:t>390</w:t>
      </w:r>
      <w:r w:rsidR="00AF657E">
        <w:t>]</w:t>
      </w:r>
      <w:r w:rsidR="00CF66BC" w:rsidRPr="00AF657E">
        <w:t xml:space="preserve"> (Apollonia Illyrica, found in Olympia, ca. 450-440? </w:t>
      </w:r>
      <w:r w:rsidR="00CF66BC" w:rsidRPr="00650230">
        <w:t xml:space="preserve">BC v.1 </w:t>
      </w:r>
      <w:r w:rsidR="00CF66BC" w:rsidRPr="00CF66BC">
        <w:rPr>
          <w:rFonts w:eastAsiaTheme="minorHAnsi"/>
          <w:lang w:eastAsia="en-US"/>
        </w:rPr>
        <w:t>ἀ</w:t>
      </w:r>
      <w:r w:rsidR="00CF66BC" w:rsidRPr="00650230">
        <w:rPr>
          <w:rFonts w:eastAsiaTheme="minorHAnsi"/>
          <w:lang w:eastAsia="en-US"/>
        </w:rPr>
        <w:t>̣</w:t>
      </w:r>
      <w:r w:rsidR="00CF66BC" w:rsidRPr="00CF66BC">
        <w:rPr>
          <w:rFonts w:ascii="HellenicaU - Caciagli" w:eastAsiaTheme="minorHAnsi" w:hAnsi="HellenicaU - Caciagli" w:cs="HellenicaU - Caciagli"/>
          <w:lang w:eastAsia="en-US"/>
        </w:rPr>
        <w:t></w:t>
      </w:r>
      <w:r w:rsidR="00CF66BC" w:rsidRPr="00CF66BC">
        <w:rPr>
          <w:rFonts w:eastAsiaTheme="minorHAnsi"/>
          <w:lang w:eastAsia="en-US"/>
        </w:rPr>
        <w:t>νακείμεθα</w:t>
      </w:r>
      <w:r w:rsidR="00CF66BC" w:rsidRPr="00650230">
        <w:t xml:space="preserve">), </w:t>
      </w:r>
      <w:r w:rsidR="00AF657E" w:rsidRPr="00650230">
        <w:t>[</w:t>
      </w:r>
      <w:r w:rsidR="00AF657E" w:rsidRPr="00650230">
        <w:rPr>
          <w:i/>
        </w:rPr>
        <w:t xml:space="preserve">CEG </w:t>
      </w:r>
      <w:r w:rsidR="00CF66BC" w:rsidRPr="00650230">
        <w:t>822</w:t>
      </w:r>
      <w:r w:rsidR="00AF657E" w:rsidRPr="00650230">
        <w:t>]</w:t>
      </w:r>
      <w:r w:rsidR="00CF66BC" w:rsidRPr="00650230">
        <w:t xml:space="preserve"> (</w:t>
      </w:r>
      <w:r w:rsidR="00EC12F6" w:rsidRPr="00650230">
        <w:t>Geronthrai, 4</w:t>
      </w:r>
      <w:r w:rsidR="00EC12F6" w:rsidRPr="00650230">
        <w:rPr>
          <w:vertAlign w:val="superscript"/>
        </w:rPr>
        <w:t>th</w:t>
      </w:r>
      <w:r w:rsidR="00EC12F6" w:rsidRPr="00650230">
        <w:t xml:space="preserve"> cent.? </w:t>
      </w:r>
      <w:r w:rsidR="00EC12F6" w:rsidRPr="00544EEC">
        <w:t xml:space="preserve">BC v.1 </w:t>
      </w:r>
      <w:r w:rsidR="00CF66BC" w:rsidRPr="00CF66BC">
        <w:t>ἀνάκειται</w:t>
      </w:r>
      <w:r w:rsidR="00CF66BC" w:rsidRPr="00544EEC">
        <w:t>).</w:t>
      </w:r>
      <w:r w:rsidR="00CF66BC">
        <w:rPr>
          <w:rStyle w:val="Funotenzeichen"/>
          <w:lang w:val="en-GB"/>
        </w:rPr>
        <w:footnoteReference w:id="18"/>
      </w:r>
      <w:r w:rsidR="00EC12F6" w:rsidRPr="00544EEC">
        <w:t xml:space="preserve"> </w:t>
      </w:r>
      <w:r w:rsidR="00E90A78">
        <w:rPr>
          <w:lang w:val="en-GB"/>
        </w:rPr>
        <w:t>In all the</w:t>
      </w:r>
      <w:r w:rsidR="006144FC">
        <w:rPr>
          <w:lang w:val="en-GB"/>
        </w:rPr>
        <w:t xml:space="preserve">se cases, the grammatical subject of the verb is the dedicated object. The use of the present form refers therefore to the present of the object, which, </w:t>
      </w:r>
      <w:r w:rsidR="006144FC" w:rsidRPr="00452323">
        <w:rPr>
          <w:lang w:val="en-GB"/>
        </w:rPr>
        <w:t xml:space="preserve">since the dedication, </w:t>
      </w:r>
      <w:r w:rsidR="00452323">
        <w:rPr>
          <w:lang w:val="en-GB"/>
        </w:rPr>
        <w:t>is</w:t>
      </w:r>
      <w:r w:rsidR="006144FC" w:rsidRPr="00A75976">
        <w:rPr>
          <w:color w:val="C00000"/>
          <w:lang w:val="en-GB"/>
        </w:rPr>
        <w:t xml:space="preserve"> </w:t>
      </w:r>
      <w:r w:rsidR="006144FC">
        <w:rPr>
          <w:lang w:val="en-GB"/>
        </w:rPr>
        <w:t>for the time being in the place of t</w:t>
      </w:r>
      <w:r w:rsidR="00AF657E">
        <w:rPr>
          <w:lang w:val="en-GB"/>
        </w:rPr>
        <w:t>he dedication. A</w:t>
      </w:r>
      <w:r w:rsidR="00452323">
        <w:rPr>
          <w:lang w:val="en-GB"/>
        </w:rPr>
        <w:t>s</w:t>
      </w:r>
      <w:r w:rsidR="006144FC">
        <w:rPr>
          <w:lang w:val="en-GB"/>
        </w:rPr>
        <w:t xml:space="preserve"> is also clear from the fact that </w:t>
      </w:r>
      <w:r w:rsidR="00A75976">
        <w:rPr>
          <w:lang w:val="en-GB"/>
        </w:rPr>
        <w:t xml:space="preserve">in most of these cases </w:t>
      </w:r>
      <w:r w:rsidR="006144FC">
        <w:rPr>
          <w:lang w:val="en-GB"/>
        </w:rPr>
        <w:t xml:space="preserve">the object is </w:t>
      </w:r>
      <w:r w:rsidR="00A75976">
        <w:rPr>
          <w:lang w:val="en-GB"/>
        </w:rPr>
        <w:t>the speaker</w:t>
      </w:r>
      <w:r w:rsidR="006144FC">
        <w:rPr>
          <w:lang w:val="en-GB"/>
        </w:rPr>
        <w:t>,</w:t>
      </w:r>
      <w:r w:rsidR="00AF657E">
        <w:rPr>
          <w:lang w:val="en-GB"/>
        </w:rPr>
        <w:t xml:space="preserve"> the use of the present verb </w:t>
      </w:r>
      <w:r w:rsidR="00E90A78">
        <w:rPr>
          <w:lang w:val="en-GB"/>
        </w:rPr>
        <w:t>indicates</w:t>
      </w:r>
      <w:r w:rsidR="00AF657E">
        <w:rPr>
          <w:lang w:val="en-GB"/>
        </w:rPr>
        <w:t xml:space="preserve"> that</w:t>
      </w:r>
      <w:r w:rsidR="006144FC">
        <w:rPr>
          <w:lang w:val="en-GB"/>
        </w:rPr>
        <w:t xml:space="preserve"> the deictic centre is the dedicated object. </w:t>
      </w:r>
      <w:r w:rsidR="00EC12F6">
        <w:rPr>
          <w:lang w:val="en-GB"/>
        </w:rPr>
        <w:t xml:space="preserve">It is </w:t>
      </w:r>
      <w:r w:rsidR="006144FC">
        <w:rPr>
          <w:lang w:val="en-GB"/>
        </w:rPr>
        <w:t xml:space="preserve">also </w:t>
      </w:r>
      <w:r w:rsidR="00EC12F6">
        <w:rPr>
          <w:lang w:val="en-GB"/>
        </w:rPr>
        <w:t xml:space="preserve">interesting to notice that </w:t>
      </w:r>
      <w:r w:rsidR="009324C9">
        <w:rPr>
          <w:lang w:val="en-GB"/>
        </w:rPr>
        <w:t xml:space="preserve">most of the aforementioned </w:t>
      </w:r>
      <w:r w:rsidR="00EC12F6">
        <w:rPr>
          <w:lang w:val="en-GB"/>
        </w:rPr>
        <w:t xml:space="preserve">epigrams </w:t>
      </w:r>
      <w:r w:rsidR="009324C9">
        <w:rPr>
          <w:lang w:val="en-GB"/>
        </w:rPr>
        <w:t>contain</w:t>
      </w:r>
      <w:r w:rsidR="00EC12F6">
        <w:rPr>
          <w:lang w:val="en-GB"/>
        </w:rPr>
        <w:t xml:space="preserve"> a second verb of dedication, in the formulaic aorist form.</w:t>
      </w:r>
      <w:r w:rsidR="00EC12F6">
        <w:rPr>
          <w:rStyle w:val="Funotenzeichen"/>
          <w:lang w:val="en-GB"/>
        </w:rPr>
        <w:footnoteReference w:id="19"/>
      </w:r>
      <w:r w:rsidR="00EC12F6">
        <w:rPr>
          <w:lang w:val="en-GB"/>
        </w:rPr>
        <w:t xml:space="preserve"> </w:t>
      </w:r>
    </w:p>
    <w:p w14:paraId="23B2F4E5" w14:textId="3AC840B5" w:rsidR="00931F87" w:rsidRDefault="00452323" w:rsidP="00931F87">
      <w:pPr>
        <w:spacing w:line="276" w:lineRule="auto"/>
        <w:ind w:firstLine="708"/>
        <w:jc w:val="both"/>
        <w:rPr>
          <w:lang w:val="en-GB"/>
        </w:rPr>
      </w:pPr>
      <w:r>
        <w:rPr>
          <w:lang w:val="en-GB"/>
        </w:rPr>
        <w:t>F</w:t>
      </w:r>
      <w:r w:rsidR="0048446A">
        <w:rPr>
          <w:lang w:val="en-GB"/>
        </w:rPr>
        <w:t xml:space="preserve">or Hellenistic epigrams of literary tradition, the picture </w:t>
      </w:r>
      <w:r w:rsidR="00AF657E">
        <w:rPr>
          <w:lang w:val="en-GB"/>
        </w:rPr>
        <w:t xml:space="preserve">is </w:t>
      </w:r>
      <w:r w:rsidR="0048446A">
        <w:rPr>
          <w:lang w:val="en-GB"/>
        </w:rPr>
        <w:t xml:space="preserve">different. </w:t>
      </w:r>
      <w:r w:rsidR="00A75976">
        <w:rPr>
          <w:lang w:val="en-GB"/>
        </w:rPr>
        <w:t>First</w:t>
      </w:r>
      <w:r w:rsidR="0048446A">
        <w:rPr>
          <w:lang w:val="en-GB"/>
        </w:rPr>
        <w:t>, the occurrence of dedicatory verbs in indicative present is less sporadic. Out</w:t>
      </w:r>
      <w:r w:rsidR="00A75976">
        <w:rPr>
          <w:lang w:val="en-GB"/>
        </w:rPr>
        <w:t xml:space="preserve"> of 176 epigrams analysed, the</w:t>
      </w:r>
      <w:r w:rsidR="0048446A">
        <w:rPr>
          <w:lang w:val="en-GB"/>
        </w:rPr>
        <w:t xml:space="preserve"> </w:t>
      </w:r>
      <w:r w:rsidR="00A75976">
        <w:rPr>
          <w:lang w:val="en-GB"/>
        </w:rPr>
        <w:t xml:space="preserve">present form appears in 33 epigrams. In some of these cases, the situation is similar to that found in dedications on stone: the subject of the present verb is the dedicated object, which </w:t>
      </w:r>
      <w:r w:rsidR="00070F81">
        <w:rPr>
          <w:lang w:val="en-GB"/>
        </w:rPr>
        <w:t>lays in</w:t>
      </w:r>
      <w:r w:rsidR="00A75976">
        <w:rPr>
          <w:lang w:val="en-GB"/>
        </w:rPr>
        <w:t xml:space="preserve"> the </w:t>
      </w:r>
      <w:r w:rsidR="00070F81">
        <w:rPr>
          <w:lang w:val="en-GB"/>
        </w:rPr>
        <w:t xml:space="preserve">temporal </w:t>
      </w:r>
      <w:r w:rsidR="00A75976">
        <w:rPr>
          <w:lang w:val="en-GB"/>
        </w:rPr>
        <w:t>deictic centre.</w:t>
      </w:r>
      <w:r w:rsidR="00A75976">
        <w:rPr>
          <w:rStyle w:val="Funotenzeichen"/>
          <w:lang w:val="en-GB"/>
        </w:rPr>
        <w:footnoteReference w:id="20"/>
      </w:r>
      <w:r w:rsidR="00070F81">
        <w:rPr>
          <w:lang w:val="en-GB"/>
        </w:rPr>
        <w:t xml:space="preserve"> </w:t>
      </w:r>
      <w:r w:rsidR="00637CBA">
        <w:rPr>
          <w:lang w:val="en-GB"/>
        </w:rPr>
        <w:t xml:space="preserve">An important innovation is the fact that in some epigrams the subject of the verb of dedication in present form is the dedicator. The present verb refers therefore to the present time of the act of dedication accomplished by the dedicator. This means that the deictic centre is anchored now to </w:t>
      </w:r>
      <w:r w:rsidR="000200C9">
        <w:rPr>
          <w:lang w:val="en-GB"/>
        </w:rPr>
        <w:t xml:space="preserve">the moment of the dedication, when the dedicator is </w:t>
      </w:r>
      <w:r w:rsidR="005A40B6">
        <w:rPr>
          <w:lang w:val="en-GB"/>
        </w:rPr>
        <w:t xml:space="preserve">obviously </w:t>
      </w:r>
      <w:r w:rsidR="000200C9">
        <w:rPr>
          <w:lang w:val="en-GB"/>
        </w:rPr>
        <w:t xml:space="preserve">present. </w:t>
      </w:r>
      <w:r w:rsidR="000200C9" w:rsidRPr="000200C9">
        <w:rPr>
          <w:lang w:val="en-GB"/>
        </w:rPr>
        <w:t>M</w:t>
      </w:r>
      <w:r w:rsidR="000200C9">
        <w:rPr>
          <w:lang w:val="en-GB"/>
        </w:rPr>
        <w:t>ore evidently, in</w:t>
      </w:r>
      <w:r w:rsidR="000200C9" w:rsidRPr="000200C9">
        <w:rPr>
          <w:lang w:val="en-GB"/>
        </w:rPr>
        <w:t xml:space="preserve"> </w:t>
      </w:r>
      <w:r w:rsidR="00AF657E">
        <w:rPr>
          <w:lang w:val="en-GB"/>
        </w:rPr>
        <w:t>[</w:t>
      </w:r>
      <w:r w:rsidR="000200C9" w:rsidRPr="005A40B6">
        <w:rPr>
          <w:lang w:val="en-GB"/>
        </w:rPr>
        <w:t xml:space="preserve">Leon. </w:t>
      </w:r>
      <w:r w:rsidR="000200C9" w:rsidRPr="008933B7">
        <w:rPr>
          <w:i/>
          <w:lang w:val="en-GB"/>
        </w:rPr>
        <w:t xml:space="preserve">AP </w:t>
      </w:r>
      <w:r w:rsidR="000200C9" w:rsidRPr="008933B7">
        <w:rPr>
          <w:lang w:val="en-GB"/>
        </w:rPr>
        <w:t>VI 288 (</w:t>
      </w:r>
      <w:r w:rsidR="000200C9" w:rsidRPr="008933B7">
        <w:rPr>
          <w:i/>
          <w:lang w:val="en-GB"/>
        </w:rPr>
        <w:t xml:space="preserve">HE </w:t>
      </w:r>
      <w:r w:rsidR="000200C9" w:rsidRPr="008933B7">
        <w:rPr>
          <w:lang w:val="en-GB"/>
        </w:rPr>
        <w:t>2213-2222)</w:t>
      </w:r>
      <w:r w:rsidR="00AF657E">
        <w:rPr>
          <w:lang w:val="en-GB"/>
        </w:rPr>
        <w:t>]</w:t>
      </w:r>
      <w:r w:rsidR="000200C9" w:rsidRPr="008933B7">
        <w:rPr>
          <w:lang w:val="en-GB"/>
        </w:rPr>
        <w:t xml:space="preserve"> and </w:t>
      </w:r>
      <w:r w:rsidR="00AF657E">
        <w:rPr>
          <w:lang w:val="en-GB"/>
        </w:rPr>
        <w:t>[</w:t>
      </w:r>
      <w:r w:rsidR="000200C9" w:rsidRPr="008933B7">
        <w:rPr>
          <w:lang w:val="en-GB"/>
        </w:rPr>
        <w:t xml:space="preserve">Phan. </w:t>
      </w:r>
      <w:r w:rsidR="000200C9" w:rsidRPr="000200C9">
        <w:rPr>
          <w:i/>
          <w:lang w:val="en-GB"/>
        </w:rPr>
        <w:t xml:space="preserve">AP </w:t>
      </w:r>
      <w:r w:rsidR="000200C9" w:rsidRPr="000200C9">
        <w:rPr>
          <w:lang w:val="en-GB"/>
        </w:rPr>
        <w:t>VI 299 (</w:t>
      </w:r>
      <w:r w:rsidR="000200C9" w:rsidRPr="000200C9">
        <w:rPr>
          <w:i/>
          <w:lang w:val="en-GB"/>
        </w:rPr>
        <w:t xml:space="preserve">HE </w:t>
      </w:r>
      <w:r w:rsidR="000200C9" w:rsidRPr="000200C9">
        <w:rPr>
          <w:lang w:val="en-GB"/>
        </w:rPr>
        <w:t>2994-3001)</w:t>
      </w:r>
      <w:r w:rsidR="00AF657E">
        <w:rPr>
          <w:lang w:val="en-GB"/>
        </w:rPr>
        <w:t>]</w:t>
      </w:r>
      <w:r w:rsidR="000200C9" w:rsidRPr="000200C9">
        <w:rPr>
          <w:lang w:val="en-GB"/>
        </w:rPr>
        <w:t>, the dedicator is the speaker and consequently the very deictic centre.</w:t>
      </w:r>
      <w:r w:rsidR="007B5D43">
        <w:rPr>
          <w:lang w:val="en-GB"/>
        </w:rPr>
        <w:t xml:space="preserve"> Another interesting case is found in </w:t>
      </w:r>
      <w:r w:rsidR="00AF657E">
        <w:rPr>
          <w:lang w:val="en-GB"/>
        </w:rPr>
        <w:t>[</w:t>
      </w:r>
      <w:r w:rsidR="007B5D43">
        <w:rPr>
          <w:lang w:val="en-GB"/>
        </w:rPr>
        <w:t xml:space="preserve">Call. </w:t>
      </w:r>
      <w:r w:rsidR="007B5D43" w:rsidRPr="008933B7">
        <w:rPr>
          <w:i/>
          <w:lang w:val="en-GB"/>
        </w:rPr>
        <w:t xml:space="preserve">AP </w:t>
      </w:r>
      <w:r w:rsidR="007B5D43" w:rsidRPr="008933B7">
        <w:rPr>
          <w:lang w:val="en-GB"/>
        </w:rPr>
        <w:t>XIII 7 (</w:t>
      </w:r>
      <w:r w:rsidR="007B5D43" w:rsidRPr="008933B7">
        <w:rPr>
          <w:i/>
          <w:lang w:val="en-GB"/>
        </w:rPr>
        <w:t xml:space="preserve">HE </w:t>
      </w:r>
      <w:r w:rsidR="007B5D43" w:rsidRPr="008933B7">
        <w:rPr>
          <w:lang w:val="en-GB"/>
        </w:rPr>
        <w:t>1129-1134)</w:t>
      </w:r>
      <w:r w:rsidR="00AF657E">
        <w:rPr>
          <w:lang w:val="en-GB"/>
        </w:rPr>
        <w:t>]</w:t>
      </w:r>
      <w:r w:rsidR="007B5D43" w:rsidRPr="008933B7">
        <w:rPr>
          <w:lang w:val="en-GB"/>
        </w:rPr>
        <w:t xml:space="preserve"> and </w:t>
      </w:r>
      <w:r w:rsidR="00AF657E">
        <w:rPr>
          <w:lang w:val="en-GB"/>
        </w:rPr>
        <w:t>[</w:t>
      </w:r>
      <w:r w:rsidR="007B5D43" w:rsidRPr="008933B7">
        <w:rPr>
          <w:lang w:val="en-GB"/>
        </w:rPr>
        <w:t xml:space="preserve">Diosc. </w:t>
      </w:r>
      <w:r w:rsidR="007B5D43" w:rsidRPr="008933B7">
        <w:rPr>
          <w:i/>
          <w:lang w:val="en-GB"/>
        </w:rPr>
        <w:t xml:space="preserve">AP </w:t>
      </w:r>
      <w:r w:rsidR="007B5D43" w:rsidRPr="008933B7">
        <w:rPr>
          <w:lang w:val="en-GB"/>
        </w:rPr>
        <w:t>VI 220 (</w:t>
      </w:r>
      <w:r w:rsidR="007B5D43" w:rsidRPr="008933B7">
        <w:rPr>
          <w:i/>
          <w:lang w:val="en-GB"/>
        </w:rPr>
        <w:t xml:space="preserve">HE </w:t>
      </w:r>
      <w:r w:rsidR="007B5D43" w:rsidRPr="008933B7">
        <w:rPr>
          <w:lang w:val="en-GB"/>
        </w:rPr>
        <w:t>1539-1554)</w:t>
      </w:r>
      <w:r w:rsidR="00AF657E">
        <w:rPr>
          <w:lang w:val="en-GB"/>
        </w:rPr>
        <w:t>]</w:t>
      </w:r>
      <w:r w:rsidR="007B5D43" w:rsidRPr="008933B7">
        <w:rPr>
          <w:lang w:val="en-GB"/>
        </w:rPr>
        <w:t xml:space="preserve">. </w:t>
      </w:r>
      <w:r w:rsidR="007B5D43">
        <w:rPr>
          <w:lang w:val="en-GB"/>
        </w:rPr>
        <w:t>In these</w:t>
      </w:r>
      <w:r w:rsidR="007B5D43" w:rsidRPr="007B5D43">
        <w:rPr>
          <w:lang w:val="en-GB"/>
        </w:rPr>
        <w:t xml:space="preserve"> two epigrams the dedicator, who speaks in the first person, pronounces the dedicatory formula</w:t>
      </w:r>
      <w:r w:rsidR="00E90A78">
        <w:rPr>
          <w:lang w:val="en-GB"/>
        </w:rPr>
        <w:t>,</w:t>
      </w:r>
      <w:r w:rsidR="007B5D43">
        <w:rPr>
          <w:lang w:val="en-GB"/>
        </w:rPr>
        <w:t xml:space="preserve"> and this is reported by the epigram as</w:t>
      </w:r>
      <w:r w:rsidR="00E90A78">
        <w:rPr>
          <w:lang w:val="en-GB"/>
        </w:rPr>
        <w:t xml:space="preserve"> a</w:t>
      </w:r>
      <w:r w:rsidR="007B5D43">
        <w:rPr>
          <w:lang w:val="en-GB"/>
        </w:rPr>
        <w:t xml:space="preserve"> direct discourse. Such examples </w:t>
      </w:r>
      <w:r w:rsidR="00931F87">
        <w:rPr>
          <w:lang w:val="en-GB"/>
        </w:rPr>
        <w:t>indicate that in the development of the Hellenistic epigram the frames of reference multiply. The authors explore new point of views, not anymore tied only to the dedicated object.</w:t>
      </w:r>
    </w:p>
    <w:p w14:paraId="5498721F" w14:textId="4473D6ED" w:rsidR="00005924" w:rsidRPr="004D0E1E" w:rsidRDefault="00931F87" w:rsidP="008C62C7">
      <w:pPr>
        <w:spacing w:line="276" w:lineRule="auto"/>
        <w:ind w:firstLine="708"/>
        <w:jc w:val="both"/>
        <w:rPr>
          <w:lang w:val="en-GB"/>
        </w:rPr>
      </w:pPr>
      <w:r>
        <w:rPr>
          <w:lang w:val="en-GB"/>
        </w:rPr>
        <w:lastRenderedPageBreak/>
        <w:t>These figu</w:t>
      </w:r>
      <w:r w:rsidR="007C2398">
        <w:rPr>
          <w:lang w:val="en-GB"/>
        </w:rPr>
        <w:t>res, which obviously require</w:t>
      </w:r>
      <w:del w:id="64" w:author="Flavia Licciardello" w:date="2016-02-03T15:13:00Z">
        <w:r w:rsidR="007C2398" w:rsidDel="00826D7A">
          <w:rPr>
            <w:lang w:val="en-GB"/>
          </w:rPr>
          <w:delText>s</w:delText>
        </w:r>
      </w:del>
      <w:r w:rsidR="007C2398">
        <w:rPr>
          <w:lang w:val="en-GB"/>
        </w:rPr>
        <w:t xml:space="preserve"> </w:t>
      </w:r>
      <w:r>
        <w:rPr>
          <w:lang w:val="en-GB"/>
        </w:rPr>
        <w:t xml:space="preserve">more in-depth analysis, </w:t>
      </w:r>
      <w:r w:rsidR="00FE4237">
        <w:rPr>
          <w:lang w:val="en-GB"/>
        </w:rPr>
        <w:t>are an interesting sign of the transformation and development of the epigrammatic genre in the Hellenistic epoch. T</w:t>
      </w:r>
      <w:r w:rsidR="004D0E1E">
        <w:rPr>
          <w:lang w:val="en-GB"/>
        </w:rPr>
        <w:t>hough the poets</w:t>
      </w:r>
      <w:r w:rsidR="00FE4237">
        <w:rPr>
          <w:lang w:val="en-GB"/>
        </w:rPr>
        <w:t xml:space="preserve"> still move along the path of the epigraphic tradition, the</w:t>
      </w:r>
      <w:r w:rsidR="004D0E1E">
        <w:rPr>
          <w:lang w:val="en-GB"/>
        </w:rPr>
        <w:t>y</w:t>
      </w:r>
      <w:r w:rsidR="00FE4237">
        <w:rPr>
          <w:lang w:val="en-GB"/>
        </w:rPr>
        <w:t xml:space="preserve"> include new elements in their celebration of the dedicatory act</w:t>
      </w:r>
      <w:r w:rsidR="004D0E1E">
        <w:rPr>
          <w:lang w:val="en-GB"/>
        </w:rPr>
        <w:t xml:space="preserve">. Elements already employed from the beginning of the epigrammatic genre are retrieved and renewed, by combining them with new perspectives. </w:t>
      </w:r>
    </w:p>
    <w:p w14:paraId="761E09B6" w14:textId="533F4971" w:rsidR="00341A64" w:rsidRPr="008C62C7" w:rsidRDefault="00510FDA" w:rsidP="008C62C7">
      <w:pPr>
        <w:spacing w:before="240" w:after="240" w:line="276" w:lineRule="auto"/>
        <w:jc w:val="both"/>
        <w:rPr>
          <w:b/>
          <w:sz w:val="24"/>
          <w:szCs w:val="24"/>
          <w:lang w:val="en-US"/>
        </w:rPr>
      </w:pPr>
      <w:r w:rsidRPr="008C62C7">
        <w:rPr>
          <w:b/>
          <w:sz w:val="24"/>
          <w:szCs w:val="24"/>
          <w:lang w:val="en-US"/>
        </w:rPr>
        <w:t>1</w:t>
      </w:r>
      <w:r w:rsidR="00341A64" w:rsidRPr="008C62C7">
        <w:rPr>
          <w:b/>
          <w:sz w:val="24"/>
          <w:szCs w:val="24"/>
          <w:lang w:val="en-US"/>
        </w:rPr>
        <w:t>.</w:t>
      </w:r>
      <w:r w:rsidRPr="008C62C7">
        <w:rPr>
          <w:b/>
          <w:sz w:val="24"/>
          <w:szCs w:val="24"/>
          <w:lang w:val="en-US"/>
        </w:rPr>
        <w:t>5</w:t>
      </w:r>
      <w:r w:rsidR="00341A64" w:rsidRPr="008C62C7">
        <w:rPr>
          <w:b/>
          <w:sz w:val="24"/>
          <w:szCs w:val="24"/>
          <w:lang w:val="en-US"/>
        </w:rPr>
        <w:t xml:space="preserve"> Conclusion</w:t>
      </w:r>
    </w:p>
    <w:p w14:paraId="6C603AEA" w14:textId="2D505CFB" w:rsidR="00A25B53" w:rsidRDefault="007C2398" w:rsidP="00A25B53">
      <w:pPr>
        <w:spacing w:line="276" w:lineRule="auto"/>
        <w:jc w:val="both"/>
        <w:rPr>
          <w:ins w:id="65" w:author="Flavia Licciardello" w:date="2016-02-03T15:13:00Z"/>
          <w:lang w:val="en-US"/>
        </w:rPr>
      </w:pPr>
      <w:r>
        <w:rPr>
          <w:lang w:val="en-US"/>
        </w:rPr>
        <w:t xml:space="preserve">The database </w:t>
      </w:r>
      <w:r w:rsidR="00341A64">
        <w:rPr>
          <w:lang w:val="en-US"/>
        </w:rPr>
        <w:t xml:space="preserve">presented </w:t>
      </w:r>
      <w:r>
        <w:rPr>
          <w:lang w:val="en-US"/>
        </w:rPr>
        <w:t>here is designed to be</w:t>
      </w:r>
      <w:r w:rsidR="00341A64">
        <w:rPr>
          <w:lang w:val="en-US"/>
        </w:rPr>
        <w:t xml:space="preserve"> a helpful tool in the </w:t>
      </w:r>
      <w:r>
        <w:rPr>
          <w:lang w:val="en-US"/>
        </w:rPr>
        <w:t>study of heterogeneous material. This tool will allow us to apply</w:t>
      </w:r>
      <w:r w:rsidR="00341A64">
        <w:rPr>
          <w:lang w:val="en-US"/>
        </w:rPr>
        <w:t xml:space="preserve"> an interdisciplinary approach, which combines epigraphi</w:t>
      </w:r>
      <w:r>
        <w:rPr>
          <w:lang w:val="en-US"/>
        </w:rPr>
        <w:t>c, linguistic and philological strategies</w:t>
      </w:r>
      <w:r w:rsidR="00341A64">
        <w:rPr>
          <w:lang w:val="en-US"/>
        </w:rPr>
        <w:t>. It not only helps to m</w:t>
      </w:r>
      <w:r>
        <w:rPr>
          <w:lang w:val="en-US"/>
        </w:rPr>
        <w:t xml:space="preserve">anage a large quantity of data, </w:t>
      </w:r>
      <w:r w:rsidR="00341A64">
        <w:rPr>
          <w:lang w:val="en-US"/>
        </w:rPr>
        <w:t xml:space="preserve">it also organises the results of the analysis on the texts in a practical way. </w:t>
      </w:r>
    </w:p>
    <w:p w14:paraId="6E076D49" w14:textId="77777777" w:rsidR="000254F9" w:rsidRPr="007C5090" w:rsidRDefault="000254F9" w:rsidP="000254F9">
      <w:pPr>
        <w:spacing w:line="276" w:lineRule="auto"/>
        <w:jc w:val="both"/>
        <w:rPr>
          <w:ins w:id="66" w:author="Flavia Licciardello" w:date="2016-02-03T15:14:00Z"/>
          <w:rFonts w:eastAsia="Arial Unicode MS"/>
          <w:iCs/>
        </w:rPr>
      </w:pPr>
      <w:ins w:id="67" w:author="Flavia Licciardello" w:date="2016-02-03T15:14:00Z">
        <w:r w:rsidRPr="007C5090">
          <w:t xml:space="preserve">[SPAZIO </w:t>
        </w:r>
        <w:r>
          <w:t xml:space="preserve">TRA PARAGRAFI </w:t>
        </w:r>
        <w:r w:rsidRPr="007C5090">
          <w:t>DA TOGLIERE NEL PDF]</w:t>
        </w:r>
      </w:ins>
    </w:p>
    <w:p w14:paraId="090C72B1" w14:textId="480474F3" w:rsidR="000254F9" w:rsidRPr="000254F9" w:rsidDel="000254F9" w:rsidRDefault="000254F9" w:rsidP="00A25B53">
      <w:pPr>
        <w:spacing w:line="276" w:lineRule="auto"/>
        <w:jc w:val="both"/>
        <w:rPr>
          <w:del w:id="68" w:author="Flavia Licciardello" w:date="2016-02-03T15:14:00Z"/>
          <w:rPrChange w:id="69" w:author="Flavia Licciardello" w:date="2016-02-03T15:13:00Z">
            <w:rPr>
              <w:del w:id="70" w:author="Flavia Licciardello" w:date="2016-02-03T15:14:00Z"/>
              <w:lang w:val="en-US"/>
            </w:rPr>
          </w:rPrChange>
        </w:rPr>
      </w:pPr>
    </w:p>
    <w:p w14:paraId="757521A4" w14:textId="099036E7" w:rsidR="0047500F" w:rsidRDefault="00341A64" w:rsidP="00A25B53">
      <w:pPr>
        <w:spacing w:line="276" w:lineRule="auto"/>
        <w:ind w:firstLine="708"/>
        <w:jc w:val="both"/>
        <w:rPr>
          <w:ins w:id="71" w:author="Flavia Licciardello" w:date="2016-02-03T15:14:00Z"/>
          <w:rFonts w:eastAsia="Arial Unicode MS"/>
          <w:iCs/>
          <w:lang w:val="en-GB"/>
        </w:rPr>
      </w:pPr>
      <w:r>
        <w:rPr>
          <w:lang w:val="en-US"/>
        </w:rPr>
        <w:t>Th</w:t>
      </w:r>
      <w:r w:rsidR="00B61DA7">
        <w:rPr>
          <w:lang w:val="en-US"/>
        </w:rPr>
        <w:t xml:space="preserve">e coherent organisation of the data into a database has two clear advantages. On the one hand, </w:t>
      </w:r>
      <w:r w:rsidR="00B61DA7">
        <w:rPr>
          <w:rFonts w:eastAsia="Arial Unicode MS"/>
          <w:iCs/>
          <w:lang w:val="en-GB"/>
        </w:rPr>
        <w:t xml:space="preserve">the database provides an overview of the whole corpus. This could be used, </w:t>
      </w:r>
      <w:r w:rsidR="003B723A">
        <w:rPr>
          <w:lang w:val="en-US"/>
        </w:rPr>
        <w:t>for exa</w:t>
      </w:r>
      <w:r>
        <w:rPr>
          <w:lang w:val="en-US"/>
        </w:rPr>
        <w:t>mple, to</w:t>
      </w:r>
      <w:r w:rsidR="004D0E1E">
        <w:rPr>
          <w:lang w:val="en-US"/>
        </w:rPr>
        <w:t xml:space="preserve"> </w:t>
      </w:r>
      <w:r>
        <w:rPr>
          <w:lang w:val="en-US"/>
        </w:rPr>
        <w:t xml:space="preserve">detect </w:t>
      </w:r>
      <w:r w:rsidR="007C2398">
        <w:rPr>
          <w:lang w:val="en-US"/>
        </w:rPr>
        <w:t xml:space="preserve">easily </w:t>
      </w:r>
      <w:r>
        <w:rPr>
          <w:lang w:val="en-US"/>
        </w:rPr>
        <w:t>spec</w:t>
      </w:r>
      <w:r w:rsidR="007C2398">
        <w:rPr>
          <w:lang w:val="en-US"/>
        </w:rPr>
        <w:t>ific trends and recurring</w:t>
      </w:r>
      <w:r>
        <w:rPr>
          <w:lang w:val="en-US"/>
        </w:rPr>
        <w:t xml:space="preserve"> elements in the corpus, or to consult and combine the data</w:t>
      </w:r>
      <w:r w:rsidR="00B61DA7">
        <w:rPr>
          <w:lang w:val="en-US"/>
        </w:rPr>
        <w:t xml:space="preserve"> from different points of view. On the other hand, </w:t>
      </w:r>
      <w:r w:rsidR="00A25B53">
        <w:rPr>
          <w:lang w:val="en-US"/>
        </w:rPr>
        <w:t>it is possible to retrieve rapidly the data connected to each specific text. This comprehensive look, on the whole</w:t>
      </w:r>
      <w:r w:rsidR="007C2398">
        <w:rPr>
          <w:lang w:val="en-US"/>
        </w:rPr>
        <w:t xml:space="preserve"> as well as in</w:t>
      </w:r>
      <w:r w:rsidR="00A25B53">
        <w:rPr>
          <w:lang w:val="en-US"/>
        </w:rPr>
        <w:t xml:space="preserve"> the particular, would be difficult to </w:t>
      </w:r>
      <w:r w:rsidR="003B040D">
        <w:rPr>
          <w:lang w:val="en-US"/>
        </w:rPr>
        <w:t>obtain</w:t>
      </w:r>
      <w:r w:rsidR="00A25B53">
        <w:rPr>
          <w:lang w:val="en-US"/>
        </w:rPr>
        <w:t xml:space="preserve"> otherwise and it make</w:t>
      </w:r>
      <w:r w:rsidR="003B040D">
        <w:rPr>
          <w:lang w:val="en-US"/>
        </w:rPr>
        <w:t>s</w:t>
      </w:r>
      <w:r w:rsidR="00A25B53">
        <w:rPr>
          <w:lang w:val="en-US"/>
        </w:rPr>
        <w:t xml:space="preserve"> the database </w:t>
      </w:r>
      <w:r w:rsidR="0047500F">
        <w:rPr>
          <w:rFonts w:eastAsia="Arial Unicode MS"/>
          <w:iCs/>
          <w:lang w:val="en-GB"/>
        </w:rPr>
        <w:t>a fundamental tool for dealing</w:t>
      </w:r>
      <w:r w:rsidR="00A25B53">
        <w:rPr>
          <w:rFonts w:eastAsia="Arial Unicode MS"/>
          <w:iCs/>
          <w:lang w:val="en-GB"/>
        </w:rPr>
        <w:t xml:space="preserve"> with</w:t>
      </w:r>
      <w:r w:rsidR="007C2398">
        <w:rPr>
          <w:rFonts w:eastAsia="Arial Unicode MS"/>
          <w:iCs/>
          <w:lang w:val="en-GB"/>
        </w:rPr>
        <w:t xml:space="preserve"> complex materials and applying</w:t>
      </w:r>
      <w:r w:rsidR="0047500F">
        <w:rPr>
          <w:rFonts w:eastAsia="Arial Unicode MS"/>
          <w:iCs/>
          <w:lang w:val="en-GB"/>
        </w:rPr>
        <w:t xml:space="preserve"> different levels</w:t>
      </w:r>
      <w:r w:rsidR="00A25B53">
        <w:rPr>
          <w:rFonts w:eastAsia="Arial Unicode MS"/>
          <w:iCs/>
          <w:lang w:val="en-GB"/>
        </w:rPr>
        <w:t xml:space="preserve"> of analysis.</w:t>
      </w:r>
    </w:p>
    <w:p w14:paraId="509FFC70" w14:textId="77777777" w:rsidR="000254F9" w:rsidRPr="007C5090" w:rsidRDefault="000254F9" w:rsidP="000254F9">
      <w:pPr>
        <w:spacing w:line="276" w:lineRule="auto"/>
        <w:jc w:val="both"/>
        <w:rPr>
          <w:ins w:id="72" w:author="Flavia Licciardello" w:date="2016-02-03T15:14:00Z"/>
          <w:rFonts w:eastAsia="Arial Unicode MS"/>
          <w:iCs/>
        </w:rPr>
      </w:pPr>
      <w:ins w:id="73" w:author="Flavia Licciardello" w:date="2016-02-03T15:14:00Z">
        <w:r w:rsidRPr="007C5090">
          <w:t xml:space="preserve">[SPAZIO </w:t>
        </w:r>
        <w:r>
          <w:t xml:space="preserve">TRA PARAGRAFI </w:t>
        </w:r>
        <w:r w:rsidRPr="007C5090">
          <w:t>DA TOGLIERE NEL PDF]</w:t>
        </w:r>
      </w:ins>
    </w:p>
    <w:p w14:paraId="65E98F4D" w14:textId="68E9138D" w:rsidR="000254F9" w:rsidRPr="000254F9" w:rsidDel="000254F9" w:rsidRDefault="000254F9" w:rsidP="00A25B53">
      <w:pPr>
        <w:spacing w:line="276" w:lineRule="auto"/>
        <w:ind w:firstLine="708"/>
        <w:jc w:val="both"/>
        <w:rPr>
          <w:del w:id="74" w:author="Flavia Licciardello" w:date="2016-02-03T15:14:00Z"/>
          <w:rPrChange w:id="75" w:author="Flavia Licciardello" w:date="2016-02-03T15:14:00Z">
            <w:rPr>
              <w:del w:id="76" w:author="Flavia Licciardello" w:date="2016-02-03T15:14:00Z"/>
              <w:lang w:val="en-US"/>
            </w:rPr>
          </w:rPrChange>
        </w:rPr>
      </w:pPr>
    </w:p>
    <w:p w14:paraId="21935A08" w14:textId="46B2AA14" w:rsidR="00A25B53" w:rsidRDefault="00A25B53" w:rsidP="00341A64">
      <w:pPr>
        <w:spacing w:line="276" w:lineRule="auto"/>
        <w:jc w:val="both"/>
        <w:rPr>
          <w:ins w:id="77" w:author="Flavia Licciardello" w:date="2016-02-03T15:14:00Z"/>
          <w:rFonts w:eastAsia="Arial Unicode MS"/>
          <w:iCs/>
          <w:lang w:val="en-GB"/>
        </w:rPr>
      </w:pPr>
      <w:r w:rsidRPr="000254F9">
        <w:rPr>
          <w:rFonts w:eastAsia="Arial Unicode MS"/>
          <w:iCs/>
          <w:rPrChange w:id="78" w:author="Flavia Licciardello" w:date="2016-02-03T15:14:00Z">
            <w:rPr>
              <w:rFonts w:eastAsia="Arial Unicode MS"/>
              <w:iCs/>
              <w:lang w:val="en-GB"/>
            </w:rPr>
          </w:rPrChange>
        </w:rPr>
        <w:tab/>
      </w:r>
      <w:r>
        <w:rPr>
          <w:rFonts w:eastAsia="Arial Unicode MS"/>
          <w:iCs/>
          <w:lang w:val="en-GB"/>
        </w:rPr>
        <w:t xml:space="preserve">It is important to stress that this database </w:t>
      </w:r>
      <w:r w:rsidR="007C2398">
        <w:rPr>
          <w:rFonts w:eastAsia="Arial Unicode MS"/>
          <w:iCs/>
          <w:lang w:val="en-GB"/>
        </w:rPr>
        <w:t>aims to enable many</w:t>
      </w:r>
      <w:r>
        <w:rPr>
          <w:rFonts w:eastAsia="Arial Unicode MS"/>
          <w:iCs/>
          <w:lang w:val="en-GB"/>
        </w:rPr>
        <w:t xml:space="preserve"> possible</w:t>
      </w:r>
      <w:r w:rsidR="003B040D">
        <w:rPr>
          <w:rFonts w:eastAsia="Arial Unicode MS"/>
          <w:iCs/>
          <w:lang w:val="en-GB"/>
        </w:rPr>
        <w:t xml:space="preserve">, </w:t>
      </w:r>
      <w:r>
        <w:rPr>
          <w:rFonts w:eastAsia="Arial Unicode MS"/>
          <w:iCs/>
          <w:lang w:val="en-GB"/>
        </w:rPr>
        <w:t xml:space="preserve">different research. The structure is not based on a single, pre-fixed hypothesis of </w:t>
      </w:r>
      <w:r w:rsidR="00481EED">
        <w:rPr>
          <w:rFonts w:eastAsia="Arial Unicode MS"/>
          <w:iCs/>
          <w:lang w:val="en-GB"/>
        </w:rPr>
        <w:t>investigation</w:t>
      </w:r>
      <w:r w:rsidR="007C2398">
        <w:rPr>
          <w:rFonts w:eastAsia="Arial Unicode MS"/>
          <w:iCs/>
          <w:lang w:val="en-GB"/>
        </w:rPr>
        <w:t>, but is built so as</w:t>
      </w:r>
      <w:r w:rsidR="003B040D">
        <w:rPr>
          <w:rFonts w:eastAsia="Arial Unicode MS"/>
          <w:iCs/>
          <w:lang w:val="en-GB"/>
        </w:rPr>
        <w:t xml:space="preserve"> to let the user interrogate the data in different ways</w:t>
      </w:r>
      <w:r w:rsidR="00481EED">
        <w:rPr>
          <w:rFonts w:eastAsia="Arial Unicode MS"/>
          <w:iCs/>
          <w:lang w:val="en-GB"/>
        </w:rPr>
        <w:t xml:space="preserve">, without defining a priori the direction of the research. </w:t>
      </w:r>
    </w:p>
    <w:p w14:paraId="380CBFF3" w14:textId="342E8873" w:rsidR="000254F9" w:rsidRPr="000254F9" w:rsidRDefault="000254F9" w:rsidP="00341A64">
      <w:pPr>
        <w:spacing w:line="276" w:lineRule="auto"/>
        <w:jc w:val="both"/>
        <w:rPr>
          <w:rFonts w:eastAsia="Arial Unicode MS"/>
          <w:iCs/>
          <w:rPrChange w:id="79" w:author="Flavia Licciardello" w:date="2016-02-03T15:14:00Z">
            <w:rPr>
              <w:rFonts w:eastAsia="Arial Unicode MS"/>
              <w:iCs/>
              <w:lang w:val="en-GB"/>
            </w:rPr>
          </w:rPrChange>
        </w:rPr>
      </w:pPr>
      <w:ins w:id="80" w:author="Flavia Licciardello" w:date="2016-02-03T15:14:00Z">
        <w:r w:rsidRPr="007C5090">
          <w:t xml:space="preserve">[SPAZIO </w:t>
        </w:r>
        <w:r>
          <w:t xml:space="preserve">TRA PARAGRAFI </w:t>
        </w:r>
        <w:r w:rsidRPr="007C5090">
          <w:t>DA TOGLIERE NEL PDF]</w:t>
        </w:r>
      </w:ins>
    </w:p>
    <w:p w14:paraId="20953D3E" w14:textId="07170BD5" w:rsidR="008C62C7" w:rsidRPr="003B723A" w:rsidRDefault="00481EED" w:rsidP="001443D8">
      <w:pPr>
        <w:spacing w:line="276" w:lineRule="auto"/>
        <w:jc w:val="both"/>
        <w:rPr>
          <w:rFonts w:eastAsia="Arial Unicode MS"/>
          <w:iCs/>
          <w:lang w:val="en-GB"/>
        </w:rPr>
      </w:pPr>
      <w:r w:rsidRPr="000254F9">
        <w:rPr>
          <w:rFonts w:eastAsia="Arial Unicode MS"/>
          <w:iCs/>
          <w:rPrChange w:id="81" w:author="Flavia Licciardello" w:date="2016-02-03T15:14:00Z">
            <w:rPr>
              <w:rFonts w:eastAsia="Arial Unicode MS"/>
              <w:iCs/>
              <w:lang w:val="en-GB"/>
            </w:rPr>
          </w:rPrChange>
        </w:rPr>
        <w:tab/>
      </w:r>
      <w:r>
        <w:rPr>
          <w:rFonts w:eastAsia="Arial Unicode MS"/>
          <w:iCs/>
          <w:lang w:val="en-GB"/>
        </w:rPr>
        <w:t>Moreover</w:t>
      </w:r>
      <w:r w:rsidR="00BC214F">
        <w:rPr>
          <w:rFonts w:eastAsia="Arial Unicode MS"/>
          <w:iCs/>
          <w:lang w:val="en-GB"/>
        </w:rPr>
        <w:t xml:space="preserve">, the </w:t>
      </w:r>
      <w:r>
        <w:rPr>
          <w:rFonts w:eastAsia="Arial Unicode MS"/>
          <w:iCs/>
          <w:lang w:val="en-GB"/>
        </w:rPr>
        <w:t xml:space="preserve">database is </w:t>
      </w:r>
      <w:r w:rsidR="007C2398">
        <w:rPr>
          <w:rFonts w:eastAsia="Arial Unicode MS"/>
          <w:iCs/>
          <w:lang w:val="en-GB"/>
        </w:rPr>
        <w:t xml:space="preserve">a </w:t>
      </w:r>
      <w:r>
        <w:rPr>
          <w:rFonts w:eastAsia="Arial Unicode MS"/>
          <w:iCs/>
          <w:lang w:val="en-GB"/>
        </w:rPr>
        <w:t>dyn</w:t>
      </w:r>
      <w:r w:rsidR="003B723A">
        <w:rPr>
          <w:rFonts w:eastAsia="Arial Unicode MS"/>
          <w:iCs/>
          <w:lang w:val="en-GB"/>
        </w:rPr>
        <w:t>amic tool and</w:t>
      </w:r>
      <w:r>
        <w:rPr>
          <w:rFonts w:eastAsia="Arial Unicode MS"/>
          <w:iCs/>
          <w:lang w:val="en-GB"/>
        </w:rPr>
        <w:t xml:space="preserve"> suitable for </w:t>
      </w:r>
      <w:r w:rsidR="00BC214F">
        <w:rPr>
          <w:rFonts w:eastAsia="Arial Unicode MS"/>
          <w:iCs/>
          <w:lang w:val="en-GB"/>
        </w:rPr>
        <w:t xml:space="preserve">further and continual additions. This feature is particularly valuable in the field of the epigrammatic poetry, where continual discoveries of new material (on stone, but also on papyrus) </w:t>
      </w:r>
      <w:r w:rsidR="007C2398">
        <w:rPr>
          <w:rFonts w:eastAsia="Arial Unicode MS"/>
          <w:iCs/>
          <w:lang w:val="en-GB"/>
        </w:rPr>
        <w:t>require</w:t>
      </w:r>
      <w:del w:id="82" w:author="Flavia Licciardello" w:date="2016-02-03T15:14:00Z">
        <w:r w:rsidR="007C2398" w:rsidDel="000254F9">
          <w:rPr>
            <w:rFonts w:eastAsia="Arial Unicode MS"/>
            <w:iCs/>
            <w:lang w:val="en-GB"/>
          </w:rPr>
          <w:delText>s</w:delText>
        </w:r>
      </w:del>
      <w:r w:rsidR="007C2398">
        <w:rPr>
          <w:rFonts w:eastAsia="Arial Unicode MS"/>
          <w:iCs/>
          <w:lang w:val="en-GB"/>
        </w:rPr>
        <w:t xml:space="preserve"> us</w:t>
      </w:r>
      <w:r w:rsidR="00BC214F">
        <w:rPr>
          <w:rFonts w:eastAsia="Arial Unicode MS"/>
          <w:iCs/>
          <w:lang w:val="en-GB"/>
        </w:rPr>
        <w:t xml:space="preserve"> to enlarge and re-work the corpora constantly. In this regard, </w:t>
      </w:r>
      <w:r w:rsidR="007C2398">
        <w:rPr>
          <w:rFonts w:eastAsia="Arial Unicode MS"/>
          <w:iCs/>
          <w:lang w:val="en-GB"/>
        </w:rPr>
        <w:t xml:space="preserve">the database </w:t>
      </w:r>
      <w:r w:rsidR="003B723A">
        <w:rPr>
          <w:rFonts w:eastAsia="Arial Unicode MS"/>
          <w:iCs/>
          <w:lang w:val="en-GB"/>
        </w:rPr>
        <w:t xml:space="preserve">presented </w:t>
      </w:r>
      <w:r w:rsidR="007C2398">
        <w:rPr>
          <w:rFonts w:eastAsia="Arial Unicode MS"/>
          <w:iCs/>
          <w:lang w:val="en-GB"/>
        </w:rPr>
        <w:t>here i</w:t>
      </w:r>
      <w:r w:rsidR="003B723A">
        <w:rPr>
          <w:rFonts w:eastAsia="Arial Unicode MS"/>
          <w:iCs/>
          <w:lang w:val="en-GB"/>
        </w:rPr>
        <w:t xml:space="preserve">s not only </w:t>
      </w:r>
      <w:r w:rsidR="007C2398">
        <w:rPr>
          <w:rFonts w:eastAsia="Arial Unicode MS"/>
          <w:iCs/>
          <w:lang w:val="en-GB"/>
        </w:rPr>
        <w:t xml:space="preserve">a response </w:t>
      </w:r>
      <w:r w:rsidR="003B723A">
        <w:rPr>
          <w:rFonts w:eastAsia="Arial Unicode MS"/>
          <w:iCs/>
          <w:lang w:val="en-GB"/>
        </w:rPr>
        <w:t xml:space="preserve">to the recent need, </w:t>
      </w:r>
      <w:r w:rsidR="003B723A">
        <w:rPr>
          <w:lang w:val="en-US"/>
        </w:rPr>
        <w:t xml:space="preserve">in the specific field of epigrammatic studies, </w:t>
      </w:r>
      <w:r w:rsidR="007C2398">
        <w:rPr>
          <w:rFonts w:eastAsia="Arial Unicode MS"/>
          <w:iCs/>
          <w:lang w:val="en-GB"/>
        </w:rPr>
        <w:t>to create</w:t>
      </w:r>
      <w:r w:rsidR="003B723A">
        <w:rPr>
          <w:rFonts w:eastAsia="Arial Unicode MS"/>
          <w:iCs/>
          <w:lang w:val="en-GB"/>
        </w:rPr>
        <w:t xml:space="preserve"> corpora that combine </w:t>
      </w:r>
      <w:r w:rsidR="00341A64">
        <w:rPr>
          <w:lang w:val="en-US"/>
        </w:rPr>
        <w:t xml:space="preserve">epigraphic and </w:t>
      </w:r>
      <w:r w:rsidR="003B723A">
        <w:rPr>
          <w:lang w:val="en-US"/>
        </w:rPr>
        <w:t>‘</w:t>
      </w:r>
      <w:r w:rsidR="00341A64">
        <w:rPr>
          <w:lang w:val="en-US"/>
        </w:rPr>
        <w:t>lit</w:t>
      </w:r>
      <w:r w:rsidR="007C2398">
        <w:rPr>
          <w:lang w:val="en-US"/>
        </w:rPr>
        <w:t xml:space="preserve">erary’ materials, </w:t>
      </w:r>
      <w:r w:rsidR="003B723A">
        <w:rPr>
          <w:lang w:val="en-US"/>
        </w:rPr>
        <w:t>it is also open to future additions and</w:t>
      </w:r>
      <w:r w:rsidR="007C2398">
        <w:rPr>
          <w:lang w:val="en-US"/>
        </w:rPr>
        <w:t xml:space="preserve"> new research</w:t>
      </w:r>
      <w:r w:rsidR="003B723A">
        <w:rPr>
          <w:lang w:val="en-US"/>
        </w:rPr>
        <w:t>.</w:t>
      </w:r>
    </w:p>
    <w:p w14:paraId="185B26DA" w14:textId="77777777" w:rsidR="008C62C7" w:rsidRPr="003B723A" w:rsidRDefault="008C62C7" w:rsidP="001443D8">
      <w:pPr>
        <w:spacing w:line="276" w:lineRule="auto"/>
        <w:jc w:val="both"/>
        <w:rPr>
          <w:lang w:val="en-GB"/>
        </w:rPr>
      </w:pPr>
    </w:p>
    <w:p w14:paraId="7BEE3CED" w14:textId="77777777" w:rsidR="008C62C7" w:rsidRDefault="008C62C7" w:rsidP="001443D8">
      <w:pPr>
        <w:spacing w:line="276" w:lineRule="auto"/>
        <w:jc w:val="both"/>
        <w:rPr>
          <w:lang w:val="en-US"/>
        </w:rPr>
      </w:pPr>
    </w:p>
    <w:p w14:paraId="7DA45817" w14:textId="77777777" w:rsidR="008C62C7" w:rsidRDefault="008C62C7" w:rsidP="001443D8">
      <w:pPr>
        <w:spacing w:line="276" w:lineRule="auto"/>
        <w:jc w:val="both"/>
        <w:rPr>
          <w:lang w:val="en-US"/>
        </w:rPr>
      </w:pPr>
    </w:p>
    <w:p w14:paraId="5AADEC40" w14:textId="77777777" w:rsidR="006E667D" w:rsidRDefault="006E667D" w:rsidP="001443D8">
      <w:pPr>
        <w:spacing w:line="276" w:lineRule="auto"/>
        <w:jc w:val="both"/>
        <w:rPr>
          <w:lang w:val="en-US"/>
        </w:rPr>
      </w:pPr>
    </w:p>
    <w:p w14:paraId="5D4D30D6" w14:textId="77777777" w:rsidR="006E667D" w:rsidRDefault="006E667D" w:rsidP="001443D8">
      <w:pPr>
        <w:spacing w:line="276" w:lineRule="auto"/>
        <w:jc w:val="both"/>
        <w:rPr>
          <w:lang w:val="en-US"/>
        </w:rPr>
      </w:pPr>
    </w:p>
    <w:p w14:paraId="75576D90" w14:textId="77777777" w:rsidR="006E667D" w:rsidRDefault="006E667D" w:rsidP="001443D8">
      <w:pPr>
        <w:spacing w:line="276" w:lineRule="auto"/>
        <w:jc w:val="both"/>
        <w:rPr>
          <w:lang w:val="en-US"/>
        </w:rPr>
      </w:pPr>
    </w:p>
    <w:p w14:paraId="361315C3" w14:textId="77777777" w:rsidR="006E667D" w:rsidRDefault="006E667D" w:rsidP="001443D8">
      <w:pPr>
        <w:spacing w:line="276" w:lineRule="auto"/>
        <w:jc w:val="both"/>
        <w:rPr>
          <w:lang w:val="en-US"/>
        </w:rPr>
      </w:pPr>
    </w:p>
    <w:p w14:paraId="1536BBC6" w14:textId="77777777" w:rsidR="006E667D" w:rsidRDefault="006E667D" w:rsidP="001443D8">
      <w:pPr>
        <w:spacing w:line="276" w:lineRule="auto"/>
        <w:jc w:val="both"/>
        <w:rPr>
          <w:lang w:val="en-US"/>
        </w:rPr>
      </w:pPr>
    </w:p>
    <w:p w14:paraId="6FCE5DEA" w14:textId="77777777" w:rsidR="006E667D" w:rsidRDefault="006E667D" w:rsidP="001443D8">
      <w:pPr>
        <w:spacing w:line="276" w:lineRule="auto"/>
        <w:jc w:val="both"/>
        <w:rPr>
          <w:lang w:val="en-US"/>
        </w:rPr>
      </w:pPr>
    </w:p>
    <w:p w14:paraId="5AF5C2AE" w14:textId="77777777" w:rsidR="006E667D" w:rsidRDefault="006E667D" w:rsidP="001443D8">
      <w:pPr>
        <w:spacing w:line="276" w:lineRule="auto"/>
        <w:jc w:val="both"/>
        <w:rPr>
          <w:lang w:val="en-US"/>
        </w:rPr>
      </w:pPr>
    </w:p>
    <w:p w14:paraId="213A83F9" w14:textId="77777777" w:rsidR="006E667D" w:rsidRDefault="006E667D" w:rsidP="001443D8">
      <w:pPr>
        <w:spacing w:line="276" w:lineRule="auto"/>
        <w:jc w:val="both"/>
        <w:rPr>
          <w:lang w:val="en-US"/>
        </w:rPr>
      </w:pPr>
    </w:p>
    <w:p w14:paraId="5CE5BD79" w14:textId="77777777" w:rsidR="006E667D" w:rsidRDefault="006E667D" w:rsidP="00341A64">
      <w:pPr>
        <w:rPr>
          <w:lang w:val="en-US"/>
        </w:rPr>
      </w:pPr>
    </w:p>
    <w:p w14:paraId="2773D7CD" w14:textId="58D7B849" w:rsidR="00405807" w:rsidRPr="00034887" w:rsidRDefault="00405807" w:rsidP="00341A64">
      <w:pPr>
        <w:rPr>
          <w:sz w:val="30"/>
          <w:szCs w:val="30"/>
        </w:rPr>
      </w:pPr>
      <w:r w:rsidRPr="00034887">
        <w:rPr>
          <w:sz w:val="30"/>
          <w:szCs w:val="30"/>
        </w:rPr>
        <w:t>Bibliography</w:t>
      </w:r>
    </w:p>
    <w:p w14:paraId="605BF67E" w14:textId="77777777" w:rsidR="00405807" w:rsidRDefault="00405807" w:rsidP="00405807">
      <w:pPr>
        <w:widowControl w:val="0"/>
        <w:autoSpaceDE w:val="0"/>
        <w:autoSpaceDN w:val="0"/>
        <w:adjustRightInd w:val="0"/>
        <w:spacing w:line="360" w:lineRule="auto"/>
        <w:jc w:val="both"/>
        <w:rPr>
          <w:rFonts w:ascii="HellenicaU - Caciagli" w:hAnsi="HellenicaU - Caciagli"/>
          <w:sz w:val="24"/>
          <w:szCs w:val="24"/>
        </w:rPr>
      </w:pPr>
    </w:p>
    <w:p w14:paraId="430C23F4" w14:textId="0ED5CFE1" w:rsidR="00405807" w:rsidRPr="003713AF" w:rsidRDefault="00405807" w:rsidP="003713AF">
      <w:pPr>
        <w:spacing w:line="276" w:lineRule="auto"/>
        <w:ind w:left="709" w:hanging="709"/>
      </w:pPr>
      <w:r w:rsidRPr="003713AF">
        <w:rPr>
          <w:smallCaps/>
        </w:rPr>
        <w:t>Austin</w:t>
      </w:r>
      <w:r w:rsidR="00650230" w:rsidRPr="003713AF">
        <w:rPr>
          <w:smallCaps/>
        </w:rPr>
        <w:t>, C</w:t>
      </w:r>
      <w:r w:rsidR="00650230" w:rsidRPr="003713AF">
        <w:t>.</w:t>
      </w:r>
      <w:r w:rsidR="00EC2896" w:rsidRPr="003713AF">
        <w:t xml:space="preserve">, </w:t>
      </w:r>
      <w:r w:rsidRPr="003713AF">
        <w:rPr>
          <w:smallCaps/>
        </w:rPr>
        <w:t>Bastianini</w:t>
      </w:r>
      <w:r w:rsidR="00650230" w:rsidRPr="003713AF">
        <w:rPr>
          <w:smallCaps/>
        </w:rPr>
        <w:t>, G</w:t>
      </w:r>
      <w:r w:rsidR="00650230" w:rsidRPr="003713AF">
        <w:t>.</w:t>
      </w:r>
      <w:r w:rsidRPr="003713AF">
        <w:t xml:space="preserve">, </w:t>
      </w:r>
      <w:r w:rsidRPr="003713AF">
        <w:rPr>
          <w:i/>
        </w:rPr>
        <w:t>Posidippi Pellaei quae supersunt omnia</w:t>
      </w:r>
      <w:r w:rsidRPr="003713AF">
        <w:t xml:space="preserve">, Milano 2002. </w:t>
      </w:r>
    </w:p>
    <w:p w14:paraId="6DBFFE19" w14:textId="636A0AF8" w:rsidR="00405807" w:rsidRPr="003713AF" w:rsidRDefault="00EC2896" w:rsidP="003713AF">
      <w:pPr>
        <w:spacing w:line="276" w:lineRule="auto"/>
        <w:ind w:left="709" w:hanging="709"/>
        <w:rPr>
          <w:lang w:val="en-GB"/>
        </w:rPr>
      </w:pPr>
      <w:r w:rsidRPr="003713AF">
        <w:rPr>
          <w:smallCaps/>
          <w:lang w:val="en-GB"/>
        </w:rPr>
        <w:t xml:space="preserve">Baumbach, M., Petrovic, A., Petrovic, I. </w:t>
      </w:r>
      <w:r w:rsidRPr="003713AF">
        <w:rPr>
          <w:lang w:val="en-GB"/>
        </w:rPr>
        <w:t>(edd.),</w:t>
      </w:r>
      <w:r w:rsidRPr="003713AF">
        <w:rPr>
          <w:smallCaps/>
          <w:lang w:val="en-GB"/>
        </w:rPr>
        <w:t xml:space="preserve"> </w:t>
      </w:r>
      <w:r w:rsidR="00405807" w:rsidRPr="003713AF">
        <w:rPr>
          <w:i/>
          <w:lang w:val="en-GB"/>
        </w:rPr>
        <w:t>Archaic and Classical Greek Epigram</w:t>
      </w:r>
      <w:r w:rsidR="00405807" w:rsidRPr="003713AF">
        <w:rPr>
          <w:lang w:val="en-GB"/>
        </w:rPr>
        <w:t>, Cambridge 2010.</w:t>
      </w:r>
    </w:p>
    <w:p w14:paraId="151F6B8F" w14:textId="2A1B34F9" w:rsidR="00C25838" w:rsidRPr="00C25838" w:rsidRDefault="00C25838" w:rsidP="003713AF">
      <w:pPr>
        <w:widowControl w:val="0"/>
        <w:autoSpaceDE w:val="0"/>
        <w:autoSpaceDN w:val="0"/>
        <w:adjustRightInd w:val="0"/>
        <w:spacing w:line="276" w:lineRule="auto"/>
        <w:ind w:left="720" w:hanging="720"/>
        <w:jc w:val="both"/>
        <w:rPr>
          <w:lang w:val="en-GB"/>
        </w:rPr>
      </w:pPr>
      <w:r w:rsidRPr="00C25838">
        <w:rPr>
          <w:smallCaps/>
          <w:lang w:val="en-GB"/>
        </w:rPr>
        <w:t>Bing, P., </w:t>
      </w:r>
      <w:r w:rsidRPr="00C25838">
        <w:rPr>
          <w:i/>
          <w:iCs/>
          <w:lang w:val="en-GB"/>
        </w:rPr>
        <w:t>Ergänzungsspiel in the epigrams of Callimachus, </w:t>
      </w:r>
      <w:r w:rsidRPr="00C25838">
        <w:rPr>
          <w:lang w:val="en-GB"/>
        </w:rPr>
        <w:t>A&amp;A, 41 (1995), 115-131.</w:t>
      </w:r>
    </w:p>
    <w:p w14:paraId="72BD13C2" w14:textId="7F998BF4" w:rsidR="00684C5B" w:rsidRPr="003713AF" w:rsidRDefault="00684C5B" w:rsidP="003713AF">
      <w:pPr>
        <w:widowControl w:val="0"/>
        <w:autoSpaceDE w:val="0"/>
        <w:autoSpaceDN w:val="0"/>
        <w:adjustRightInd w:val="0"/>
        <w:spacing w:line="276" w:lineRule="auto"/>
        <w:ind w:left="720" w:hanging="720"/>
        <w:jc w:val="both"/>
        <w:rPr>
          <w:lang w:val="en-GB"/>
        </w:rPr>
      </w:pPr>
      <w:r w:rsidRPr="003713AF">
        <w:rPr>
          <w:smallCaps/>
          <w:lang w:val="en-GB"/>
        </w:rPr>
        <w:t>Bonifazi, A.</w:t>
      </w:r>
      <w:r w:rsidRPr="003713AF">
        <w:rPr>
          <w:lang w:val="en-GB"/>
        </w:rPr>
        <w:t xml:space="preserve">, </w:t>
      </w:r>
      <w:r w:rsidRPr="003713AF">
        <w:rPr>
          <w:i/>
          <w:lang w:val="en-GB"/>
        </w:rPr>
        <w:t>Deixis (including 1st and 2nd person)</w:t>
      </w:r>
      <w:r w:rsidRPr="003713AF">
        <w:rPr>
          <w:lang w:val="en-GB"/>
        </w:rPr>
        <w:t xml:space="preserve">, in Giannakis G. (ed.), </w:t>
      </w:r>
      <w:r w:rsidRPr="003713AF">
        <w:rPr>
          <w:i/>
          <w:lang w:val="en-GB"/>
        </w:rPr>
        <w:t>Encyclopedia of Ancient Greek Language and Linguistics</w:t>
      </w:r>
      <w:r w:rsidR="003713AF" w:rsidRPr="003713AF">
        <w:rPr>
          <w:lang w:val="en-GB"/>
        </w:rPr>
        <w:t>, vol. 1</w:t>
      </w:r>
      <w:r w:rsidR="003713AF">
        <w:rPr>
          <w:lang w:val="en-GB"/>
        </w:rPr>
        <w:t>, Leiden-Boston 2014, 422-429.</w:t>
      </w:r>
    </w:p>
    <w:p w14:paraId="5AEC3843" w14:textId="62AD1256" w:rsidR="00405807" w:rsidRDefault="00405807" w:rsidP="003713AF">
      <w:pPr>
        <w:widowControl w:val="0"/>
        <w:autoSpaceDE w:val="0"/>
        <w:autoSpaceDN w:val="0"/>
        <w:adjustRightInd w:val="0"/>
        <w:spacing w:line="276" w:lineRule="auto"/>
        <w:ind w:left="720" w:hanging="720"/>
        <w:jc w:val="both"/>
        <w:rPr>
          <w:lang w:val="de-DE"/>
        </w:rPr>
      </w:pPr>
      <w:r w:rsidRPr="003713AF">
        <w:rPr>
          <w:smallCaps/>
          <w:lang w:val="de-DE"/>
        </w:rPr>
        <w:t>Bühler</w:t>
      </w:r>
      <w:r w:rsidR="00EC2896" w:rsidRPr="003713AF">
        <w:rPr>
          <w:lang w:val="de-DE"/>
        </w:rPr>
        <w:t xml:space="preserve">, K., </w:t>
      </w:r>
      <w:r w:rsidRPr="003713AF">
        <w:rPr>
          <w:i/>
          <w:iCs/>
          <w:lang w:val="de-DE"/>
        </w:rPr>
        <w:t>Sprachtheorie: die Darstellungsfunktion der Sprache</w:t>
      </w:r>
      <w:r w:rsidR="00475F28">
        <w:rPr>
          <w:lang w:val="de-DE"/>
        </w:rPr>
        <w:t>, Stuttgart-New York 1982</w:t>
      </w:r>
      <w:r w:rsidR="00EC2896" w:rsidRPr="003713AF">
        <w:rPr>
          <w:lang w:val="de-DE"/>
        </w:rPr>
        <w:t xml:space="preserve"> (</w:t>
      </w:r>
      <w:commentRangeStart w:id="83"/>
      <w:r w:rsidR="00876B2D" w:rsidRPr="000254F9">
        <w:rPr>
          <w:highlight w:val="yellow"/>
          <w:lang w:val="de-DE"/>
          <w:rPrChange w:id="84" w:author="Flavia Licciardello" w:date="2016-02-03T15:19:00Z">
            <w:rPr>
              <w:lang w:val="de-DE"/>
            </w:rPr>
          </w:rPrChange>
        </w:rPr>
        <w:t xml:space="preserve">Jena </w:t>
      </w:r>
      <w:r w:rsidR="00EC2896" w:rsidRPr="000254F9">
        <w:rPr>
          <w:highlight w:val="yellow"/>
          <w:lang w:val="de-DE"/>
          <w:rPrChange w:id="85" w:author="Flavia Licciardello" w:date="2016-02-03T15:19:00Z">
            <w:rPr>
              <w:lang w:val="de-DE"/>
            </w:rPr>
          </w:rPrChange>
        </w:rPr>
        <w:t>1934</w:t>
      </w:r>
      <w:r w:rsidR="00EC2896" w:rsidRPr="000254F9">
        <w:rPr>
          <w:highlight w:val="yellow"/>
          <w:vertAlign w:val="superscript"/>
          <w:lang w:val="de-DE"/>
          <w:rPrChange w:id="86" w:author="Flavia Licciardello" w:date="2016-02-03T15:19:00Z">
            <w:rPr>
              <w:vertAlign w:val="superscript"/>
              <w:lang w:val="de-DE"/>
            </w:rPr>
          </w:rPrChange>
        </w:rPr>
        <w:t>1</w:t>
      </w:r>
      <w:r w:rsidR="00EC2896" w:rsidRPr="003713AF">
        <w:rPr>
          <w:lang w:val="de-DE"/>
        </w:rPr>
        <w:t>)</w:t>
      </w:r>
      <w:r w:rsidRPr="003713AF">
        <w:rPr>
          <w:lang w:val="de-DE"/>
        </w:rPr>
        <w:t>.</w:t>
      </w:r>
      <w:commentRangeEnd w:id="83"/>
      <w:r w:rsidR="000254F9">
        <w:rPr>
          <w:rStyle w:val="Kommentarzeichen"/>
        </w:rPr>
        <w:commentReference w:id="83"/>
      </w:r>
    </w:p>
    <w:p w14:paraId="79B5687C" w14:textId="4EB38547" w:rsidR="00C806C4" w:rsidRPr="00901503" w:rsidRDefault="00C806C4" w:rsidP="00C806C4">
      <w:pPr>
        <w:ind w:left="709" w:hanging="709"/>
        <w:rPr>
          <w:rFonts w:cs="HellenicaU"/>
        </w:rPr>
      </w:pPr>
      <w:r w:rsidRPr="00C806C4">
        <w:rPr>
          <w:smallCaps/>
        </w:rPr>
        <w:t>Burzachechi</w:t>
      </w:r>
      <w:r>
        <w:rPr>
          <w:rFonts w:cs="HellenicaU"/>
        </w:rPr>
        <w:t>, M.</w:t>
      </w:r>
      <w:r w:rsidRPr="00901503">
        <w:rPr>
          <w:rFonts w:cs="HellenicaU"/>
        </w:rPr>
        <w:t xml:space="preserve">, </w:t>
      </w:r>
      <w:r w:rsidRPr="00901503">
        <w:rPr>
          <w:rFonts w:cs="HellenicaU"/>
          <w:i/>
        </w:rPr>
        <w:t>Oggetti parlanti nelle epigrafi greche</w:t>
      </w:r>
      <w:r>
        <w:rPr>
          <w:rFonts w:cs="HellenicaU"/>
        </w:rPr>
        <w:t>, Epigraphica, 24</w:t>
      </w:r>
      <w:r w:rsidRPr="00901503">
        <w:rPr>
          <w:rFonts w:cs="HellenicaU"/>
        </w:rPr>
        <w:t xml:space="preserve"> (1962)</w:t>
      </w:r>
      <w:r>
        <w:rPr>
          <w:rFonts w:cs="HellenicaU"/>
        </w:rPr>
        <w:t>,</w:t>
      </w:r>
      <w:r w:rsidRPr="00901503">
        <w:rPr>
          <w:rFonts w:cs="HellenicaU"/>
        </w:rPr>
        <w:t xml:space="preserve"> 3-54.</w:t>
      </w:r>
    </w:p>
    <w:p w14:paraId="018897C8" w14:textId="4264612F" w:rsidR="00405807" w:rsidRDefault="00405807" w:rsidP="003713AF">
      <w:pPr>
        <w:widowControl w:val="0"/>
        <w:autoSpaceDE w:val="0"/>
        <w:autoSpaceDN w:val="0"/>
        <w:adjustRightInd w:val="0"/>
        <w:spacing w:line="276" w:lineRule="auto"/>
        <w:ind w:left="720" w:hanging="720"/>
        <w:jc w:val="both"/>
      </w:pPr>
      <w:r w:rsidRPr="003713AF">
        <w:rPr>
          <w:i/>
          <w:iCs/>
        </w:rPr>
        <w:t xml:space="preserve">CEG </w:t>
      </w:r>
      <w:r w:rsidRPr="003713AF">
        <w:t xml:space="preserve">= </w:t>
      </w:r>
      <w:r w:rsidRPr="003713AF">
        <w:rPr>
          <w:i/>
          <w:iCs/>
        </w:rPr>
        <w:t>Carmina epigraphica Graeca</w:t>
      </w:r>
      <w:r w:rsidRPr="003713AF">
        <w:t xml:space="preserve">, ed. </w:t>
      </w:r>
      <w:r w:rsidRPr="003713AF">
        <w:rPr>
          <w:smallCaps/>
        </w:rPr>
        <w:t>Hansen</w:t>
      </w:r>
      <w:r w:rsidR="00EC2896" w:rsidRPr="003713AF">
        <w:rPr>
          <w:smallCaps/>
        </w:rPr>
        <w:t>, P.A.</w:t>
      </w:r>
      <w:r w:rsidR="003713AF" w:rsidRPr="003713AF">
        <w:t xml:space="preserve">, 1 </w:t>
      </w:r>
      <w:r w:rsidRPr="003713AF">
        <w:t>(</w:t>
      </w:r>
      <w:r w:rsidRPr="003713AF">
        <w:rPr>
          <w:i/>
          <w:iCs/>
        </w:rPr>
        <w:t>saeculorum VIII-V a.Chr.n.</w:t>
      </w:r>
      <w:r w:rsidR="003713AF" w:rsidRPr="003713AF">
        <w:t>)-2</w:t>
      </w:r>
      <w:r w:rsidRPr="003713AF">
        <w:t xml:space="preserve"> </w:t>
      </w:r>
      <w:r w:rsidRPr="003713AF">
        <w:rPr>
          <w:i/>
          <w:iCs/>
        </w:rPr>
        <w:t>(saeculi IV a.Chr.n.</w:t>
      </w:r>
      <w:r w:rsidR="003713AF" w:rsidRPr="003713AF">
        <w:t>), Berolini-Novi Eboraci 1983 (1), 1989 (2</w:t>
      </w:r>
      <w:r w:rsidRPr="003713AF">
        <w:t>).</w:t>
      </w:r>
    </w:p>
    <w:p w14:paraId="79AC2656" w14:textId="37B50B40" w:rsidR="00C806C4" w:rsidRPr="00C806C4" w:rsidRDefault="00C806C4" w:rsidP="003713AF">
      <w:pPr>
        <w:widowControl w:val="0"/>
        <w:autoSpaceDE w:val="0"/>
        <w:autoSpaceDN w:val="0"/>
        <w:adjustRightInd w:val="0"/>
        <w:spacing w:line="276" w:lineRule="auto"/>
        <w:ind w:left="720" w:hanging="720"/>
        <w:jc w:val="both"/>
        <w:rPr>
          <w:lang w:val="de-DE"/>
        </w:rPr>
      </w:pPr>
      <w:r w:rsidRPr="00C806C4">
        <w:rPr>
          <w:iCs/>
          <w:smallCaps/>
          <w:lang w:val="de-DE"/>
        </w:rPr>
        <w:t>Christian, T</w:t>
      </w:r>
      <w:r w:rsidRPr="00C806C4">
        <w:rPr>
          <w:iCs/>
          <w:lang w:val="de-DE"/>
        </w:rPr>
        <w:t xml:space="preserve">., </w:t>
      </w:r>
      <w:r w:rsidRPr="00C806C4">
        <w:rPr>
          <w:i/>
          <w:iCs/>
          <w:lang w:val="de-DE"/>
        </w:rPr>
        <w:t>Gebildete Steine. Zur Rezeption literarischer Techniken in den Versinschriften seit dem Hellenismus</w:t>
      </w:r>
      <w:r>
        <w:rPr>
          <w:iCs/>
          <w:lang w:val="de-DE"/>
        </w:rPr>
        <w:t>, Göttingen 2015.</w:t>
      </w:r>
    </w:p>
    <w:p w14:paraId="4C2B2EA9" w14:textId="25C9EBA2" w:rsidR="00684C5B" w:rsidRPr="003713AF" w:rsidRDefault="00684C5B" w:rsidP="003713AF">
      <w:pPr>
        <w:widowControl w:val="0"/>
        <w:autoSpaceDE w:val="0"/>
        <w:autoSpaceDN w:val="0"/>
        <w:adjustRightInd w:val="0"/>
        <w:spacing w:line="276" w:lineRule="auto"/>
        <w:ind w:left="720" w:hanging="720"/>
        <w:jc w:val="both"/>
        <w:rPr>
          <w:lang w:val="en-GB"/>
        </w:rPr>
      </w:pPr>
      <w:r w:rsidRPr="003713AF">
        <w:rPr>
          <w:smallCaps/>
          <w:lang w:val="en-GB"/>
        </w:rPr>
        <w:t>D’Alessio, G.</w:t>
      </w:r>
      <w:r w:rsidR="00BA717A" w:rsidRPr="003713AF">
        <w:rPr>
          <w:smallCaps/>
          <w:lang w:val="en-GB"/>
        </w:rPr>
        <w:t>B.,</w:t>
      </w:r>
      <w:r w:rsidR="00BA717A" w:rsidRPr="003713AF">
        <w:rPr>
          <w:iCs/>
          <w:lang w:val="en-GB"/>
        </w:rPr>
        <w:t xml:space="preserve"> </w:t>
      </w:r>
      <w:r w:rsidR="00BA717A" w:rsidRPr="003713AF">
        <w:rPr>
          <w:i/>
          <w:iCs/>
          <w:lang w:val="en-GB"/>
        </w:rPr>
        <w:t>Past future and present past: temporal deixis in Greek Archaic Lyric</w:t>
      </w:r>
      <w:r w:rsidR="00BA717A" w:rsidRPr="003713AF">
        <w:rPr>
          <w:iCs/>
          <w:lang w:val="en-GB"/>
        </w:rPr>
        <w:t xml:space="preserve">, Arethusa, 37 (2004), </w:t>
      </w:r>
      <w:r w:rsidR="002978D7">
        <w:rPr>
          <w:iCs/>
          <w:lang w:val="en-GB"/>
        </w:rPr>
        <w:t>267-294.</w:t>
      </w:r>
    </w:p>
    <w:p w14:paraId="4BEB4119" w14:textId="3D83EE0D" w:rsidR="002978D7" w:rsidRPr="002978D7" w:rsidRDefault="002978D7" w:rsidP="003713AF">
      <w:pPr>
        <w:widowControl w:val="0"/>
        <w:autoSpaceDE w:val="0"/>
        <w:autoSpaceDN w:val="0"/>
        <w:adjustRightInd w:val="0"/>
        <w:spacing w:line="276" w:lineRule="auto"/>
        <w:ind w:left="720" w:hanging="720"/>
        <w:jc w:val="both"/>
        <w:rPr>
          <w:lang w:val="en-GB"/>
        </w:rPr>
      </w:pPr>
      <w:r w:rsidRPr="002978D7">
        <w:rPr>
          <w:smallCaps/>
          <w:lang w:val="en-GB"/>
        </w:rPr>
        <w:t xml:space="preserve">Day, J.W., </w:t>
      </w:r>
      <w:r w:rsidRPr="002978D7">
        <w:rPr>
          <w:i/>
          <w:lang w:val="en-GB"/>
        </w:rPr>
        <w:t xml:space="preserve">Archaic Greek Epigram and Dedication. </w:t>
      </w:r>
      <w:r>
        <w:rPr>
          <w:i/>
          <w:lang w:val="en-GB"/>
        </w:rPr>
        <w:t>Representation and Reperformance</w:t>
      </w:r>
      <w:r>
        <w:rPr>
          <w:lang w:val="en-GB"/>
        </w:rPr>
        <w:t>, Cambridge 2010.</w:t>
      </w:r>
    </w:p>
    <w:p w14:paraId="58A4E158" w14:textId="5CA39073" w:rsidR="00EC2896" w:rsidRPr="00A9561D" w:rsidRDefault="00EC2896" w:rsidP="003713AF">
      <w:pPr>
        <w:widowControl w:val="0"/>
        <w:autoSpaceDE w:val="0"/>
        <w:autoSpaceDN w:val="0"/>
        <w:adjustRightInd w:val="0"/>
        <w:spacing w:line="276" w:lineRule="auto"/>
        <w:ind w:left="720" w:hanging="720"/>
        <w:jc w:val="both"/>
        <w:rPr>
          <w:iCs/>
          <w:lang w:val="en-GB"/>
        </w:rPr>
      </w:pPr>
      <w:r w:rsidRPr="00A9561D">
        <w:rPr>
          <w:smallCaps/>
          <w:lang w:val="en-GB"/>
        </w:rPr>
        <w:t>Diessel</w:t>
      </w:r>
      <w:r w:rsidR="00684C5B" w:rsidRPr="00A9561D">
        <w:rPr>
          <w:smallCaps/>
          <w:lang w:val="en-GB"/>
        </w:rPr>
        <w:t>, H.,</w:t>
      </w:r>
      <w:r w:rsidR="00684C5B" w:rsidRPr="00A9561D">
        <w:rPr>
          <w:lang w:val="en-GB"/>
        </w:rPr>
        <w:t xml:space="preserve"> </w:t>
      </w:r>
      <w:r w:rsidR="00684C5B" w:rsidRPr="00A9561D">
        <w:rPr>
          <w:i/>
          <w:lang w:val="en-GB"/>
        </w:rPr>
        <w:t>Deixis and demonstratives</w:t>
      </w:r>
      <w:r w:rsidR="00684C5B" w:rsidRPr="00A9561D">
        <w:rPr>
          <w:lang w:val="en-GB"/>
        </w:rPr>
        <w:t>, in Maienborn-von Heusinger-Portner 2012 [</w:t>
      </w:r>
      <w:r w:rsidR="00684C5B" w:rsidRPr="00A9561D">
        <w:rPr>
          <w:i/>
          <w:lang w:val="en-GB"/>
        </w:rPr>
        <w:t>q.v.</w:t>
      </w:r>
      <w:r w:rsidR="00684C5B" w:rsidRPr="00A9561D">
        <w:rPr>
          <w:lang w:val="en-GB"/>
        </w:rPr>
        <w:t xml:space="preserve">], </w:t>
      </w:r>
      <w:r w:rsidR="003713AF" w:rsidRPr="00A9561D">
        <w:rPr>
          <w:lang w:val="en-GB"/>
        </w:rPr>
        <w:t>vol. 3</w:t>
      </w:r>
      <w:r w:rsidR="00684C5B" w:rsidRPr="00A9561D">
        <w:rPr>
          <w:lang w:val="en-GB"/>
        </w:rPr>
        <w:t>, 2407-2431.</w:t>
      </w:r>
    </w:p>
    <w:p w14:paraId="237CA100" w14:textId="49C58AB5" w:rsidR="00684C5B" w:rsidRPr="003713AF" w:rsidRDefault="00684C5B" w:rsidP="003713AF">
      <w:pPr>
        <w:widowControl w:val="0"/>
        <w:autoSpaceDE w:val="0"/>
        <w:autoSpaceDN w:val="0"/>
        <w:adjustRightInd w:val="0"/>
        <w:spacing w:line="276" w:lineRule="auto"/>
        <w:ind w:left="720" w:hanging="720"/>
        <w:jc w:val="both"/>
        <w:rPr>
          <w:lang w:val="en-GB"/>
        </w:rPr>
      </w:pPr>
      <w:r w:rsidRPr="003713AF">
        <w:rPr>
          <w:smallCaps/>
          <w:lang w:val="en-GB"/>
        </w:rPr>
        <w:t>Edmunds, L.</w:t>
      </w:r>
      <w:r w:rsidRPr="003713AF">
        <w:rPr>
          <w:lang w:val="en-GB"/>
        </w:rPr>
        <w:t xml:space="preserve">, </w:t>
      </w:r>
      <w:r w:rsidRPr="003713AF">
        <w:rPr>
          <w:i/>
          <w:lang w:val="en-GB"/>
        </w:rPr>
        <w:t>Deixis in Ancient Greek and Latin literature: historical introduction and state of the question</w:t>
      </w:r>
      <w:r w:rsidRPr="003713AF">
        <w:rPr>
          <w:lang w:val="en-GB"/>
        </w:rPr>
        <w:t>, Philologia Antiqua</w:t>
      </w:r>
      <w:r w:rsidR="00BA717A" w:rsidRPr="003713AF">
        <w:rPr>
          <w:lang w:val="en-GB"/>
        </w:rPr>
        <w:t>,</w:t>
      </w:r>
      <w:r w:rsidRPr="003713AF">
        <w:rPr>
          <w:lang w:val="en-GB"/>
        </w:rPr>
        <w:t xml:space="preserve"> 1 (2008)</w:t>
      </w:r>
      <w:r w:rsidR="00BA717A" w:rsidRPr="003713AF">
        <w:rPr>
          <w:lang w:val="en-GB"/>
        </w:rPr>
        <w:t>,</w:t>
      </w:r>
      <w:r w:rsidRPr="003713AF">
        <w:rPr>
          <w:lang w:val="en-GB"/>
        </w:rPr>
        <w:t xml:space="preserve"> 67-98.</w:t>
      </w:r>
    </w:p>
    <w:p w14:paraId="7AADFB1B" w14:textId="6D7B47BF" w:rsidR="00684C5B" w:rsidRDefault="00BA717A" w:rsidP="003713AF">
      <w:pPr>
        <w:widowControl w:val="0"/>
        <w:autoSpaceDE w:val="0"/>
        <w:autoSpaceDN w:val="0"/>
        <w:adjustRightInd w:val="0"/>
        <w:spacing w:line="276" w:lineRule="auto"/>
        <w:ind w:left="720" w:hanging="720"/>
        <w:jc w:val="both"/>
        <w:rPr>
          <w:lang w:val="en-GB"/>
        </w:rPr>
      </w:pPr>
      <w:r w:rsidRPr="003713AF">
        <w:rPr>
          <w:smallCaps/>
          <w:lang w:val="en-GB"/>
        </w:rPr>
        <w:lastRenderedPageBreak/>
        <w:t>Fe</w:t>
      </w:r>
      <w:r w:rsidR="002F4B5E" w:rsidRPr="003713AF">
        <w:rPr>
          <w:smallCaps/>
          <w:lang w:val="en-GB"/>
        </w:rPr>
        <w:t>lson, N.</w:t>
      </w:r>
      <w:r w:rsidR="002F4B5E" w:rsidRPr="003713AF">
        <w:rPr>
          <w:lang w:val="en-GB"/>
        </w:rPr>
        <w:t xml:space="preserve"> (ed.), </w:t>
      </w:r>
      <w:r w:rsidR="002F4B5E" w:rsidRPr="003713AF">
        <w:rPr>
          <w:i/>
          <w:lang w:val="en-GB"/>
        </w:rPr>
        <w:t xml:space="preserve">The Poetics of Deixis in Alcman, Pindar, and Other Lyric, </w:t>
      </w:r>
      <w:r w:rsidR="00C25838">
        <w:rPr>
          <w:lang w:val="en-GB"/>
        </w:rPr>
        <w:t>Ar</w:t>
      </w:r>
      <w:r w:rsidR="002F4B5E" w:rsidRPr="003713AF">
        <w:rPr>
          <w:lang w:val="en-GB"/>
        </w:rPr>
        <w:t>ethusa, 37</w:t>
      </w:r>
      <w:r w:rsidR="002B713C">
        <w:rPr>
          <w:lang w:val="en-GB"/>
        </w:rPr>
        <w:t xml:space="preserve"> (2004)</w:t>
      </w:r>
      <w:r w:rsidR="002F4B5E" w:rsidRPr="003713AF">
        <w:rPr>
          <w:lang w:val="en-GB"/>
        </w:rPr>
        <w:t>, 253-465.</w:t>
      </w:r>
    </w:p>
    <w:p w14:paraId="220F370B" w14:textId="488B7FE8" w:rsidR="00C806C4" w:rsidRPr="00C806C4" w:rsidRDefault="00C806C4" w:rsidP="00C806C4">
      <w:pPr>
        <w:ind w:left="709" w:hanging="709"/>
        <w:rPr>
          <w:rFonts w:cs="HellenicaU"/>
          <w:lang w:val="en-GB"/>
        </w:rPr>
      </w:pPr>
      <w:r w:rsidRPr="00C806C4">
        <w:rPr>
          <w:smallCaps/>
          <w:lang w:val="en-GB"/>
        </w:rPr>
        <w:t>Furley, W.D</w:t>
      </w:r>
      <w:r>
        <w:rPr>
          <w:rFonts w:cs="HellenicaU"/>
          <w:iCs/>
          <w:lang w:val="en-GB"/>
        </w:rPr>
        <w:t>.</w:t>
      </w:r>
      <w:r w:rsidRPr="000D1BFA">
        <w:rPr>
          <w:rFonts w:cs="HellenicaU"/>
          <w:iCs/>
          <w:lang w:val="en-GB"/>
        </w:rPr>
        <w:t xml:space="preserve">, </w:t>
      </w:r>
      <w:r w:rsidRPr="000D1BFA">
        <w:rPr>
          <w:rFonts w:cs="HellenicaU"/>
          <w:i/>
          <w:iCs/>
          <w:lang w:val="en-GB"/>
        </w:rPr>
        <w:t>Life in a line: a reading of dedicatory epigrams from the archaic and classical period</w:t>
      </w:r>
      <w:r>
        <w:rPr>
          <w:rFonts w:cs="HellenicaU"/>
          <w:iCs/>
          <w:lang w:val="en-GB"/>
        </w:rPr>
        <w:t xml:space="preserve">, in </w:t>
      </w:r>
      <w:r w:rsidRPr="00C806C4">
        <w:rPr>
          <w:smallCaps/>
          <w:lang w:val="en-GB"/>
        </w:rPr>
        <w:t>Baumbach-Petrovic-Petrovic 2010</w:t>
      </w:r>
      <w:r>
        <w:rPr>
          <w:rFonts w:cs="HellenicaU"/>
          <w:iCs/>
          <w:lang w:val="en-GB"/>
        </w:rPr>
        <w:t xml:space="preserve"> [</w:t>
      </w:r>
      <w:r>
        <w:rPr>
          <w:rFonts w:cs="HellenicaU"/>
          <w:i/>
          <w:iCs/>
          <w:lang w:val="en-GB"/>
        </w:rPr>
        <w:t>q.v.</w:t>
      </w:r>
      <w:r>
        <w:rPr>
          <w:rFonts w:cs="HellenicaU"/>
          <w:iCs/>
          <w:lang w:val="en-GB"/>
        </w:rPr>
        <w:t>], 151-166.</w:t>
      </w:r>
    </w:p>
    <w:p w14:paraId="553973F4" w14:textId="635C348C" w:rsidR="00405807" w:rsidRPr="003713AF" w:rsidRDefault="00405807" w:rsidP="003713AF">
      <w:pPr>
        <w:spacing w:line="276" w:lineRule="auto"/>
        <w:ind w:left="709" w:hanging="709"/>
      </w:pPr>
      <w:r w:rsidRPr="003713AF">
        <w:rPr>
          <w:smallCaps/>
        </w:rPr>
        <w:t>Garulli</w:t>
      </w:r>
      <w:r w:rsidR="00EC2896" w:rsidRPr="003713AF">
        <w:rPr>
          <w:smallCaps/>
        </w:rPr>
        <w:t>, V.</w:t>
      </w:r>
      <w:r w:rsidRPr="003713AF">
        <w:t xml:space="preserve">, </w:t>
      </w:r>
      <w:r w:rsidRPr="003713AF">
        <w:rPr>
          <w:i/>
        </w:rPr>
        <w:t xml:space="preserve">Byblos Lainee. </w:t>
      </w:r>
      <w:r w:rsidRPr="003713AF">
        <w:rPr>
          <w:i/>
          <w:iCs/>
        </w:rPr>
        <w:t>Epigrafia, letteratura, epitafio</w:t>
      </w:r>
      <w:r w:rsidRPr="003713AF">
        <w:t>, Bologna 2012.</w:t>
      </w:r>
    </w:p>
    <w:p w14:paraId="421672DE" w14:textId="3CC6E352" w:rsidR="00405807" w:rsidRPr="003713AF" w:rsidRDefault="00405807" w:rsidP="003713AF">
      <w:pPr>
        <w:widowControl w:val="0"/>
        <w:autoSpaceDE w:val="0"/>
        <w:autoSpaceDN w:val="0"/>
        <w:adjustRightInd w:val="0"/>
        <w:spacing w:line="276" w:lineRule="auto"/>
        <w:ind w:left="720" w:hanging="720"/>
        <w:jc w:val="both"/>
        <w:rPr>
          <w:i/>
          <w:iCs/>
          <w:lang w:val="en-GB"/>
        </w:rPr>
      </w:pPr>
      <w:r w:rsidRPr="003713AF">
        <w:rPr>
          <w:smallCaps/>
          <w:lang w:val="en-GB"/>
        </w:rPr>
        <w:t>Gow</w:t>
      </w:r>
      <w:r w:rsidR="00EC2896" w:rsidRPr="003713AF">
        <w:rPr>
          <w:smallCaps/>
          <w:lang w:val="en-GB"/>
        </w:rPr>
        <w:t xml:space="preserve">, A.S.F, </w:t>
      </w:r>
      <w:r w:rsidRPr="003713AF">
        <w:rPr>
          <w:smallCaps/>
          <w:lang w:val="en-GB"/>
        </w:rPr>
        <w:t>Page</w:t>
      </w:r>
      <w:r w:rsidR="00EC2896" w:rsidRPr="003713AF">
        <w:rPr>
          <w:smallCaps/>
          <w:lang w:val="en-GB"/>
        </w:rPr>
        <w:t>, D.L.,</w:t>
      </w:r>
      <w:r w:rsidR="00EC2896" w:rsidRPr="003713AF">
        <w:rPr>
          <w:lang w:val="en-GB"/>
        </w:rPr>
        <w:t xml:space="preserve"> </w:t>
      </w:r>
      <w:r w:rsidRPr="003713AF">
        <w:rPr>
          <w:i/>
          <w:iCs/>
          <w:lang w:val="en-GB"/>
        </w:rPr>
        <w:t>The Greek Anthology</w:t>
      </w:r>
      <w:r w:rsidR="003713AF" w:rsidRPr="003713AF">
        <w:rPr>
          <w:lang w:val="en-GB"/>
        </w:rPr>
        <w:t>, [1</w:t>
      </w:r>
      <w:r w:rsidRPr="003713AF">
        <w:rPr>
          <w:lang w:val="en-GB"/>
        </w:rPr>
        <w:t>]</w:t>
      </w:r>
      <w:r w:rsidRPr="003713AF">
        <w:rPr>
          <w:i/>
          <w:iCs/>
          <w:lang w:val="en-GB"/>
        </w:rPr>
        <w:t xml:space="preserve"> Hellenistic Epigrams</w:t>
      </w:r>
      <w:r w:rsidRPr="003713AF">
        <w:rPr>
          <w:lang w:val="en-GB"/>
        </w:rPr>
        <w:t>, Cambridge 1965</w:t>
      </w:r>
      <w:r w:rsidRPr="003713AF">
        <w:rPr>
          <w:i/>
          <w:iCs/>
          <w:lang w:val="en-GB"/>
        </w:rPr>
        <w:t>.</w:t>
      </w:r>
    </w:p>
    <w:p w14:paraId="43CCBE68" w14:textId="675D810F" w:rsidR="00405807" w:rsidRPr="003713AF" w:rsidRDefault="00EC2896" w:rsidP="003713AF">
      <w:pPr>
        <w:spacing w:line="276" w:lineRule="auto"/>
        <w:ind w:left="709" w:hanging="709"/>
        <w:rPr>
          <w:lang w:val="en-GB"/>
        </w:rPr>
      </w:pPr>
      <w:r w:rsidRPr="004438CC">
        <w:rPr>
          <w:smallCaps/>
          <w:lang w:val="de-DE"/>
        </w:rPr>
        <w:t>Gutzwiller, K.J</w:t>
      </w:r>
      <w:r w:rsidRPr="003713AF">
        <w:rPr>
          <w:lang w:val="de-DE"/>
        </w:rPr>
        <w:t>.</w:t>
      </w:r>
      <w:r w:rsidR="00405807" w:rsidRPr="003713AF">
        <w:rPr>
          <w:lang w:val="de-DE"/>
        </w:rPr>
        <w:t xml:space="preserve">, </w:t>
      </w:r>
      <w:r w:rsidR="00405807" w:rsidRPr="003713AF">
        <w:rPr>
          <w:i/>
          <w:iCs/>
          <w:lang w:val="de-DE"/>
        </w:rPr>
        <w:t xml:space="preserve">Poetic Garlands. </w:t>
      </w:r>
      <w:r w:rsidR="00405807" w:rsidRPr="003713AF">
        <w:rPr>
          <w:i/>
          <w:iCs/>
          <w:lang w:val="en-GB"/>
        </w:rPr>
        <w:t>Hellenistic Epigrams in Context</w:t>
      </w:r>
      <w:r w:rsidR="00405807" w:rsidRPr="003713AF">
        <w:rPr>
          <w:lang w:val="en-GB"/>
        </w:rPr>
        <w:t>, Berkeley-Los Angeles-London 1998.</w:t>
      </w:r>
    </w:p>
    <w:p w14:paraId="27E10DF5" w14:textId="4EE89AA7" w:rsidR="00684C5B" w:rsidRPr="003713AF" w:rsidRDefault="002F4B5E" w:rsidP="003713AF">
      <w:pPr>
        <w:spacing w:line="276" w:lineRule="auto"/>
        <w:ind w:left="709" w:hanging="709"/>
        <w:rPr>
          <w:lang w:val="en-GB"/>
        </w:rPr>
      </w:pPr>
      <w:r w:rsidRPr="003713AF">
        <w:rPr>
          <w:smallCaps/>
          <w:lang w:val="en-GB"/>
        </w:rPr>
        <w:t>Klein, W.</w:t>
      </w:r>
      <w:r w:rsidRPr="003713AF">
        <w:rPr>
          <w:lang w:val="en-GB"/>
        </w:rPr>
        <w:t xml:space="preserve">, </w:t>
      </w:r>
      <w:r w:rsidRPr="003713AF">
        <w:rPr>
          <w:i/>
          <w:lang w:val="en-GB"/>
        </w:rPr>
        <w:t>Time in Language</w:t>
      </w:r>
      <w:r w:rsidRPr="003713AF">
        <w:rPr>
          <w:lang w:val="en-GB"/>
        </w:rPr>
        <w:t>, London-New York 1994.</w:t>
      </w:r>
    </w:p>
    <w:p w14:paraId="59AD5798" w14:textId="3A672CFA" w:rsidR="00405807" w:rsidRPr="003713AF" w:rsidRDefault="00EC2896" w:rsidP="003713AF">
      <w:pPr>
        <w:widowControl w:val="0"/>
        <w:autoSpaceDE w:val="0"/>
        <w:autoSpaceDN w:val="0"/>
        <w:adjustRightInd w:val="0"/>
        <w:spacing w:line="276" w:lineRule="auto"/>
        <w:ind w:left="720" w:hanging="720"/>
        <w:jc w:val="both"/>
      </w:pPr>
      <w:r w:rsidRPr="004438CC">
        <w:rPr>
          <w:smallCaps/>
        </w:rPr>
        <w:t>Lazzarini, M.L</w:t>
      </w:r>
      <w:r w:rsidRPr="003713AF">
        <w:t>.</w:t>
      </w:r>
      <w:r w:rsidR="00405807" w:rsidRPr="003713AF">
        <w:t xml:space="preserve">, </w:t>
      </w:r>
      <w:r w:rsidR="00405807" w:rsidRPr="003713AF">
        <w:rPr>
          <w:i/>
        </w:rPr>
        <w:t>Le formule delle dediche votive nella Grecia arcaica</w:t>
      </w:r>
      <w:r w:rsidRPr="003713AF">
        <w:t>, MAL, 19 s. 8</w:t>
      </w:r>
      <w:r w:rsidR="00405807" w:rsidRPr="003713AF">
        <w:t xml:space="preserve"> (1976)</w:t>
      </w:r>
      <w:r w:rsidR="00BA717A" w:rsidRPr="003713AF">
        <w:t>,</w:t>
      </w:r>
      <w:r w:rsidR="00405807" w:rsidRPr="003713AF">
        <w:t xml:space="preserve"> 47-356.</w:t>
      </w:r>
    </w:p>
    <w:p w14:paraId="0F1ABC04" w14:textId="427CC9F6" w:rsidR="00405807" w:rsidRPr="003713AF" w:rsidRDefault="00EC2896" w:rsidP="003713AF">
      <w:pPr>
        <w:widowControl w:val="0"/>
        <w:autoSpaceDE w:val="0"/>
        <w:autoSpaceDN w:val="0"/>
        <w:adjustRightInd w:val="0"/>
        <w:spacing w:line="276" w:lineRule="auto"/>
        <w:ind w:left="720" w:hanging="720"/>
        <w:jc w:val="both"/>
        <w:rPr>
          <w:lang w:val="en-GB"/>
        </w:rPr>
      </w:pPr>
      <w:r w:rsidRPr="003713AF">
        <w:rPr>
          <w:smallCaps/>
          <w:lang w:val="en-GB"/>
        </w:rPr>
        <w:t xml:space="preserve">Levinson, </w:t>
      </w:r>
      <w:r w:rsidR="00405807" w:rsidRPr="003713AF">
        <w:rPr>
          <w:smallCaps/>
          <w:lang w:val="en-GB"/>
        </w:rPr>
        <w:t>S.C.</w:t>
      </w:r>
      <w:r w:rsidR="00405807" w:rsidRPr="003713AF">
        <w:rPr>
          <w:lang w:val="en-GB"/>
        </w:rPr>
        <w:t xml:space="preserve">, </w:t>
      </w:r>
      <w:r w:rsidR="00405807" w:rsidRPr="003713AF">
        <w:rPr>
          <w:i/>
          <w:lang w:val="en-GB"/>
        </w:rPr>
        <w:t>Pragmatics</w:t>
      </w:r>
      <w:r w:rsidR="00405807" w:rsidRPr="003713AF">
        <w:rPr>
          <w:lang w:val="en-GB"/>
        </w:rPr>
        <w:t>, Cambridge 1983.</w:t>
      </w:r>
    </w:p>
    <w:p w14:paraId="127C7B33" w14:textId="458BE94E" w:rsidR="00684C5B" w:rsidRPr="003713AF" w:rsidRDefault="002F4B5E" w:rsidP="003713AF">
      <w:pPr>
        <w:widowControl w:val="0"/>
        <w:autoSpaceDE w:val="0"/>
        <w:autoSpaceDN w:val="0"/>
        <w:adjustRightInd w:val="0"/>
        <w:spacing w:line="276" w:lineRule="auto"/>
        <w:ind w:left="720" w:hanging="720"/>
        <w:jc w:val="both"/>
        <w:rPr>
          <w:lang w:val="en-GB"/>
        </w:rPr>
      </w:pPr>
      <w:r w:rsidRPr="003713AF">
        <w:rPr>
          <w:smallCaps/>
          <w:lang w:val="en-GB"/>
        </w:rPr>
        <w:t xml:space="preserve">Lyons, J., </w:t>
      </w:r>
      <w:r w:rsidRPr="002978D7">
        <w:rPr>
          <w:i/>
          <w:lang w:val="en-GB"/>
        </w:rPr>
        <w:t>Semantics</w:t>
      </w:r>
      <w:r w:rsidRPr="002978D7">
        <w:rPr>
          <w:lang w:val="en-GB"/>
        </w:rPr>
        <w:t xml:space="preserve">, </w:t>
      </w:r>
      <w:r w:rsidR="003713AF" w:rsidRPr="002978D7">
        <w:rPr>
          <w:lang w:val="en-GB"/>
        </w:rPr>
        <w:t xml:space="preserve">vol. </w:t>
      </w:r>
      <w:r w:rsidRPr="002978D7">
        <w:rPr>
          <w:lang w:val="en-GB"/>
        </w:rPr>
        <w:t>2, Cambridge</w:t>
      </w:r>
      <w:r w:rsidR="002978D7">
        <w:rPr>
          <w:lang w:val="en-GB"/>
        </w:rPr>
        <w:t xml:space="preserve"> </w:t>
      </w:r>
      <w:r w:rsidRPr="002978D7">
        <w:rPr>
          <w:lang w:val="en-GB"/>
        </w:rPr>
        <w:t>1977.</w:t>
      </w:r>
    </w:p>
    <w:p w14:paraId="4F12A4A9" w14:textId="5B6A7EDE" w:rsidR="00684C5B" w:rsidRPr="003713AF" w:rsidRDefault="00684C5B" w:rsidP="003713AF">
      <w:pPr>
        <w:widowControl w:val="0"/>
        <w:autoSpaceDE w:val="0"/>
        <w:autoSpaceDN w:val="0"/>
        <w:adjustRightInd w:val="0"/>
        <w:spacing w:line="276" w:lineRule="auto"/>
        <w:ind w:left="720" w:hanging="720"/>
        <w:jc w:val="both"/>
        <w:rPr>
          <w:lang w:val="en-GB"/>
        </w:rPr>
      </w:pPr>
      <w:r w:rsidRPr="003713AF">
        <w:rPr>
          <w:smallCaps/>
          <w:lang w:val="en-GB"/>
        </w:rPr>
        <w:t>Maienborn C., von Heusinger, K., Portner, P.</w:t>
      </w:r>
      <w:r w:rsidRPr="003713AF">
        <w:rPr>
          <w:lang w:val="en-GB"/>
        </w:rPr>
        <w:t xml:space="preserve"> (ed.), </w:t>
      </w:r>
      <w:r w:rsidRPr="003713AF">
        <w:rPr>
          <w:i/>
          <w:lang w:val="en-GB"/>
        </w:rPr>
        <w:t>Semantics. An International Handbook of Natural Language Meaning</w:t>
      </w:r>
      <w:r w:rsidRPr="003713AF">
        <w:rPr>
          <w:lang w:val="en-GB"/>
        </w:rPr>
        <w:t xml:space="preserve">, </w:t>
      </w:r>
      <w:r w:rsidR="002F4B5E" w:rsidRPr="003713AF">
        <w:rPr>
          <w:lang w:val="en-GB"/>
        </w:rPr>
        <w:t>3</w:t>
      </w:r>
      <w:r w:rsidR="003713AF" w:rsidRPr="003713AF">
        <w:rPr>
          <w:lang w:val="en-GB"/>
        </w:rPr>
        <w:t xml:space="preserve"> v</w:t>
      </w:r>
      <w:r w:rsidR="002F4B5E" w:rsidRPr="003713AF">
        <w:rPr>
          <w:lang w:val="en-GB"/>
        </w:rPr>
        <w:t>ols</w:t>
      </w:r>
      <w:r w:rsidR="003713AF" w:rsidRPr="003713AF">
        <w:rPr>
          <w:lang w:val="en-GB"/>
        </w:rPr>
        <w:t>.</w:t>
      </w:r>
      <w:r w:rsidRPr="003713AF">
        <w:rPr>
          <w:lang w:val="en-GB"/>
        </w:rPr>
        <w:t>, Berlin-Boston 2011 (</w:t>
      </w:r>
      <w:r w:rsidR="003713AF" w:rsidRPr="003713AF">
        <w:rPr>
          <w:lang w:val="en-GB"/>
        </w:rPr>
        <w:t>1-2), 2012 (3</w:t>
      </w:r>
      <w:r w:rsidRPr="003713AF">
        <w:rPr>
          <w:lang w:val="en-GB"/>
        </w:rPr>
        <w:t>).</w:t>
      </w:r>
    </w:p>
    <w:p w14:paraId="47E553CD" w14:textId="09D93A03" w:rsidR="00405807" w:rsidRDefault="00EC2896" w:rsidP="003713AF">
      <w:pPr>
        <w:widowControl w:val="0"/>
        <w:autoSpaceDE w:val="0"/>
        <w:autoSpaceDN w:val="0"/>
        <w:adjustRightInd w:val="0"/>
        <w:spacing w:line="276" w:lineRule="auto"/>
        <w:ind w:left="720" w:hanging="720"/>
        <w:jc w:val="both"/>
        <w:rPr>
          <w:lang w:val="de-DE"/>
        </w:rPr>
      </w:pPr>
      <w:r w:rsidRPr="004438CC">
        <w:rPr>
          <w:smallCaps/>
          <w:lang w:val="de-DE"/>
        </w:rPr>
        <w:t>Meyer, D</w:t>
      </w:r>
      <w:r w:rsidRPr="003713AF">
        <w:rPr>
          <w:lang w:val="de-DE"/>
        </w:rPr>
        <w:t>.</w:t>
      </w:r>
      <w:r w:rsidR="00405807" w:rsidRPr="003713AF">
        <w:rPr>
          <w:lang w:val="de-DE"/>
        </w:rPr>
        <w:t xml:space="preserve">, </w:t>
      </w:r>
      <w:r w:rsidR="00405807" w:rsidRPr="003713AF">
        <w:rPr>
          <w:i/>
          <w:iCs/>
          <w:lang w:val="de-DE"/>
        </w:rPr>
        <w:t>Inszeniertes Lesevergnügen: das inschriftliche Epigramm und seine Rezeption bei Kallimachos</w:t>
      </w:r>
      <w:r w:rsidR="00405807" w:rsidRPr="003713AF">
        <w:rPr>
          <w:lang w:val="de-DE"/>
        </w:rPr>
        <w:t>, Stuttgart 2005.</w:t>
      </w:r>
    </w:p>
    <w:p w14:paraId="37915847" w14:textId="0B2EC700" w:rsidR="00C806C4" w:rsidRPr="00C806C4" w:rsidRDefault="00C806C4" w:rsidP="00C806C4">
      <w:pPr>
        <w:ind w:left="709" w:hanging="709"/>
        <w:rPr>
          <w:rFonts w:cs="HellenicaU"/>
          <w:lang w:val="fr-FR"/>
        </w:rPr>
      </w:pPr>
      <w:r w:rsidRPr="004438CC">
        <w:rPr>
          <w:smallCaps/>
        </w:rPr>
        <w:t>Svenbro J.</w:t>
      </w:r>
      <w:r w:rsidRPr="001F7D7F">
        <w:rPr>
          <w:rFonts w:cs="HellenicaU"/>
          <w:lang w:val="fr-FR"/>
        </w:rPr>
        <w:t xml:space="preserve">, </w:t>
      </w:r>
      <w:r w:rsidRPr="001F7D7F">
        <w:rPr>
          <w:rFonts w:cs="HellenicaU"/>
          <w:i/>
          <w:lang w:val="fr-FR"/>
        </w:rPr>
        <w:t>Phrasikleia. Anthropologie de la lecture en Grèce ancienne</w:t>
      </w:r>
      <w:r w:rsidRPr="001F7D7F">
        <w:rPr>
          <w:rFonts w:cs="HellenicaU"/>
          <w:lang w:val="fr-FR"/>
        </w:rPr>
        <w:t>, Paris 1988</w:t>
      </w:r>
      <w:r>
        <w:rPr>
          <w:rFonts w:cs="HellenicaU"/>
          <w:lang w:val="fr-FR"/>
        </w:rPr>
        <w:t xml:space="preserve"> (it. trans. </w:t>
      </w:r>
      <w:r>
        <w:rPr>
          <w:rFonts w:cs="HellenicaU"/>
          <w:i/>
          <w:lang w:val="fr-FR"/>
        </w:rPr>
        <w:t>Storia della lettura nella Grecia antica</w:t>
      </w:r>
      <w:r>
        <w:rPr>
          <w:rFonts w:cs="HellenicaU"/>
          <w:lang w:val="fr-FR"/>
        </w:rPr>
        <w:t>, Roma-Bari 1991)</w:t>
      </w:r>
      <w:r w:rsidRPr="001F7D7F">
        <w:rPr>
          <w:rFonts w:cs="HellenicaU"/>
          <w:lang w:val="fr-FR"/>
        </w:rPr>
        <w:t>.</w:t>
      </w:r>
    </w:p>
    <w:p w14:paraId="66C5BEAE" w14:textId="74CE38AE" w:rsidR="00405807" w:rsidRPr="00C806C4" w:rsidRDefault="00405807" w:rsidP="00C806C4">
      <w:pPr>
        <w:widowControl w:val="0"/>
        <w:autoSpaceDE w:val="0"/>
        <w:autoSpaceDN w:val="0"/>
        <w:adjustRightInd w:val="0"/>
        <w:spacing w:line="276" w:lineRule="auto"/>
        <w:ind w:left="720" w:hanging="720"/>
        <w:jc w:val="both"/>
        <w:rPr>
          <w:lang w:val="fr-FR"/>
        </w:rPr>
      </w:pPr>
      <w:r w:rsidRPr="00C806C4">
        <w:rPr>
          <w:smallCaps/>
          <w:lang w:val="fr-FR"/>
        </w:rPr>
        <w:t>Tueller</w:t>
      </w:r>
      <w:r w:rsidR="00EC2896" w:rsidRPr="00C806C4">
        <w:rPr>
          <w:smallCaps/>
          <w:lang w:val="fr-FR"/>
        </w:rPr>
        <w:t>, M.A</w:t>
      </w:r>
      <w:r w:rsidR="00EC2896" w:rsidRPr="00C806C4">
        <w:rPr>
          <w:lang w:val="fr-FR"/>
        </w:rPr>
        <w:t>.</w:t>
      </w:r>
      <w:r w:rsidRPr="00C806C4">
        <w:rPr>
          <w:lang w:val="fr-FR"/>
        </w:rPr>
        <w:t xml:space="preserve">, </w:t>
      </w:r>
      <w:r w:rsidRPr="00C806C4">
        <w:rPr>
          <w:i/>
          <w:iCs/>
          <w:lang w:val="fr-FR"/>
        </w:rPr>
        <w:t>Look Who’s Talking. Innovations in Voice and Identity in Hellenistic Epigram</w:t>
      </w:r>
      <w:r w:rsidR="00C806C4" w:rsidRPr="00C806C4">
        <w:rPr>
          <w:lang w:val="fr-FR"/>
        </w:rPr>
        <w:t>, Leuven 2008.</w:t>
      </w:r>
    </w:p>
    <w:p w14:paraId="266162B9" w14:textId="4B836E07" w:rsidR="00C806C4" w:rsidRDefault="00C806C4" w:rsidP="00C806C4">
      <w:pPr>
        <w:ind w:left="709" w:hanging="709"/>
        <w:rPr>
          <w:rFonts w:cs="Calibri"/>
          <w:lang w:val="en-GB"/>
        </w:rPr>
      </w:pPr>
      <w:r w:rsidRPr="00C806C4">
        <w:rPr>
          <w:smallCaps/>
          <w:lang w:val="en-GB"/>
        </w:rPr>
        <w:t>Wachter</w:t>
      </w:r>
      <w:r>
        <w:rPr>
          <w:rFonts w:cs="Calibri"/>
          <w:lang w:val="fr-FR"/>
        </w:rPr>
        <w:t>, R.</w:t>
      </w:r>
      <w:r w:rsidRPr="00C806C4">
        <w:rPr>
          <w:rFonts w:cs="Calibri"/>
          <w:lang w:val="fr-FR"/>
        </w:rPr>
        <w:t xml:space="preserve">, </w:t>
      </w:r>
      <w:r w:rsidRPr="00EC53B0">
        <w:rPr>
          <w:rFonts w:cs="Calibri"/>
          <w:i/>
          <w:lang w:val="en-GB"/>
        </w:rPr>
        <w:t>The origin of epigrams on ‘speaking objects’</w:t>
      </w:r>
      <w:r w:rsidRPr="00EC53B0">
        <w:rPr>
          <w:rFonts w:cs="Calibri"/>
          <w:lang w:val="en-GB"/>
        </w:rPr>
        <w:t xml:space="preserve">, in </w:t>
      </w:r>
      <w:r w:rsidRPr="00C806C4">
        <w:rPr>
          <w:smallCaps/>
          <w:lang w:val="en-GB"/>
        </w:rPr>
        <w:t>Baumbach-Petrovic-Petrovic</w:t>
      </w:r>
      <w:r w:rsidRPr="00EC53B0">
        <w:rPr>
          <w:rFonts w:cs="Calibri"/>
          <w:lang w:val="en-GB"/>
        </w:rPr>
        <w:t xml:space="preserve"> 2010 [</w:t>
      </w:r>
      <w:r w:rsidRPr="00EC53B0">
        <w:rPr>
          <w:rFonts w:cs="Calibri"/>
          <w:i/>
          <w:lang w:val="en-GB"/>
        </w:rPr>
        <w:t>q.v.</w:t>
      </w:r>
      <w:r w:rsidRPr="00EC53B0">
        <w:rPr>
          <w:rFonts w:cs="Calibri"/>
          <w:lang w:val="en-GB"/>
        </w:rPr>
        <w:t>], 250-260.</w:t>
      </w:r>
    </w:p>
    <w:p w14:paraId="40EC1A6D" w14:textId="77777777" w:rsidR="00034887" w:rsidRDefault="00034887" w:rsidP="00C806C4">
      <w:pPr>
        <w:ind w:left="709" w:hanging="709"/>
        <w:rPr>
          <w:rFonts w:cs="Calibri"/>
          <w:lang w:val="en-GB"/>
        </w:rPr>
      </w:pPr>
    </w:p>
    <w:p w14:paraId="3CBE905B" w14:textId="77777777" w:rsidR="00034887" w:rsidRDefault="00034887" w:rsidP="00C806C4">
      <w:pPr>
        <w:ind w:left="709" w:hanging="709"/>
        <w:rPr>
          <w:rFonts w:cs="Calibri"/>
          <w:lang w:val="en-GB"/>
        </w:rPr>
      </w:pPr>
    </w:p>
    <w:p w14:paraId="75B4B4D8" w14:textId="77777777" w:rsidR="00034887" w:rsidRDefault="00034887" w:rsidP="00C806C4">
      <w:pPr>
        <w:ind w:left="709" w:hanging="709"/>
        <w:rPr>
          <w:rFonts w:cs="Calibri"/>
          <w:lang w:val="en-GB"/>
        </w:rPr>
      </w:pPr>
    </w:p>
    <w:p w14:paraId="308AAEBE" w14:textId="77777777" w:rsidR="00034887" w:rsidRDefault="00034887" w:rsidP="00C806C4">
      <w:pPr>
        <w:ind w:left="709" w:hanging="709"/>
        <w:rPr>
          <w:rFonts w:cs="Calibri"/>
          <w:lang w:val="en-GB"/>
        </w:rPr>
      </w:pPr>
    </w:p>
    <w:p w14:paraId="063057AB" w14:textId="5EFB5ED5" w:rsidR="00034887" w:rsidRPr="00FF29B9" w:rsidRDefault="00034887" w:rsidP="00034887">
      <w:pPr>
        <w:rPr>
          <w:sz w:val="30"/>
          <w:szCs w:val="30"/>
          <w:lang w:val="en-GB"/>
        </w:rPr>
      </w:pPr>
      <w:r w:rsidRPr="00FF29B9">
        <w:rPr>
          <w:sz w:val="30"/>
          <w:szCs w:val="30"/>
          <w:lang w:val="en-GB"/>
        </w:rPr>
        <w:t>Aknowledgments</w:t>
      </w:r>
    </w:p>
    <w:p w14:paraId="692B9715" w14:textId="77777777" w:rsidR="00034887" w:rsidRPr="00FF29B9" w:rsidRDefault="00034887" w:rsidP="00034887">
      <w:pPr>
        <w:rPr>
          <w:sz w:val="24"/>
          <w:szCs w:val="24"/>
          <w:lang w:val="en-GB"/>
        </w:rPr>
      </w:pPr>
    </w:p>
    <w:p w14:paraId="6BD9A099" w14:textId="0260E7EC" w:rsidR="00034887" w:rsidRPr="003B7CAA" w:rsidRDefault="00595609" w:rsidP="00034887">
      <w:pPr>
        <w:rPr>
          <w:lang w:val="en-GB"/>
        </w:rPr>
      </w:pPr>
      <w:r w:rsidRPr="003B7CAA">
        <w:rPr>
          <w:lang w:val="en-GB"/>
        </w:rPr>
        <w:t xml:space="preserve">The project </w:t>
      </w:r>
      <w:r w:rsidR="006E667D" w:rsidRPr="003B7CAA">
        <w:rPr>
          <w:lang w:val="en-GB"/>
        </w:rPr>
        <w:t xml:space="preserve">is funded by the Excellence Cluster Topoi. </w:t>
      </w:r>
      <w:r w:rsidR="00034887" w:rsidRPr="003B7CAA">
        <w:rPr>
          <w:lang w:val="en-GB"/>
        </w:rPr>
        <w:t>I am grateful to Dominik Lukas, who helped me develop the structure of the database. I also thank Dr. Valentina Garulli for her helpful comments.</w:t>
      </w:r>
    </w:p>
    <w:p w14:paraId="6ADFF773" w14:textId="77777777" w:rsidR="00034887" w:rsidRPr="00034887" w:rsidRDefault="00034887" w:rsidP="00034887">
      <w:pPr>
        <w:rPr>
          <w:b/>
          <w:sz w:val="24"/>
          <w:szCs w:val="24"/>
          <w:lang w:val="en-GB"/>
        </w:rPr>
      </w:pPr>
    </w:p>
    <w:p w14:paraId="2D24E3A6" w14:textId="77777777" w:rsidR="00034887" w:rsidRPr="00034887" w:rsidRDefault="00034887" w:rsidP="00034887">
      <w:pPr>
        <w:rPr>
          <w:b/>
          <w:sz w:val="24"/>
          <w:szCs w:val="24"/>
          <w:lang w:val="en-GB"/>
        </w:rPr>
      </w:pPr>
    </w:p>
    <w:p w14:paraId="535E74A2" w14:textId="77777777" w:rsidR="00034887" w:rsidRDefault="00034887" w:rsidP="00C806C4">
      <w:pPr>
        <w:ind w:left="709" w:hanging="709"/>
        <w:rPr>
          <w:rFonts w:cs="Calibri"/>
          <w:lang w:val="en-GB"/>
        </w:rPr>
      </w:pPr>
    </w:p>
    <w:p w14:paraId="69AD3ADF" w14:textId="77777777" w:rsidR="00034887" w:rsidRDefault="00034887" w:rsidP="00C806C4">
      <w:pPr>
        <w:ind w:left="709" w:hanging="709"/>
        <w:rPr>
          <w:rFonts w:cs="Calibri"/>
          <w:lang w:val="en-GB"/>
        </w:rPr>
      </w:pPr>
    </w:p>
    <w:p w14:paraId="35B87CEA" w14:textId="77777777" w:rsidR="00034887" w:rsidRPr="00C806C4" w:rsidRDefault="00034887" w:rsidP="00C806C4">
      <w:pPr>
        <w:ind w:left="709" w:hanging="709"/>
        <w:rPr>
          <w:rFonts w:cs="Calibri"/>
          <w:lang w:val="en-GB"/>
        </w:rPr>
      </w:pPr>
    </w:p>
    <w:sectPr w:rsidR="00034887" w:rsidRPr="00C806C4" w:rsidSect="00BA2531">
      <w:headerReference w:type="even" r:id="rId15"/>
      <w:headerReference w:type="default" r:id="rId16"/>
      <w:pgSz w:w="9185" w:h="12984" w:code="28"/>
      <w:pgMar w:top="1418" w:right="1588" w:bottom="851" w:left="1304" w:header="680" w:footer="0"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3" w:author="Flavia Licciardello" w:date="2016-02-03T15:19:00Z" w:initials="FL">
    <w:p w14:paraId="76ACF5C6" w14:textId="4D24BDAC" w:rsidR="000254F9" w:rsidRDefault="000254F9">
      <w:pPr>
        <w:pStyle w:val="Kommentartext"/>
      </w:pPr>
      <w:r>
        <w:rPr>
          <w:rStyle w:val="Kommentarzeichen"/>
        </w:rPr>
        <w:annotationRef/>
      </w:r>
      <w:r>
        <w:t>Vedi n. 10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ACF5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4D965" w14:textId="77777777" w:rsidR="00EF0633" w:rsidRDefault="00EF0633" w:rsidP="00341A64">
      <w:r>
        <w:separator/>
      </w:r>
    </w:p>
  </w:endnote>
  <w:endnote w:type="continuationSeparator" w:id="0">
    <w:p w14:paraId="13104239" w14:textId="77777777" w:rsidR="00EF0633" w:rsidRDefault="00EF0633" w:rsidP="0034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HellenicaU - Caciagli">
    <w:altName w:val="Times New Roman"/>
    <w:panose1 w:val="02000000000000000000"/>
    <w:charset w:val="00"/>
    <w:family w:val="auto"/>
    <w:pitch w:val="variable"/>
    <w:sig w:usb0="C00001C7" w:usb1="00000001" w:usb2="00000000" w:usb3="00000000" w:csb0="00000009" w:csb1="00000000"/>
  </w:font>
  <w:font w:name="PalatinoLinotype-Roman">
    <w:altName w:val="Palatino Linotype"/>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Linotype-Bold">
    <w:altName w:val="Palatino Linotype"/>
    <w:panose1 w:val="00000000000000000000"/>
    <w:charset w:val="4D"/>
    <w:family w:val="auto"/>
    <w:notTrueType/>
    <w:pitch w:val="default"/>
    <w:sig w:usb0="00000003" w:usb1="00000000" w:usb2="00000000" w:usb3="00000000" w:csb0="00000001" w:csb1="00000000"/>
  </w:font>
  <w:font w:name="PalatinoLinotype-Italic">
    <w:altName w:val="Palatino Linotype"/>
    <w:panose1 w:val="00000000000000000000"/>
    <w:charset w:val="4D"/>
    <w:family w:val="auto"/>
    <w:notTrueType/>
    <w:pitch w:val="default"/>
    <w:sig w:usb0="00000003" w:usb1="00000000" w:usb2="00000000" w:usb3="00000000" w:csb0="00000001" w:csb1="00000000"/>
  </w:font>
  <w:font w:name="Lucida Grande">
    <w:altName w:val="Arial"/>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lenicaU">
    <w:panose1 w:val="02000000000000000000"/>
    <w:charset w:val="00"/>
    <w:family w:val="auto"/>
    <w:pitch w:val="variable"/>
    <w:sig w:usb0="C00001C7" w:usb1="00000001"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06872" w14:textId="77777777" w:rsidR="00EF0633" w:rsidRDefault="00EF0633" w:rsidP="00341A64">
      <w:r>
        <w:separator/>
      </w:r>
    </w:p>
  </w:footnote>
  <w:footnote w:type="continuationSeparator" w:id="0">
    <w:p w14:paraId="0F69FE10" w14:textId="77777777" w:rsidR="00EF0633" w:rsidRDefault="00EF0633" w:rsidP="00341A64">
      <w:r>
        <w:continuationSeparator/>
      </w:r>
    </w:p>
  </w:footnote>
  <w:footnote w:id="1">
    <w:p w14:paraId="6DCCFDDA" w14:textId="3AAB43AF" w:rsidR="00BA717A" w:rsidRPr="00A03CAD" w:rsidRDefault="00BA717A" w:rsidP="008C62C7">
      <w:pPr>
        <w:pStyle w:val="Noteeagle"/>
        <w:rPr>
          <w:lang w:val="en-GB"/>
        </w:rPr>
      </w:pPr>
      <w:r w:rsidRPr="00A03CAD">
        <w:rPr>
          <w:rStyle w:val="Funotenzeichen"/>
        </w:rPr>
        <w:footnoteRef/>
      </w:r>
      <w:r w:rsidRPr="00A03CAD">
        <w:rPr>
          <w:lang w:val="en-GB"/>
        </w:rPr>
        <w:t xml:space="preserve"> The shift in the attitude towards the history of the epigrammatic genre is well resumed by [Garulli 2012, 5-34]. For other work, which consider the importance of the dialogue between ‘epigraphic’ and ‘literary’ epigrams, see </w:t>
      </w:r>
      <w:r w:rsidRPr="001C4DA8">
        <w:rPr>
          <w:lang w:val="en-GB"/>
        </w:rPr>
        <w:t>e.g.</w:t>
      </w:r>
      <w:r w:rsidRPr="00A03CAD">
        <w:rPr>
          <w:lang w:val="en-GB"/>
        </w:rPr>
        <w:t xml:space="preserve"> [Meyer 2005], [T</w:t>
      </w:r>
      <w:r>
        <w:rPr>
          <w:lang w:val="en-GB"/>
        </w:rPr>
        <w:t>ueller 2008]. On</w:t>
      </w:r>
      <w:r w:rsidRPr="00A03CAD">
        <w:rPr>
          <w:lang w:val="en-GB"/>
        </w:rPr>
        <w:t xml:space="preserve"> archaic and classical epigrams, see [Baumbach-Petrovic-Petrovic 2010]. Further bibliograph</w:t>
      </w:r>
      <w:r>
        <w:rPr>
          <w:lang w:val="en-GB"/>
        </w:rPr>
        <w:t>y</w:t>
      </w:r>
      <w:r w:rsidRPr="00A03CAD">
        <w:rPr>
          <w:lang w:val="en-GB"/>
        </w:rPr>
        <w:t xml:space="preserve"> in [Baumbach-Petrovic-Petrovic 2010, 2].</w:t>
      </w:r>
    </w:p>
  </w:footnote>
  <w:footnote w:id="2">
    <w:p w14:paraId="2C5CC9D3" w14:textId="4175F4BC" w:rsidR="00BA717A" w:rsidRPr="00B21DC3" w:rsidRDefault="00BA717A" w:rsidP="008C62C7">
      <w:pPr>
        <w:pStyle w:val="Noteeagle"/>
        <w:rPr>
          <w:lang w:val="en-GB"/>
        </w:rPr>
      </w:pPr>
      <w:r w:rsidRPr="00B21DC3">
        <w:rPr>
          <w:rStyle w:val="Funotenzeichen"/>
        </w:rPr>
        <w:footnoteRef/>
      </w:r>
      <w:r w:rsidRPr="00B21DC3">
        <w:rPr>
          <w:lang w:val="en-GB"/>
        </w:rPr>
        <w:t xml:space="preserve"> The project is developed within the frame of the C-1 group (‘Deixis and frame of reference) of the Excellence Cluster TOPOI.</w:t>
      </w:r>
    </w:p>
  </w:footnote>
  <w:footnote w:id="3">
    <w:p w14:paraId="66CEE71C" w14:textId="2608DE92" w:rsidR="00BA717A" w:rsidRPr="00B21DC3" w:rsidRDefault="00BA717A" w:rsidP="008C62C7">
      <w:pPr>
        <w:pStyle w:val="Noteeagle"/>
        <w:rPr>
          <w:lang w:val="en-GB"/>
        </w:rPr>
      </w:pPr>
      <w:r w:rsidRPr="00B21DC3">
        <w:rPr>
          <w:rStyle w:val="Funotenzeichen"/>
        </w:rPr>
        <w:footnoteRef/>
      </w:r>
      <w:r w:rsidRPr="00B21DC3">
        <w:rPr>
          <w:lang w:val="en-GB"/>
        </w:rPr>
        <w:t xml:space="preserve"> For an overview of the concept of deixis see [Diessel 2012</w:t>
      </w:r>
      <w:ins w:id="2" w:author="Flavia Licciardello" w:date="2016-02-03T14:54:00Z">
        <w:r w:rsidR="00FF29B9">
          <w:rPr>
            <w:lang w:val="en-GB"/>
          </w:rPr>
          <w:t xml:space="preserve"> [q.v.] </w:t>
        </w:r>
        <w:r w:rsidR="00FF29B9" w:rsidRPr="00FF29B9">
          <w:rPr>
            <w:rPrChange w:id="3" w:author="Flavia Licciardello" w:date="2016-02-03T14:55:00Z">
              <w:rPr>
                <w:lang w:val="en-GB"/>
              </w:rPr>
            </w:rPrChange>
          </w:rPr>
          <w:t>NEL PDF CHE MI HAI INVIATO, AD OGNI OCCORRENZA DI DIESSEL 2012 C</w:t>
        </w:r>
      </w:ins>
      <w:ins w:id="4" w:author="Flavia Licciardello" w:date="2016-02-03T14:55:00Z">
        <w:r w:rsidR="00FF29B9" w:rsidRPr="00FF29B9">
          <w:rPr>
            <w:rPrChange w:id="5" w:author="Flavia Licciardello" w:date="2016-02-03T14:55:00Z">
              <w:rPr>
                <w:lang w:val="en-GB"/>
              </w:rPr>
            </w:rPrChange>
          </w:rPr>
          <w:t>’</w:t>
        </w:r>
        <w:r w:rsidR="00FF29B9">
          <w:t>è SCRITTO POI [q.v.], CHE SIGNIFICA?</w:t>
        </w:r>
      </w:ins>
      <w:r w:rsidRPr="00FF29B9">
        <w:rPr>
          <w:rPrChange w:id="6" w:author="Flavia Licciardello" w:date="2016-02-03T14:55:00Z">
            <w:rPr>
              <w:lang w:val="en-GB"/>
            </w:rPr>
          </w:rPrChange>
        </w:rPr>
        <w:t xml:space="preserve">] </w:t>
      </w:r>
      <w:r w:rsidRPr="00C92A21">
        <w:rPr>
          <w:lang w:val="en-GB"/>
          <w:rPrChange w:id="7" w:author="Flavia Licciardello" w:date="2016-02-04T15:12:00Z">
            <w:rPr>
              <w:lang w:val="en-GB"/>
            </w:rPr>
          </w:rPrChange>
        </w:rPr>
        <w:t xml:space="preserve">(with further bibliography). </w:t>
      </w:r>
      <w:r w:rsidRPr="00B21DC3">
        <w:rPr>
          <w:lang w:val="en-GB"/>
        </w:rPr>
        <w:t>On deixis in Ancient Greek see e.g. [Felson 2004], [</w:t>
      </w:r>
      <w:r>
        <w:rPr>
          <w:lang w:val="en-GB"/>
        </w:rPr>
        <w:t>Edmunds</w:t>
      </w:r>
      <w:r w:rsidRPr="00B21DC3">
        <w:rPr>
          <w:lang w:val="en-GB"/>
        </w:rPr>
        <w:t xml:space="preserve"> 2008] and [Bonifazi 2014]</w:t>
      </w:r>
      <w:r>
        <w:rPr>
          <w:lang w:val="en-GB"/>
        </w:rPr>
        <w:t>.</w:t>
      </w:r>
    </w:p>
  </w:footnote>
  <w:footnote w:id="4">
    <w:p w14:paraId="6C3396A5" w14:textId="34112250" w:rsidR="00BA717A" w:rsidRPr="00A03CAD" w:rsidRDefault="00BA717A" w:rsidP="008C62C7">
      <w:pPr>
        <w:pStyle w:val="Noteeagle"/>
        <w:rPr>
          <w:lang w:val="en-GB"/>
        </w:rPr>
      </w:pPr>
      <w:r w:rsidRPr="00A03CAD">
        <w:rPr>
          <w:rStyle w:val="Funotenzeichen"/>
        </w:rPr>
        <w:footnoteRef/>
      </w:r>
      <w:r w:rsidRPr="00A03CAD">
        <w:rPr>
          <w:lang w:val="en-GB"/>
        </w:rPr>
        <w:t xml:space="preserve"> For convenience, I will later on refer to this second group as ‘literary epigrams’</w:t>
      </w:r>
      <w:r>
        <w:rPr>
          <w:lang w:val="en-GB"/>
        </w:rPr>
        <w:t xml:space="preserve">. The definition simply identifies those epigrams that are transmitted </w:t>
      </w:r>
      <w:r w:rsidRPr="00A03CAD">
        <w:rPr>
          <w:lang w:val="en-GB"/>
        </w:rPr>
        <w:t xml:space="preserve">in the </w:t>
      </w:r>
      <w:r w:rsidRPr="00A03CAD">
        <w:rPr>
          <w:i/>
          <w:lang w:val="en-GB"/>
        </w:rPr>
        <w:t>Greek Anthology</w:t>
      </w:r>
      <w:r>
        <w:rPr>
          <w:lang w:val="en-GB"/>
        </w:rPr>
        <w:t xml:space="preserve"> or on papyrus and does</w:t>
      </w:r>
      <w:r w:rsidRPr="00A03CAD">
        <w:rPr>
          <w:lang w:val="en-GB"/>
        </w:rPr>
        <w:t xml:space="preserve"> not imply any value judgment.</w:t>
      </w:r>
    </w:p>
  </w:footnote>
  <w:footnote w:id="5">
    <w:p w14:paraId="2A69244B" w14:textId="4394743A" w:rsidR="002978D7" w:rsidRPr="002978D7" w:rsidRDefault="002978D7" w:rsidP="002978D7">
      <w:pPr>
        <w:pStyle w:val="Noteeagle"/>
        <w:rPr>
          <w:lang w:val="en-GB"/>
        </w:rPr>
      </w:pPr>
      <w:r>
        <w:rPr>
          <w:rStyle w:val="Funotenzeichen"/>
        </w:rPr>
        <w:footnoteRef/>
      </w:r>
      <w:r w:rsidR="0059280A">
        <w:rPr>
          <w:lang w:val="en-GB"/>
        </w:rPr>
        <w:t xml:space="preserve"> On a</w:t>
      </w:r>
      <w:r w:rsidRPr="002978D7">
        <w:rPr>
          <w:lang w:val="en-GB"/>
        </w:rPr>
        <w:t xml:space="preserve">rchaic dedications, </w:t>
      </w:r>
      <w:r w:rsidR="0059280A">
        <w:rPr>
          <w:lang w:val="en-GB"/>
        </w:rPr>
        <w:t xml:space="preserve">see [Day </w:t>
      </w:r>
      <w:r w:rsidRPr="002978D7">
        <w:rPr>
          <w:lang w:val="en-GB"/>
        </w:rPr>
        <w:t xml:space="preserve">2010], in part. </w:t>
      </w:r>
      <w:r>
        <w:rPr>
          <w:lang w:val="en-GB"/>
        </w:rPr>
        <w:t>[p. 1-14] for an introduction to the genre.</w:t>
      </w:r>
    </w:p>
  </w:footnote>
  <w:footnote w:id="6">
    <w:p w14:paraId="12271AED" w14:textId="2DF88D74" w:rsidR="00BA717A" w:rsidRPr="00A03CAD" w:rsidRDefault="00BA717A" w:rsidP="008C62C7">
      <w:pPr>
        <w:pStyle w:val="Noteeagle"/>
        <w:rPr>
          <w:lang w:val="en-GB"/>
        </w:rPr>
      </w:pPr>
      <w:r w:rsidRPr="00A03CAD">
        <w:rPr>
          <w:rStyle w:val="Funotenzeichen"/>
        </w:rPr>
        <w:footnoteRef/>
      </w:r>
      <w:r w:rsidRPr="00A03CAD">
        <w:rPr>
          <w:lang w:val="en-GB"/>
        </w:rPr>
        <w:t xml:space="preserve"> The formula here presented (with its two variants) was  identified by Maria Letizia Lazzarini, in her study on the formulas of archaic dedication</w:t>
      </w:r>
      <w:r>
        <w:rPr>
          <w:lang w:val="en-GB"/>
        </w:rPr>
        <w:t>s</w:t>
      </w:r>
      <w:r w:rsidR="0019175E">
        <w:rPr>
          <w:lang w:val="en-GB"/>
        </w:rPr>
        <w:t xml:space="preserve"> [Lazzarini 1976, 58-6</w:t>
      </w:r>
      <w:r w:rsidRPr="00A03CAD">
        <w:rPr>
          <w:lang w:val="en-GB"/>
        </w:rPr>
        <w:t>0]. Her analysis is based on both verse and prose inscription</w:t>
      </w:r>
      <w:r>
        <w:rPr>
          <w:lang w:val="en-GB"/>
        </w:rPr>
        <w:t>s</w:t>
      </w:r>
      <w:r w:rsidRPr="00A03CAD">
        <w:rPr>
          <w:lang w:val="en-GB"/>
        </w:rPr>
        <w:t xml:space="preserve"> from the archaic age. However, such basic scheme, with these elements, was normal in epigrams as well and it remained substantially unchanged in classical and post-classical time.</w:t>
      </w:r>
    </w:p>
  </w:footnote>
  <w:footnote w:id="7">
    <w:p w14:paraId="52704158" w14:textId="7A6E2971" w:rsidR="00BA717A" w:rsidRPr="00060B2E" w:rsidRDefault="00BA717A" w:rsidP="008C62C7">
      <w:pPr>
        <w:pStyle w:val="Noteeagle"/>
        <w:rPr>
          <w:lang w:val="en-GB"/>
        </w:rPr>
      </w:pPr>
      <w:r>
        <w:rPr>
          <w:rStyle w:val="Funotenzeichen"/>
        </w:rPr>
        <w:footnoteRef/>
      </w:r>
      <w:r w:rsidRPr="008933B7">
        <w:rPr>
          <w:lang w:val="en-GB"/>
        </w:rPr>
        <w:t xml:space="preserve"> </w:t>
      </w:r>
      <w:r w:rsidR="00060B2E">
        <w:rPr>
          <w:lang w:val="en-GB"/>
        </w:rPr>
        <w:t>On the topos of the speaking object, see [</w:t>
      </w:r>
      <w:r w:rsidR="00C806C4">
        <w:rPr>
          <w:lang w:val="en-GB"/>
        </w:rPr>
        <w:t>Burzachechi 1962</w:t>
      </w:r>
      <w:r w:rsidR="00060B2E">
        <w:rPr>
          <w:lang w:val="en-GB"/>
        </w:rPr>
        <w:t>], [Svenbro 1988, 36-52],</w:t>
      </w:r>
      <w:r w:rsidR="00060B2E" w:rsidRPr="00060B2E">
        <w:rPr>
          <w:lang w:val="en-GB"/>
        </w:rPr>
        <w:t xml:space="preserve"> </w:t>
      </w:r>
      <w:r w:rsidR="00060B2E">
        <w:rPr>
          <w:lang w:val="en-GB"/>
        </w:rPr>
        <w:t>[Tueller 2008, 16-27],</w:t>
      </w:r>
      <w:r w:rsidR="00060B2E" w:rsidRPr="00060B2E">
        <w:rPr>
          <w:lang w:val="en-GB"/>
        </w:rPr>
        <w:t xml:space="preserve"> </w:t>
      </w:r>
      <w:r w:rsidR="00060B2E">
        <w:rPr>
          <w:lang w:val="en-GB"/>
        </w:rPr>
        <w:t>[Furley 2010, 151-166],</w:t>
      </w:r>
      <w:r w:rsidR="00060B2E" w:rsidRPr="00060B2E">
        <w:rPr>
          <w:lang w:val="en-GB"/>
        </w:rPr>
        <w:t xml:space="preserve"> </w:t>
      </w:r>
      <w:r w:rsidR="00060B2E">
        <w:rPr>
          <w:lang w:val="en-GB"/>
        </w:rPr>
        <w:t>[</w:t>
      </w:r>
      <w:r w:rsidR="00060B2E" w:rsidRPr="00060B2E">
        <w:rPr>
          <w:lang w:val="en-GB"/>
        </w:rPr>
        <w:t>Wachter 2010, 250-260</w:t>
      </w:r>
      <w:r w:rsidR="00060B2E">
        <w:rPr>
          <w:lang w:val="en-GB"/>
        </w:rPr>
        <w:t>], [Christian 2015, 29-107].</w:t>
      </w:r>
      <w:r w:rsidR="00060B2E" w:rsidRPr="00060B2E">
        <w:rPr>
          <w:lang w:val="en-GB"/>
        </w:rPr>
        <w:t xml:space="preserve">  </w:t>
      </w:r>
    </w:p>
  </w:footnote>
  <w:footnote w:id="8">
    <w:p w14:paraId="0140A7A1" w14:textId="4829203D" w:rsidR="00BA717A" w:rsidRPr="00A03CAD" w:rsidRDefault="00BA717A" w:rsidP="00E90A78">
      <w:pPr>
        <w:pStyle w:val="Noteeagle"/>
        <w:rPr>
          <w:lang w:val="en-GB"/>
        </w:rPr>
      </w:pPr>
      <w:r w:rsidRPr="00A03CAD">
        <w:rPr>
          <w:rStyle w:val="Funotenzeichen"/>
        </w:rPr>
        <w:footnoteRef/>
      </w:r>
      <w:r w:rsidRPr="00A03CAD">
        <w:rPr>
          <w:lang w:val="en-GB"/>
        </w:rPr>
        <w:t xml:space="preserve"> This trend may be linked to the custom prevalent in the 5</w:t>
      </w:r>
      <w:r w:rsidRPr="00A03CAD">
        <w:rPr>
          <w:vertAlign w:val="superscript"/>
          <w:lang w:val="en-GB"/>
        </w:rPr>
        <w:t>th</w:t>
      </w:r>
      <w:r w:rsidRPr="00A03CAD">
        <w:rPr>
          <w:lang w:val="en-GB"/>
        </w:rPr>
        <w:t xml:space="preserve"> and 4</w:t>
      </w:r>
      <w:r w:rsidRPr="00A03CAD">
        <w:rPr>
          <w:vertAlign w:val="superscript"/>
          <w:lang w:val="en-GB"/>
        </w:rPr>
        <w:t>th</w:t>
      </w:r>
      <w:r w:rsidR="001C4DA8">
        <w:rPr>
          <w:lang w:val="en-GB"/>
        </w:rPr>
        <w:t xml:space="preserve"> century BC</w:t>
      </w:r>
      <w:r w:rsidRPr="00A03CAD">
        <w:rPr>
          <w:lang w:val="en-GB"/>
        </w:rPr>
        <w:t xml:space="preserve"> to copy epigrams on monuments and then quote them </w:t>
      </w:r>
      <w:r w:rsidR="001C4DA8">
        <w:rPr>
          <w:lang w:val="en-GB"/>
        </w:rPr>
        <w:t>in</w:t>
      </w:r>
      <w:r w:rsidRPr="00A03CAD">
        <w:rPr>
          <w:lang w:val="en-GB"/>
        </w:rPr>
        <w:t xml:space="preserve"> various texts. See </w:t>
      </w:r>
      <w:r>
        <w:rPr>
          <w:lang w:val="en-GB"/>
        </w:rPr>
        <w:t>[</w:t>
      </w:r>
      <w:r w:rsidRPr="00A03CAD">
        <w:rPr>
          <w:lang w:val="en-GB"/>
        </w:rPr>
        <w:t>Gutzwiller 1998, 47ff.</w:t>
      </w:r>
      <w:r>
        <w:rPr>
          <w:lang w:val="en-GB"/>
        </w:rPr>
        <w:t>]</w:t>
      </w:r>
    </w:p>
  </w:footnote>
  <w:footnote w:id="9">
    <w:p w14:paraId="1D6A07E6" w14:textId="46CBB8A4" w:rsidR="00250377" w:rsidRPr="008F27BA" w:rsidRDefault="00250377" w:rsidP="00E90A78">
      <w:pPr>
        <w:pStyle w:val="Noteeagle"/>
        <w:rPr>
          <w:lang w:val="en-GB"/>
        </w:rPr>
      </w:pPr>
      <w:r>
        <w:rPr>
          <w:rStyle w:val="Funotenzeichen"/>
        </w:rPr>
        <w:footnoteRef/>
      </w:r>
      <w:r w:rsidRPr="00250377">
        <w:rPr>
          <w:lang w:val="en-GB"/>
        </w:rPr>
        <w:t xml:space="preserve"> </w:t>
      </w:r>
      <w:r w:rsidR="008F27BA">
        <w:rPr>
          <w:lang w:val="en-GB"/>
        </w:rPr>
        <w:t xml:space="preserve">This involvement of the reader can be put in relation with what [Bing 1995] defines </w:t>
      </w:r>
      <w:r w:rsidR="008F27BA">
        <w:rPr>
          <w:i/>
          <w:lang w:val="en-GB"/>
        </w:rPr>
        <w:t>Erg</w:t>
      </w:r>
      <w:r w:rsidR="008F27BA" w:rsidRPr="008F27BA">
        <w:rPr>
          <w:i/>
          <w:lang w:val="en-GB"/>
        </w:rPr>
        <w:t>änzung</w:t>
      </w:r>
      <w:r w:rsidR="008F27BA">
        <w:rPr>
          <w:i/>
          <w:lang w:val="en-GB"/>
        </w:rPr>
        <w:t>sspiel</w:t>
      </w:r>
      <w:r w:rsidR="008F27BA">
        <w:rPr>
          <w:lang w:val="en-GB"/>
        </w:rPr>
        <w:t>, i.e. with the process of supplementation of the text deliberately incited by Hellenistic epigrammatists.</w:t>
      </w:r>
    </w:p>
  </w:footnote>
  <w:footnote w:id="10">
    <w:p w14:paraId="286B8170" w14:textId="34824AB2" w:rsidR="00BA717A" w:rsidRPr="000254F9" w:rsidRDefault="00BA717A" w:rsidP="00E90A78">
      <w:pPr>
        <w:pStyle w:val="Noteeagle"/>
        <w:rPr>
          <w:rPrChange w:id="15" w:author="Flavia Licciardello" w:date="2016-02-03T15:17:00Z">
            <w:rPr>
              <w:lang w:val="en-GB"/>
            </w:rPr>
          </w:rPrChange>
        </w:rPr>
      </w:pPr>
      <w:r w:rsidRPr="00A03CAD">
        <w:rPr>
          <w:rStyle w:val="Funotenzeichen"/>
        </w:rPr>
        <w:footnoteRef/>
      </w:r>
      <w:r w:rsidRPr="00A03CAD">
        <w:rPr>
          <w:lang w:val="en-GB"/>
        </w:rPr>
        <w:t xml:space="preserve"> The difference between deixis </w:t>
      </w:r>
      <w:r w:rsidRPr="00A03CAD">
        <w:rPr>
          <w:i/>
          <w:lang w:val="en-GB"/>
        </w:rPr>
        <w:t xml:space="preserve">ad oculos </w:t>
      </w:r>
      <w:r w:rsidRPr="00A03CAD">
        <w:rPr>
          <w:lang w:val="en-GB"/>
        </w:rPr>
        <w:t xml:space="preserve">and deixis </w:t>
      </w:r>
      <w:r w:rsidRPr="00A03CAD">
        <w:rPr>
          <w:i/>
          <w:lang w:val="en-GB"/>
        </w:rPr>
        <w:t xml:space="preserve">am Phantasma </w:t>
      </w:r>
      <w:r w:rsidRPr="00A03CAD">
        <w:rPr>
          <w:lang w:val="en-GB"/>
        </w:rPr>
        <w:t>was highlighted and described for</w:t>
      </w:r>
      <w:r>
        <w:rPr>
          <w:lang w:val="en-GB"/>
        </w:rPr>
        <w:t xml:space="preserve"> the first time</w:t>
      </w:r>
      <w:r w:rsidR="00D3780D">
        <w:rPr>
          <w:lang w:val="en-GB"/>
        </w:rPr>
        <w:t xml:space="preserve"> </w:t>
      </w:r>
      <w:r>
        <w:rPr>
          <w:lang w:val="en-GB"/>
        </w:rPr>
        <w:t xml:space="preserve">by </w:t>
      </w:r>
      <w:r w:rsidR="00D3780D">
        <w:rPr>
          <w:lang w:val="en-GB"/>
        </w:rPr>
        <w:t>Bühler</w:t>
      </w:r>
      <w:r w:rsidR="00876B2D" w:rsidRPr="00876B2D">
        <w:rPr>
          <w:lang w:val="en-GB"/>
        </w:rPr>
        <w:t xml:space="preserve"> </w:t>
      </w:r>
      <w:r w:rsidR="00876B2D">
        <w:rPr>
          <w:lang w:val="en-GB"/>
        </w:rPr>
        <w:t>in 1934</w:t>
      </w:r>
      <w:r w:rsidR="00D3780D">
        <w:rPr>
          <w:lang w:val="en-GB"/>
        </w:rPr>
        <w:t xml:space="preserve">, see </w:t>
      </w:r>
      <w:r w:rsidR="00D3780D" w:rsidRPr="000254F9">
        <w:rPr>
          <w:highlight w:val="yellow"/>
          <w:lang w:val="en-GB"/>
          <w:rPrChange w:id="16" w:author="Flavia Licciardello" w:date="2016-02-03T15:15:00Z">
            <w:rPr>
              <w:lang w:val="en-GB"/>
            </w:rPr>
          </w:rPrChange>
        </w:rPr>
        <w:t>[Bü</w:t>
      </w:r>
      <w:r w:rsidR="00475F28" w:rsidRPr="000254F9">
        <w:rPr>
          <w:highlight w:val="yellow"/>
          <w:lang w:val="en-GB"/>
          <w:rPrChange w:id="17" w:author="Flavia Licciardello" w:date="2016-02-03T15:15:00Z">
            <w:rPr>
              <w:lang w:val="en-GB"/>
            </w:rPr>
          </w:rPrChange>
        </w:rPr>
        <w:t>hler 1982</w:t>
      </w:r>
      <w:r w:rsidR="00371F7F" w:rsidRPr="000254F9">
        <w:rPr>
          <w:highlight w:val="yellow"/>
          <w:lang w:val="en-GB"/>
          <w:rPrChange w:id="18" w:author="Flavia Licciardello" w:date="2016-02-03T15:15:00Z">
            <w:rPr>
              <w:lang w:val="en-GB"/>
            </w:rPr>
          </w:rPrChange>
        </w:rPr>
        <w:t>, 121-126, 133-135</w:t>
      </w:r>
      <w:r w:rsidRPr="000254F9">
        <w:rPr>
          <w:highlight w:val="yellow"/>
          <w:lang w:val="en-GB"/>
          <w:rPrChange w:id="19" w:author="Flavia Licciardello" w:date="2016-02-03T15:15:00Z">
            <w:rPr>
              <w:lang w:val="en-GB"/>
            </w:rPr>
          </w:rPrChange>
        </w:rPr>
        <w:t>].</w:t>
      </w:r>
      <w:ins w:id="20" w:author="Flavia Licciardello" w:date="2016-02-03T15:15:00Z">
        <w:r w:rsidR="000254F9">
          <w:rPr>
            <w:lang w:val="en-GB"/>
          </w:rPr>
          <w:t xml:space="preserve"> </w:t>
        </w:r>
        <w:r w:rsidR="000254F9" w:rsidRPr="00C92A21">
          <w:rPr>
            <w:rPrChange w:id="21" w:author="Flavia Licciardello" w:date="2016-02-04T15:12:00Z">
              <w:rPr>
                <w:lang w:val="en-GB"/>
              </w:rPr>
            </w:rPrChange>
          </w:rPr>
          <w:t xml:space="preserve">QUI NEL PDF COMPARE BÜHLER (1982 </w:t>
        </w:r>
      </w:ins>
      <w:ins w:id="22" w:author="Flavia Licciardello" w:date="2016-02-03T15:17:00Z">
        <w:r w:rsidR="000254F9" w:rsidRPr="00C92A21">
          <w:rPr>
            <w:rPrChange w:id="23" w:author="Flavia Licciardello" w:date="2016-02-04T15:12:00Z">
              <w:rPr>
                <w:lang w:val="en-GB"/>
              </w:rPr>
            </w:rPrChange>
          </w:rPr>
          <w:t>(</w:t>
        </w:r>
      </w:ins>
      <w:ins w:id="24" w:author="Flavia Licciardello" w:date="2016-02-03T15:15:00Z">
        <w:r w:rsidR="000254F9" w:rsidRPr="00C92A21">
          <w:rPr>
            <w:rPrChange w:id="25" w:author="Flavia Licciardello" w:date="2016-02-04T15:12:00Z">
              <w:rPr>
                <w:lang w:val="en-GB"/>
              </w:rPr>
            </w:rPrChange>
          </w:rPr>
          <w:t>Jena 19341</w:t>
        </w:r>
      </w:ins>
      <w:ins w:id="26" w:author="Flavia Licciardello" w:date="2016-02-03T15:17:00Z">
        <w:r w:rsidR="000254F9" w:rsidRPr="00C92A21">
          <w:rPr>
            <w:rPrChange w:id="27" w:author="Flavia Licciardello" w:date="2016-02-04T15:12:00Z">
              <w:rPr>
                <w:lang w:val="en-GB"/>
              </w:rPr>
            </w:rPrChange>
          </w:rPr>
          <w:t xml:space="preserve">, 121 etc. </w:t>
        </w:r>
        <w:r w:rsidR="000254F9" w:rsidRPr="000254F9">
          <w:rPr>
            <w:rPrChange w:id="28" w:author="Flavia Licciardello" w:date="2016-02-03T15:18:00Z">
              <w:rPr>
                <w:lang w:val="en-GB"/>
              </w:rPr>
            </w:rPrChange>
          </w:rPr>
          <w:t xml:space="preserve">JENA </w:t>
        </w:r>
        <w:r w:rsidR="000254F9">
          <w:t>19341 SAREBBE IN REALTà JENA 1934</w:t>
        </w:r>
        <w:r w:rsidR="000254F9">
          <w:rPr>
            <w:vertAlign w:val="superscript"/>
          </w:rPr>
          <w:t>1</w:t>
        </w:r>
        <w:r w:rsidR="000254F9">
          <w:t>, OVVERO L’INDICAZIONE DELLA PRIMA EDIZIONE, CHE PERò IO NON RIPORTEREI ANCHE NELLA CITAZIONE, MA SOLO IN BIBLIOGRAFIA.</w:t>
        </w:r>
      </w:ins>
    </w:p>
  </w:footnote>
  <w:footnote w:id="11">
    <w:p w14:paraId="5545DE81" w14:textId="2BCB310E" w:rsidR="00BA717A" w:rsidRPr="00A03CAD" w:rsidRDefault="00BA717A" w:rsidP="00E90A78">
      <w:pPr>
        <w:pStyle w:val="Noteeagle"/>
        <w:rPr>
          <w:lang w:val="en-GB"/>
        </w:rPr>
      </w:pPr>
      <w:r w:rsidRPr="00A03CAD">
        <w:rPr>
          <w:rStyle w:val="Funotenzeichen"/>
        </w:rPr>
        <w:footnoteRef/>
      </w:r>
      <w:r w:rsidRPr="00A03CAD">
        <w:rPr>
          <w:lang w:val="en-GB"/>
        </w:rPr>
        <w:t xml:space="preserve"> See [Bühler</w:t>
      </w:r>
      <w:r w:rsidR="00475F28">
        <w:rPr>
          <w:lang w:val="en-GB"/>
        </w:rPr>
        <w:t xml:space="preserve"> 1982, 102f.</w:t>
      </w:r>
      <w:r w:rsidRPr="00A03CAD">
        <w:rPr>
          <w:lang w:val="en-GB"/>
        </w:rPr>
        <w:t>] and [Levinson 1983, 63f.].</w:t>
      </w:r>
    </w:p>
  </w:footnote>
  <w:footnote w:id="12">
    <w:p w14:paraId="76E326DB" w14:textId="00EDA7F4" w:rsidR="00BA717A" w:rsidRPr="00650230" w:rsidRDefault="00BA717A" w:rsidP="00650230">
      <w:pPr>
        <w:pStyle w:val="Noteeagle"/>
        <w:rPr>
          <w:lang w:val="en-GB"/>
        </w:rPr>
      </w:pPr>
      <w:r>
        <w:rPr>
          <w:rStyle w:val="Funotenzeichen"/>
        </w:rPr>
        <w:footnoteRef/>
      </w:r>
      <w:r w:rsidRPr="00650230">
        <w:rPr>
          <w:lang w:val="en-GB"/>
        </w:rPr>
        <w:t xml:space="preserve"> ‘Proximal’ deictic elements are all those elements </w:t>
      </w:r>
      <w:del w:id="30" w:author="Flavia Licciardello" w:date="2016-02-04T15:14:00Z">
        <w:r w:rsidRPr="00650230" w:rsidDel="00C92A21">
          <w:rPr>
            <w:lang w:val="en-GB"/>
          </w:rPr>
          <w:delText xml:space="preserve">which </w:delText>
        </w:r>
      </w:del>
      <w:ins w:id="31" w:author="Flavia Licciardello" w:date="2016-02-04T15:14:00Z">
        <w:r w:rsidR="00C92A21">
          <w:rPr>
            <w:lang w:val="en-GB"/>
          </w:rPr>
          <w:t>that</w:t>
        </w:r>
        <w:r w:rsidR="00C92A21" w:rsidRPr="00650230">
          <w:rPr>
            <w:lang w:val="en-GB"/>
          </w:rPr>
          <w:t xml:space="preserve"> </w:t>
        </w:r>
      </w:ins>
      <w:r w:rsidRPr="00650230">
        <w:rPr>
          <w:lang w:val="en-GB"/>
        </w:rPr>
        <w:t>refer</w:t>
      </w:r>
      <w:del w:id="32" w:author="Flavia Licciardello" w:date="2016-02-04T15:14:00Z">
        <w:r w:rsidRPr="00650230" w:rsidDel="00C92A21">
          <w:rPr>
            <w:lang w:val="en-GB"/>
          </w:rPr>
          <w:delText>s</w:delText>
        </w:r>
      </w:del>
      <w:r w:rsidRPr="00650230">
        <w:rPr>
          <w:lang w:val="en-GB"/>
        </w:rPr>
        <w:t xml:space="preserve"> to</w:t>
      </w:r>
      <w:ins w:id="33" w:author="Flavia Licciardello" w:date="2016-02-03T14:58:00Z">
        <w:r w:rsidR="00FF29B9">
          <w:rPr>
            <w:lang w:val="en-GB"/>
          </w:rPr>
          <w:t xml:space="preserve"> something that is close to</w:t>
        </w:r>
      </w:ins>
      <w:r w:rsidRPr="00650230">
        <w:rPr>
          <w:lang w:val="en-GB"/>
        </w:rPr>
        <w:t xml:space="preserve"> the </w:t>
      </w:r>
      <w:r>
        <w:rPr>
          <w:lang w:val="en-GB"/>
        </w:rPr>
        <w:t xml:space="preserve">deictic centre: among these </w:t>
      </w:r>
      <w:r w:rsidRPr="00650230">
        <w:rPr>
          <w:lang w:val="en-GB"/>
        </w:rPr>
        <w:t xml:space="preserve">demonstrative pronouns or adverbs such as ‘this’ or ‘here’ and temporal adverbs such as ‘now’. See </w:t>
      </w:r>
      <w:r>
        <w:rPr>
          <w:lang w:val="en-GB"/>
        </w:rPr>
        <w:t>[</w:t>
      </w:r>
      <w:r w:rsidRPr="00650230">
        <w:rPr>
          <w:lang w:val="en-GB"/>
        </w:rPr>
        <w:t>Diessel 2012, 2408f.</w:t>
      </w:r>
      <w:r>
        <w:rPr>
          <w:lang w:val="en-GB"/>
        </w:rPr>
        <w:t>].</w:t>
      </w:r>
    </w:p>
  </w:footnote>
  <w:footnote w:id="13">
    <w:p w14:paraId="7475CD95" w14:textId="338DA99D" w:rsidR="00BA717A" w:rsidRPr="00A03CAD" w:rsidRDefault="00BA717A" w:rsidP="008C62C7">
      <w:pPr>
        <w:pStyle w:val="Noteeagle"/>
        <w:rPr>
          <w:lang w:val="en-GB"/>
        </w:rPr>
      </w:pPr>
      <w:r w:rsidRPr="00A03CAD">
        <w:rPr>
          <w:rStyle w:val="Funotenzeichen"/>
        </w:rPr>
        <w:footnoteRef/>
      </w:r>
      <w:r w:rsidRPr="00A03CAD">
        <w:rPr>
          <w:lang w:val="en-GB"/>
        </w:rPr>
        <w:t xml:space="preserve"> The software use</w:t>
      </w:r>
      <w:r>
        <w:rPr>
          <w:lang w:val="en-GB"/>
        </w:rPr>
        <w:t>d</w:t>
      </w:r>
      <w:r w:rsidRPr="00A03CAD">
        <w:rPr>
          <w:lang w:val="en-GB"/>
        </w:rPr>
        <w:t xml:space="preserve"> is FileMaker Pro 13.0v4.</w:t>
      </w:r>
    </w:p>
  </w:footnote>
  <w:footnote w:id="14">
    <w:p w14:paraId="75014DD4" w14:textId="45841E76" w:rsidR="00BA717A" w:rsidRPr="007D79EB" w:rsidRDefault="00BA717A" w:rsidP="008C62C7">
      <w:pPr>
        <w:pStyle w:val="Noteeagle"/>
        <w:rPr>
          <w:lang w:val="en-GB"/>
        </w:rPr>
      </w:pPr>
      <w:r w:rsidRPr="008C62C7">
        <w:rPr>
          <w:rStyle w:val="Funotenzeichen"/>
        </w:rPr>
        <w:footnoteRef/>
      </w:r>
      <w:r w:rsidRPr="00650230">
        <w:rPr>
          <w:rStyle w:val="Funotenzeichen"/>
          <w:lang w:val="en-GB"/>
        </w:rPr>
        <w:t xml:space="preserve"> </w:t>
      </w:r>
      <w:r w:rsidRPr="00650230">
        <w:rPr>
          <w:lang w:val="en-GB"/>
        </w:rPr>
        <w:t>Though the grammatical category of tense does not always coincide with the semantic category of time, it is still possible to retrace in the use of a peculiar verbal form a reference to time. However, such analysis</w:t>
      </w:r>
      <w:r w:rsidRPr="007D79EB">
        <w:rPr>
          <w:lang w:val="en-GB"/>
        </w:rPr>
        <w:t xml:space="preserve"> must always consider other linguistic elements, which contribute determine the temporal frame of the text. On temporal deixis and verbal tense see </w:t>
      </w:r>
      <w:r>
        <w:rPr>
          <w:lang w:val="en-GB"/>
        </w:rPr>
        <w:t>[</w:t>
      </w:r>
      <w:r w:rsidRPr="007D79EB">
        <w:rPr>
          <w:lang w:val="en-GB"/>
        </w:rPr>
        <w:t>Lyons 1977, 677-690</w:t>
      </w:r>
      <w:r>
        <w:rPr>
          <w:lang w:val="en-GB"/>
        </w:rPr>
        <w:t>]</w:t>
      </w:r>
      <w:r w:rsidRPr="007D79EB">
        <w:rPr>
          <w:lang w:val="en-GB"/>
        </w:rPr>
        <w:t xml:space="preserve">; </w:t>
      </w:r>
      <w:r>
        <w:rPr>
          <w:lang w:val="en-GB"/>
        </w:rPr>
        <w:t>[</w:t>
      </w:r>
      <w:r w:rsidRPr="007D79EB">
        <w:rPr>
          <w:lang w:val="en-GB"/>
        </w:rPr>
        <w:t>Levinson 1983, 73-79</w:t>
      </w:r>
      <w:r>
        <w:rPr>
          <w:lang w:val="en-GB"/>
        </w:rPr>
        <w:t>]</w:t>
      </w:r>
      <w:r w:rsidRPr="007D79EB">
        <w:rPr>
          <w:lang w:val="en-GB"/>
        </w:rPr>
        <w:t xml:space="preserve">; </w:t>
      </w:r>
      <w:r>
        <w:rPr>
          <w:lang w:val="en-GB"/>
        </w:rPr>
        <w:t>[</w:t>
      </w:r>
      <w:r w:rsidRPr="007D79EB">
        <w:rPr>
          <w:lang w:val="en-GB"/>
        </w:rPr>
        <w:t xml:space="preserve">Klein 1994, </w:t>
      </w:r>
      <w:r w:rsidRPr="00452323">
        <w:rPr>
          <w:lang w:val="en-GB"/>
        </w:rPr>
        <w:t>14-26 and 120-130</w:t>
      </w:r>
      <w:r>
        <w:rPr>
          <w:lang w:val="en-GB"/>
        </w:rPr>
        <w:t>]</w:t>
      </w:r>
      <w:r w:rsidRPr="007D79EB">
        <w:rPr>
          <w:lang w:val="en-GB"/>
        </w:rPr>
        <w:t xml:space="preserve">. For the analysis of temporal deixis in Ancient Greek texts see e.g. </w:t>
      </w:r>
      <w:r>
        <w:rPr>
          <w:lang w:val="en-GB"/>
        </w:rPr>
        <w:t>[D’Alessio 2005]</w:t>
      </w:r>
      <w:r w:rsidRPr="007D79EB">
        <w:rPr>
          <w:lang w:val="en-GB"/>
        </w:rPr>
        <w:t xml:space="preserve"> and </w:t>
      </w:r>
      <w:r>
        <w:rPr>
          <w:lang w:val="en-GB"/>
        </w:rPr>
        <w:t>[Edmunds</w:t>
      </w:r>
      <w:r w:rsidRPr="007D79EB">
        <w:rPr>
          <w:lang w:val="en-GB"/>
        </w:rPr>
        <w:t xml:space="preserve"> 2008, 8f.</w:t>
      </w:r>
      <w:r>
        <w:rPr>
          <w:lang w:val="en-GB"/>
        </w:rPr>
        <w:t>]</w:t>
      </w:r>
      <w:r w:rsidRPr="007D79EB">
        <w:rPr>
          <w:lang w:val="en-GB"/>
        </w:rPr>
        <w:t xml:space="preserve"> (with further bibliography).</w:t>
      </w:r>
    </w:p>
  </w:footnote>
  <w:footnote w:id="15">
    <w:p w14:paraId="4A2BF33D" w14:textId="482A5D96" w:rsidR="00BA717A" w:rsidRPr="007D79EB" w:rsidRDefault="00BA717A" w:rsidP="008C62C7">
      <w:pPr>
        <w:pStyle w:val="Noteeagle"/>
        <w:rPr>
          <w:lang w:val="en-GB"/>
        </w:rPr>
      </w:pPr>
      <w:r w:rsidRPr="007D79EB">
        <w:rPr>
          <w:rStyle w:val="Funotenzeichen"/>
        </w:rPr>
        <w:footnoteRef/>
      </w:r>
      <w:r w:rsidRPr="007D79EB">
        <w:rPr>
          <w:lang w:val="en-GB"/>
        </w:rPr>
        <w:t xml:space="preserve"> On the relation between the temporal frame of the utterance and the deictic centre, see </w:t>
      </w:r>
      <w:r>
        <w:rPr>
          <w:lang w:val="en-GB"/>
        </w:rPr>
        <w:t>[</w:t>
      </w:r>
      <w:r w:rsidRPr="007D79EB">
        <w:rPr>
          <w:lang w:val="en-GB"/>
        </w:rPr>
        <w:t>Levinson 1983, 79f.</w:t>
      </w:r>
      <w:r>
        <w:rPr>
          <w:lang w:val="en-GB"/>
        </w:rPr>
        <w:t>]</w:t>
      </w:r>
      <w:r w:rsidRPr="007D79EB">
        <w:rPr>
          <w:lang w:val="en-GB"/>
        </w:rPr>
        <w:t xml:space="preserve"> and </w:t>
      </w:r>
      <w:r>
        <w:rPr>
          <w:lang w:val="en-GB"/>
        </w:rPr>
        <w:t>[D’Alessio 2004]</w:t>
      </w:r>
      <w:r w:rsidRPr="007D79EB">
        <w:rPr>
          <w:lang w:val="en-GB"/>
        </w:rPr>
        <w:t>.</w:t>
      </w:r>
    </w:p>
  </w:footnote>
  <w:footnote w:id="16">
    <w:p w14:paraId="66286456" w14:textId="5033B04C" w:rsidR="00BA717A" w:rsidRPr="007D79EB" w:rsidRDefault="00BA717A" w:rsidP="008C62C7">
      <w:pPr>
        <w:pStyle w:val="Noteeagle"/>
        <w:rPr>
          <w:lang w:val="en-GB"/>
        </w:rPr>
      </w:pPr>
      <w:r w:rsidRPr="007D79EB">
        <w:rPr>
          <w:rStyle w:val="Funotenzeichen"/>
        </w:rPr>
        <w:footnoteRef/>
      </w:r>
      <w:r w:rsidRPr="007D79EB">
        <w:rPr>
          <w:lang w:val="en-GB"/>
        </w:rPr>
        <w:t xml:space="preserve"> More specifically, out of a corpus of 598 epigrams analysed, for the verb of dedication the aorist appears 379 times, the present 50 times. In 172 epigrams the verb is lost or absent. Moreover, some epigrams contains more then one verb of dedication and these could be expressed in different aspects and moods. </w:t>
      </w:r>
    </w:p>
  </w:footnote>
  <w:footnote w:id="17">
    <w:p w14:paraId="50FDBDEC" w14:textId="3FD304C9" w:rsidR="00BA717A" w:rsidRPr="007D79EB" w:rsidRDefault="00BA717A" w:rsidP="008C62C7">
      <w:pPr>
        <w:pStyle w:val="Noteeagle"/>
        <w:rPr>
          <w:lang w:val="en-GB"/>
        </w:rPr>
      </w:pPr>
      <w:r w:rsidRPr="007D79EB">
        <w:rPr>
          <w:rStyle w:val="Funotenzeichen"/>
        </w:rPr>
        <w:footnoteRef/>
      </w:r>
      <w:r w:rsidRPr="007D79EB">
        <w:rPr>
          <w:lang w:val="en-GB"/>
        </w:rPr>
        <w:t xml:space="preserve"> </w:t>
      </w:r>
      <w:r w:rsidR="00060B2E">
        <w:rPr>
          <w:lang w:val="en-GB"/>
        </w:rPr>
        <w:t>For the verb εἰμί in dedicatory formulas, see [Lazzarini 1976, 59f.].</w:t>
      </w:r>
    </w:p>
  </w:footnote>
  <w:footnote w:id="18">
    <w:p w14:paraId="61A3ECB5" w14:textId="7C58214C" w:rsidR="00BA717A" w:rsidRPr="007D79EB" w:rsidRDefault="00BA717A" w:rsidP="008C62C7">
      <w:pPr>
        <w:pStyle w:val="Noteeagle"/>
        <w:rPr>
          <w:lang w:val="en-GB"/>
        </w:rPr>
      </w:pPr>
      <w:r w:rsidRPr="007D79EB">
        <w:rPr>
          <w:rStyle w:val="Funotenzeichen"/>
        </w:rPr>
        <w:footnoteRef/>
      </w:r>
      <w:r w:rsidRPr="007D79EB">
        <w:rPr>
          <w:lang w:val="en-GB"/>
        </w:rPr>
        <w:t xml:space="preserve"> In addition to these, in </w:t>
      </w:r>
      <w:r>
        <w:rPr>
          <w:lang w:val="en-GB"/>
        </w:rPr>
        <w:t>[</w:t>
      </w:r>
      <w:r w:rsidRPr="007D79EB">
        <w:rPr>
          <w:i/>
          <w:lang w:val="en-GB"/>
        </w:rPr>
        <w:t xml:space="preserve">CEG </w:t>
      </w:r>
      <w:r w:rsidRPr="007D79EB">
        <w:rPr>
          <w:lang w:val="en-GB"/>
        </w:rPr>
        <w:t>347</w:t>
      </w:r>
      <w:r>
        <w:rPr>
          <w:lang w:val="en-GB"/>
        </w:rPr>
        <w:t>]</w:t>
      </w:r>
      <w:r w:rsidRPr="007D79EB">
        <w:rPr>
          <w:lang w:val="en-GB"/>
        </w:rPr>
        <w:t xml:space="preserve"> and </w:t>
      </w:r>
      <w:r>
        <w:rPr>
          <w:lang w:val="en-GB"/>
        </w:rPr>
        <w:t>[</w:t>
      </w:r>
      <w:r>
        <w:rPr>
          <w:i/>
          <w:lang w:val="en-GB"/>
        </w:rPr>
        <w:t xml:space="preserve">CEG </w:t>
      </w:r>
      <w:r w:rsidRPr="007D79EB">
        <w:rPr>
          <w:lang w:val="en-GB"/>
        </w:rPr>
        <w:t>775i</w:t>
      </w:r>
      <w:r>
        <w:rPr>
          <w:lang w:val="en-GB"/>
        </w:rPr>
        <w:t>]</w:t>
      </w:r>
      <w:r w:rsidRPr="007D79EB">
        <w:rPr>
          <w:lang w:val="en-GB"/>
        </w:rPr>
        <w:t>, the verbs ἀνακείμ]εθα and κοσ]</w:t>
      </w:r>
      <w:r>
        <w:rPr>
          <w:lang w:val="en-GB"/>
        </w:rPr>
        <w:t>μοῦμεν</w:t>
      </w:r>
      <w:r w:rsidR="00A14CD5">
        <w:rPr>
          <w:lang w:val="en-GB"/>
        </w:rPr>
        <w:t xml:space="preserve"> respectively</w:t>
      </w:r>
      <w:r>
        <w:rPr>
          <w:lang w:val="en-GB"/>
        </w:rPr>
        <w:t xml:space="preserve"> are supplied. I</w:t>
      </w:r>
      <w:r w:rsidRPr="007D79EB">
        <w:rPr>
          <w:lang w:val="en-GB"/>
        </w:rPr>
        <w:t xml:space="preserve">n </w:t>
      </w:r>
      <w:r>
        <w:rPr>
          <w:lang w:val="en-GB"/>
        </w:rPr>
        <w:t>[</w:t>
      </w:r>
      <w:r w:rsidRPr="007D79EB">
        <w:rPr>
          <w:i/>
          <w:lang w:val="en-GB"/>
        </w:rPr>
        <w:t xml:space="preserve">CEG </w:t>
      </w:r>
      <w:r w:rsidRPr="007D79EB">
        <w:rPr>
          <w:lang w:val="en-GB"/>
        </w:rPr>
        <w:t>830ii</w:t>
      </w:r>
      <w:r>
        <w:rPr>
          <w:lang w:val="en-GB"/>
        </w:rPr>
        <w:t>]</w:t>
      </w:r>
      <w:r w:rsidRPr="007D79EB">
        <w:rPr>
          <w:lang w:val="en-GB"/>
        </w:rPr>
        <w:t xml:space="preserve"> the verb ἀνάκειται refers to another dedication, not to the one celebrated by the epigram.</w:t>
      </w:r>
    </w:p>
  </w:footnote>
  <w:footnote w:id="19">
    <w:p w14:paraId="74C61A7A" w14:textId="11C5ABE5" w:rsidR="00BA717A" w:rsidRPr="007D79EB" w:rsidRDefault="00BA717A" w:rsidP="008C62C7">
      <w:pPr>
        <w:pStyle w:val="Noteeagle"/>
        <w:rPr>
          <w:lang w:val="en-GB"/>
        </w:rPr>
      </w:pPr>
      <w:r w:rsidRPr="007D79EB">
        <w:rPr>
          <w:rStyle w:val="Funotenzeichen"/>
        </w:rPr>
        <w:footnoteRef/>
      </w:r>
      <w:r w:rsidRPr="007D79EB">
        <w:rPr>
          <w:lang w:val="en-GB"/>
        </w:rPr>
        <w:t xml:space="preserve"> The exceptions are</w:t>
      </w:r>
      <w:r w:rsidR="004A055C">
        <w:rPr>
          <w:lang w:val="en-GB"/>
        </w:rPr>
        <w:t xml:space="preserve"> </w:t>
      </w:r>
      <w:r w:rsidR="004A055C" w:rsidRPr="007C2398">
        <w:rPr>
          <w:lang w:val="en-GB"/>
        </w:rPr>
        <w:t>[</w:t>
      </w:r>
      <w:r w:rsidR="004A055C" w:rsidRPr="007C2398">
        <w:rPr>
          <w:i/>
          <w:lang w:val="en-GB"/>
        </w:rPr>
        <w:t xml:space="preserve">CEG </w:t>
      </w:r>
      <w:r w:rsidR="004A055C">
        <w:rPr>
          <w:lang w:val="en-GB"/>
        </w:rPr>
        <w:t xml:space="preserve">822] and </w:t>
      </w:r>
      <w:r w:rsidRPr="007D79EB">
        <w:rPr>
          <w:lang w:val="en-GB"/>
        </w:rPr>
        <w:t xml:space="preserve">the </w:t>
      </w:r>
      <w:r w:rsidRPr="007C2398">
        <w:rPr>
          <w:lang w:val="en-GB"/>
        </w:rPr>
        <w:t>fragmentary [</w:t>
      </w:r>
      <w:r w:rsidRPr="007C2398">
        <w:rPr>
          <w:i/>
          <w:lang w:val="en-GB"/>
        </w:rPr>
        <w:t xml:space="preserve">CEG </w:t>
      </w:r>
      <w:r w:rsidR="004A055C">
        <w:rPr>
          <w:lang w:val="en-GB"/>
        </w:rPr>
        <w:t>192i].</w:t>
      </w:r>
    </w:p>
  </w:footnote>
  <w:footnote w:id="20">
    <w:p w14:paraId="2A5F50EF" w14:textId="70AF43FD" w:rsidR="00BA717A" w:rsidRPr="007D79EB" w:rsidRDefault="00BA717A" w:rsidP="008C62C7">
      <w:pPr>
        <w:pStyle w:val="Noteeagle"/>
        <w:rPr>
          <w:lang w:val="en-GB"/>
        </w:rPr>
      </w:pPr>
      <w:r w:rsidRPr="007D79EB">
        <w:rPr>
          <w:rStyle w:val="Funotenzeichen"/>
        </w:rPr>
        <w:footnoteRef/>
      </w:r>
      <w:r w:rsidRPr="007D79EB">
        <w:rPr>
          <w:lang w:val="en-GB"/>
        </w:rPr>
        <w:t xml:space="preserve"> However, as opposed to the examples found in dedications on stone, the object is rarely the speaker.</w:t>
      </w:r>
      <w:r w:rsidR="004A055C">
        <w:rPr>
          <w:lang w:val="en-GB"/>
        </w:rPr>
        <w:t xml:space="preserve"> It is also interesting to not</w:t>
      </w:r>
      <w:r w:rsidRPr="007D79EB">
        <w:rPr>
          <w:lang w:val="en-GB"/>
        </w:rPr>
        <w:t>e that the formulaic ἀνάκειμαι is frequently substituted by the simple form κείμαι. Similarly, in literary epigrams the simple τίθημι is preferred to ἀνατίθημι, which is traditional in epigraphic examples.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44AE6" w14:textId="77777777" w:rsidR="00BA717A" w:rsidRPr="00AB4B6D" w:rsidRDefault="00BA717A" w:rsidP="00BA717A">
    <w:pPr>
      <w:tabs>
        <w:tab w:val="right" w:pos="6169"/>
      </w:tabs>
      <w:rPr>
        <w:sz w:val="18"/>
        <w:szCs w:val="18"/>
      </w:rPr>
    </w:pPr>
    <w:r w:rsidRPr="00AB4B6D">
      <w:rPr>
        <w:sz w:val="18"/>
        <w:szCs w:val="18"/>
      </w:rPr>
      <w:fldChar w:fldCharType="begin"/>
    </w:r>
    <w:r w:rsidRPr="00AB4B6D">
      <w:rPr>
        <w:sz w:val="18"/>
        <w:szCs w:val="18"/>
      </w:rPr>
      <w:instrText xml:space="preserve">PAGE  </w:instrText>
    </w:r>
    <w:r w:rsidRPr="00AB4B6D">
      <w:rPr>
        <w:sz w:val="18"/>
        <w:szCs w:val="18"/>
      </w:rPr>
      <w:fldChar w:fldCharType="separate"/>
    </w:r>
    <w:r>
      <w:rPr>
        <w:noProof/>
        <w:sz w:val="18"/>
        <w:szCs w:val="18"/>
      </w:rPr>
      <w:t>6</w:t>
    </w:r>
    <w:r w:rsidRPr="00AB4B6D">
      <w:rPr>
        <w:sz w:val="18"/>
        <w:szCs w:val="18"/>
      </w:rPr>
      <w:fldChar w:fldCharType="end"/>
    </w:r>
    <w:r w:rsidRPr="00AB4B6D">
      <w:rPr>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152D9" w14:textId="3796F5ED" w:rsidR="00BA717A" w:rsidRPr="00A03CAD" w:rsidRDefault="00BA717A" w:rsidP="00BA717A">
    <w:pPr>
      <w:tabs>
        <w:tab w:val="right" w:pos="6169"/>
      </w:tabs>
      <w:rPr>
        <w:sz w:val="18"/>
        <w:szCs w:val="18"/>
        <w:lang w:val="en-GB"/>
      </w:rPr>
    </w:pPr>
    <w:r w:rsidRPr="00A03CAD">
      <w:rPr>
        <w:sz w:val="18"/>
        <w:szCs w:val="18"/>
        <w:lang w:val="en-GB"/>
      </w:rPr>
      <w:t>1. DEIXIS AND FRAMES OF REFERENCE IN DEDICATORY EPIGRAMS</w:t>
    </w:r>
    <w:r w:rsidRPr="00A03CAD">
      <w:rPr>
        <w:sz w:val="18"/>
        <w:szCs w:val="18"/>
        <w:lang w:val="en-GB"/>
      </w:rPr>
      <w:tab/>
    </w:r>
    <w:r w:rsidRPr="00AB4B6D">
      <w:rPr>
        <w:sz w:val="18"/>
        <w:szCs w:val="18"/>
      </w:rPr>
      <w:fldChar w:fldCharType="begin"/>
    </w:r>
    <w:r w:rsidRPr="00A03CAD">
      <w:rPr>
        <w:sz w:val="18"/>
        <w:szCs w:val="18"/>
        <w:lang w:val="en-GB"/>
      </w:rPr>
      <w:instrText xml:space="preserve">PAGE  </w:instrText>
    </w:r>
    <w:r w:rsidRPr="00AB4B6D">
      <w:rPr>
        <w:sz w:val="18"/>
        <w:szCs w:val="18"/>
      </w:rPr>
      <w:fldChar w:fldCharType="separate"/>
    </w:r>
    <w:r w:rsidR="00C92A21">
      <w:rPr>
        <w:noProof/>
        <w:sz w:val="18"/>
        <w:szCs w:val="18"/>
        <w:lang w:val="en-GB"/>
      </w:rPr>
      <w:t>11</w:t>
    </w:r>
    <w:r w:rsidRPr="00AB4B6D">
      <w:rPr>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60143"/>
    <w:multiLevelType w:val="hybridMultilevel"/>
    <w:tmpl w:val="4D1A6382"/>
    <w:lvl w:ilvl="0" w:tplc="2670E4F4">
      <w:start w:val="1"/>
      <w:numFmt w:val="decimal"/>
      <w:pStyle w:val="05Numerazione1"/>
      <w:lvlText w:val="%1."/>
      <w:lvlJc w:val="left"/>
      <w:pPr>
        <w:tabs>
          <w:tab w:val="num" w:pos="284"/>
        </w:tabs>
        <w:ind w:left="284" w:hanging="284"/>
      </w:pPr>
      <w:rPr>
        <w:rFonts w:ascii="Palatino Linotype" w:hAnsi="Palatino Linotype" w:hint="default"/>
        <w:b w:val="0"/>
        <w:bCs w:val="0"/>
        <w:i w:val="0"/>
        <w:iCs w:val="0"/>
        <w:color w:val="auto"/>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B047A16"/>
    <w:multiLevelType w:val="hybridMultilevel"/>
    <w:tmpl w:val="BFD28ADC"/>
    <w:lvl w:ilvl="0" w:tplc="CF5A35FC">
      <w:start w:val="1"/>
      <w:numFmt w:val="bullet"/>
      <w:pStyle w:val="05Numerazionetrattini"/>
      <w:lvlText w:val="-"/>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26114"/>
    <w:multiLevelType w:val="hybridMultilevel"/>
    <w:tmpl w:val="DF741F2E"/>
    <w:lvl w:ilvl="0" w:tplc="111E1C7A">
      <w:start w:val="1"/>
      <w:numFmt w:val="upperRoman"/>
      <w:pStyle w:val="05NumerazioneI"/>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E1932C3"/>
    <w:multiLevelType w:val="hybridMultilevel"/>
    <w:tmpl w:val="2E5623C0"/>
    <w:lvl w:ilvl="0" w:tplc="44EEEE7C">
      <w:start w:val="1"/>
      <w:numFmt w:val="bullet"/>
      <w:pStyle w:val="05Numerazionepallini"/>
      <w:lvlText w:val=""/>
      <w:lvlJc w:val="left"/>
      <w:pPr>
        <w:tabs>
          <w:tab w:val="num" w:pos="284"/>
        </w:tabs>
        <w:ind w:left="284" w:hanging="284"/>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F3345E4"/>
    <w:multiLevelType w:val="hybridMultilevel"/>
    <w:tmpl w:val="EBB881B4"/>
    <w:lvl w:ilvl="0" w:tplc="C9A451B4">
      <w:start w:val="1"/>
      <w:numFmt w:val="lowerLetter"/>
      <w:pStyle w:val="05Numerazionea"/>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4"/>
  </w:num>
  <w:num w:numId="4">
    <w:abstractNumId w:val="3"/>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avia Licciardello">
    <w15:presenceInfo w15:providerId="Windows Live" w15:userId="e520c392d9f08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A64"/>
    <w:rsid w:val="00001E38"/>
    <w:rsid w:val="00005924"/>
    <w:rsid w:val="000200C9"/>
    <w:rsid w:val="000254F9"/>
    <w:rsid w:val="00034887"/>
    <w:rsid w:val="0003695F"/>
    <w:rsid w:val="0004453E"/>
    <w:rsid w:val="00051278"/>
    <w:rsid w:val="00054A0B"/>
    <w:rsid w:val="00060B2E"/>
    <w:rsid w:val="00070F81"/>
    <w:rsid w:val="00076883"/>
    <w:rsid w:val="000B1FE2"/>
    <w:rsid w:val="000B2BCB"/>
    <w:rsid w:val="000F68C0"/>
    <w:rsid w:val="00102907"/>
    <w:rsid w:val="00115E7D"/>
    <w:rsid w:val="00136233"/>
    <w:rsid w:val="00137957"/>
    <w:rsid w:val="001443D8"/>
    <w:rsid w:val="001727D7"/>
    <w:rsid w:val="00174AE6"/>
    <w:rsid w:val="0019042D"/>
    <w:rsid w:val="0019175E"/>
    <w:rsid w:val="00193197"/>
    <w:rsid w:val="001C22D2"/>
    <w:rsid w:val="001C4DA8"/>
    <w:rsid w:val="002010A0"/>
    <w:rsid w:val="00223C9F"/>
    <w:rsid w:val="00250377"/>
    <w:rsid w:val="00257EF6"/>
    <w:rsid w:val="0027190F"/>
    <w:rsid w:val="002978D7"/>
    <w:rsid w:val="00297B9E"/>
    <w:rsid w:val="002B713C"/>
    <w:rsid w:val="002E6298"/>
    <w:rsid w:val="002E62F8"/>
    <w:rsid w:val="002F4B5E"/>
    <w:rsid w:val="00321FB1"/>
    <w:rsid w:val="0032435E"/>
    <w:rsid w:val="00341A64"/>
    <w:rsid w:val="003520C7"/>
    <w:rsid w:val="003713AF"/>
    <w:rsid w:val="00371F7F"/>
    <w:rsid w:val="00391FC7"/>
    <w:rsid w:val="003931F7"/>
    <w:rsid w:val="00396C47"/>
    <w:rsid w:val="003B040D"/>
    <w:rsid w:val="003B723A"/>
    <w:rsid w:val="003B7CAA"/>
    <w:rsid w:val="003C1C1E"/>
    <w:rsid w:val="003C6C83"/>
    <w:rsid w:val="003D1F46"/>
    <w:rsid w:val="003F786C"/>
    <w:rsid w:val="00405807"/>
    <w:rsid w:val="004438CC"/>
    <w:rsid w:val="00452323"/>
    <w:rsid w:val="004619A1"/>
    <w:rsid w:val="00462296"/>
    <w:rsid w:val="0046271B"/>
    <w:rsid w:val="0047500F"/>
    <w:rsid w:val="00475F28"/>
    <w:rsid w:val="00481EED"/>
    <w:rsid w:val="0048446A"/>
    <w:rsid w:val="004A055C"/>
    <w:rsid w:val="004C5FDD"/>
    <w:rsid w:val="004D0E1E"/>
    <w:rsid w:val="004E041B"/>
    <w:rsid w:val="004E0D38"/>
    <w:rsid w:val="00510FDA"/>
    <w:rsid w:val="00525101"/>
    <w:rsid w:val="00544EEC"/>
    <w:rsid w:val="005671C2"/>
    <w:rsid w:val="005922E9"/>
    <w:rsid w:val="0059280A"/>
    <w:rsid w:val="00595609"/>
    <w:rsid w:val="005A40B6"/>
    <w:rsid w:val="005B25A0"/>
    <w:rsid w:val="005C1A3A"/>
    <w:rsid w:val="006114C0"/>
    <w:rsid w:val="006144FC"/>
    <w:rsid w:val="00625C20"/>
    <w:rsid w:val="00636559"/>
    <w:rsid w:val="00637CBA"/>
    <w:rsid w:val="00650230"/>
    <w:rsid w:val="00650E38"/>
    <w:rsid w:val="00660603"/>
    <w:rsid w:val="0067388E"/>
    <w:rsid w:val="00673894"/>
    <w:rsid w:val="00684C5B"/>
    <w:rsid w:val="00687499"/>
    <w:rsid w:val="00692252"/>
    <w:rsid w:val="006E667D"/>
    <w:rsid w:val="006E7236"/>
    <w:rsid w:val="00723A91"/>
    <w:rsid w:val="00732855"/>
    <w:rsid w:val="00761456"/>
    <w:rsid w:val="00762EA7"/>
    <w:rsid w:val="0077161A"/>
    <w:rsid w:val="00780664"/>
    <w:rsid w:val="00783581"/>
    <w:rsid w:val="00793DEA"/>
    <w:rsid w:val="007B5D43"/>
    <w:rsid w:val="007C2398"/>
    <w:rsid w:val="007D79EB"/>
    <w:rsid w:val="007E3960"/>
    <w:rsid w:val="00824766"/>
    <w:rsid w:val="008264EF"/>
    <w:rsid w:val="00826D7A"/>
    <w:rsid w:val="00845D11"/>
    <w:rsid w:val="008657FD"/>
    <w:rsid w:val="00876B2D"/>
    <w:rsid w:val="008933B7"/>
    <w:rsid w:val="00894E2B"/>
    <w:rsid w:val="008C62C7"/>
    <w:rsid w:val="008F27BA"/>
    <w:rsid w:val="008F3B84"/>
    <w:rsid w:val="008F60B8"/>
    <w:rsid w:val="008F749D"/>
    <w:rsid w:val="00907C22"/>
    <w:rsid w:val="00931F87"/>
    <w:rsid w:val="009324C9"/>
    <w:rsid w:val="009330F6"/>
    <w:rsid w:val="009443F3"/>
    <w:rsid w:val="00966AF0"/>
    <w:rsid w:val="00972AD8"/>
    <w:rsid w:val="00986C9F"/>
    <w:rsid w:val="009C03FD"/>
    <w:rsid w:val="009C4776"/>
    <w:rsid w:val="009D6AA7"/>
    <w:rsid w:val="00A03CAD"/>
    <w:rsid w:val="00A07402"/>
    <w:rsid w:val="00A1321B"/>
    <w:rsid w:val="00A14CD5"/>
    <w:rsid w:val="00A25B53"/>
    <w:rsid w:val="00A3323A"/>
    <w:rsid w:val="00A37D4B"/>
    <w:rsid w:val="00A67A5C"/>
    <w:rsid w:val="00A75976"/>
    <w:rsid w:val="00A9561D"/>
    <w:rsid w:val="00A97879"/>
    <w:rsid w:val="00AF657E"/>
    <w:rsid w:val="00B21DC3"/>
    <w:rsid w:val="00B30173"/>
    <w:rsid w:val="00B61DA7"/>
    <w:rsid w:val="00B71BF8"/>
    <w:rsid w:val="00BA2531"/>
    <w:rsid w:val="00BA717A"/>
    <w:rsid w:val="00BC214F"/>
    <w:rsid w:val="00BC775B"/>
    <w:rsid w:val="00BF121B"/>
    <w:rsid w:val="00BF4F46"/>
    <w:rsid w:val="00C058A8"/>
    <w:rsid w:val="00C25838"/>
    <w:rsid w:val="00C60679"/>
    <w:rsid w:val="00C806C4"/>
    <w:rsid w:val="00C92A21"/>
    <w:rsid w:val="00CA1D56"/>
    <w:rsid w:val="00CB0C80"/>
    <w:rsid w:val="00CC3F45"/>
    <w:rsid w:val="00CE74F3"/>
    <w:rsid w:val="00CF66BC"/>
    <w:rsid w:val="00D21D85"/>
    <w:rsid w:val="00D278EC"/>
    <w:rsid w:val="00D3347B"/>
    <w:rsid w:val="00D3780D"/>
    <w:rsid w:val="00D41DE9"/>
    <w:rsid w:val="00D565D7"/>
    <w:rsid w:val="00D60615"/>
    <w:rsid w:val="00D7205E"/>
    <w:rsid w:val="00DA26E9"/>
    <w:rsid w:val="00DB2F20"/>
    <w:rsid w:val="00DB40BA"/>
    <w:rsid w:val="00E2693F"/>
    <w:rsid w:val="00E34664"/>
    <w:rsid w:val="00E42A79"/>
    <w:rsid w:val="00E90A78"/>
    <w:rsid w:val="00EA68BE"/>
    <w:rsid w:val="00EB1227"/>
    <w:rsid w:val="00EC12F6"/>
    <w:rsid w:val="00EC2896"/>
    <w:rsid w:val="00EC6C1E"/>
    <w:rsid w:val="00ED083A"/>
    <w:rsid w:val="00EF0633"/>
    <w:rsid w:val="00EF181B"/>
    <w:rsid w:val="00F2143C"/>
    <w:rsid w:val="00F678DB"/>
    <w:rsid w:val="00FA67E5"/>
    <w:rsid w:val="00FC547D"/>
    <w:rsid w:val="00FE4237"/>
    <w:rsid w:val="00FF29B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427D0"/>
  <w15:docId w15:val="{0BC07B0B-7D1F-4723-9D41-32AE01EF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64"/>
    <w:pPr>
      <w:spacing w:after="0" w:line="240" w:lineRule="auto"/>
    </w:pPr>
    <w:rPr>
      <w:rFonts w:ascii="Times New Roman" w:eastAsia="Times New Roman" w:hAnsi="Times New Roman" w:cs="Times New Roman"/>
      <w:sz w:val="20"/>
      <w:szCs w:val="20"/>
      <w:lang w:eastAsia="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qFormat/>
    <w:rsid w:val="009330F6"/>
    <w:pPr>
      <w:jc w:val="both"/>
    </w:pPr>
    <w:rPr>
      <w:rFonts w:ascii="HellenicaU - Caciagli" w:hAnsi="HellenicaU - Caciagli"/>
    </w:rPr>
  </w:style>
  <w:style w:type="character" w:customStyle="1" w:styleId="FunotentextZchn">
    <w:name w:val="Fußnotentext Zchn"/>
    <w:basedOn w:val="Absatz-Standardschriftart"/>
    <w:link w:val="Funotentext"/>
    <w:uiPriority w:val="99"/>
    <w:semiHidden/>
    <w:rsid w:val="009330F6"/>
    <w:rPr>
      <w:rFonts w:ascii="HellenicaU - Caciagli" w:hAnsi="HellenicaU - Caciagli"/>
      <w:sz w:val="20"/>
      <w:szCs w:val="20"/>
      <w:lang w:val="en-GB"/>
    </w:rPr>
  </w:style>
  <w:style w:type="paragraph" w:customStyle="1" w:styleId="Testoconrientro">
    <w:name w:val="Testo (con rientro)"/>
    <w:basedOn w:val="Standard"/>
    <w:next w:val="Standard"/>
    <w:uiPriority w:val="99"/>
    <w:rsid w:val="00341A64"/>
    <w:pPr>
      <w:widowControl w:val="0"/>
      <w:autoSpaceDE w:val="0"/>
      <w:autoSpaceDN w:val="0"/>
      <w:adjustRightInd w:val="0"/>
      <w:spacing w:line="280" w:lineRule="atLeast"/>
      <w:ind w:firstLine="283"/>
      <w:jc w:val="both"/>
      <w:textAlignment w:val="center"/>
    </w:pPr>
    <w:rPr>
      <w:rFonts w:cs="PalatinoLinotype-Roman"/>
      <w:color w:val="000000"/>
    </w:rPr>
  </w:style>
  <w:style w:type="paragraph" w:customStyle="1" w:styleId="05TitoloSottoparagrafo1livello">
    <w:name w:val="05 Titolo Sottoparagrafo 1° livello"/>
    <w:basedOn w:val="Standard"/>
    <w:next w:val="Standard"/>
    <w:uiPriority w:val="99"/>
    <w:rsid w:val="00341A64"/>
    <w:pPr>
      <w:widowControl w:val="0"/>
      <w:autoSpaceDE w:val="0"/>
      <w:autoSpaceDN w:val="0"/>
      <w:adjustRightInd w:val="0"/>
      <w:spacing w:line="280" w:lineRule="atLeast"/>
      <w:textAlignment w:val="center"/>
    </w:pPr>
    <w:rPr>
      <w:rFonts w:eastAsia="MS Mincho" w:cs="PalatinoLinotype-Bold"/>
      <w:b/>
      <w:bCs/>
      <w:color w:val="000000"/>
      <w:sz w:val="22"/>
      <w:szCs w:val="22"/>
    </w:rPr>
  </w:style>
  <w:style w:type="character" w:styleId="Funotenzeichen">
    <w:name w:val="footnote reference"/>
    <w:basedOn w:val="Absatz-Standardschriftart"/>
    <w:uiPriority w:val="99"/>
    <w:semiHidden/>
    <w:unhideWhenUsed/>
    <w:rsid w:val="00341A64"/>
    <w:rPr>
      <w:vertAlign w:val="superscript"/>
    </w:rPr>
  </w:style>
  <w:style w:type="paragraph" w:customStyle="1" w:styleId="Testosenzarientro">
    <w:name w:val="Testo (senza rientro)"/>
    <w:basedOn w:val="Standard"/>
    <w:next w:val="Testoconrientro"/>
    <w:uiPriority w:val="99"/>
    <w:rsid w:val="00341A64"/>
    <w:pPr>
      <w:widowControl w:val="0"/>
      <w:autoSpaceDE w:val="0"/>
      <w:autoSpaceDN w:val="0"/>
      <w:adjustRightInd w:val="0"/>
      <w:spacing w:line="280" w:lineRule="atLeast"/>
      <w:jc w:val="both"/>
      <w:textAlignment w:val="center"/>
    </w:pPr>
    <w:rPr>
      <w:rFonts w:cs="PalatinoLinotype-Roman"/>
      <w:color w:val="000000"/>
    </w:rPr>
  </w:style>
  <w:style w:type="paragraph" w:customStyle="1" w:styleId="05TitoloParagrafo">
    <w:name w:val="05 Titolo Paragrafo"/>
    <w:basedOn w:val="Standard"/>
    <w:next w:val="Standard"/>
    <w:uiPriority w:val="99"/>
    <w:rsid w:val="00341A64"/>
    <w:pPr>
      <w:widowControl w:val="0"/>
      <w:suppressAutoHyphens/>
      <w:autoSpaceDE w:val="0"/>
      <w:autoSpaceDN w:val="0"/>
      <w:adjustRightInd w:val="0"/>
      <w:spacing w:before="397" w:after="170" w:line="280" w:lineRule="atLeast"/>
      <w:textAlignment w:val="center"/>
    </w:pPr>
    <w:rPr>
      <w:rFonts w:cs="PalatinoLinotype-Bold"/>
      <w:b/>
      <w:bCs/>
      <w:color w:val="000000"/>
      <w:sz w:val="24"/>
      <w:szCs w:val="24"/>
    </w:rPr>
  </w:style>
  <w:style w:type="paragraph" w:customStyle="1" w:styleId="05TitoloSottoparagrafo2livello">
    <w:name w:val="05 Titolo Sottoparagrafo 2° livello"/>
    <w:basedOn w:val="Standard"/>
    <w:uiPriority w:val="99"/>
    <w:rsid w:val="00341A64"/>
    <w:pPr>
      <w:widowControl w:val="0"/>
      <w:suppressAutoHyphens/>
      <w:autoSpaceDE w:val="0"/>
      <w:autoSpaceDN w:val="0"/>
      <w:adjustRightInd w:val="0"/>
      <w:spacing w:line="280" w:lineRule="atLeast"/>
      <w:textAlignment w:val="center"/>
    </w:pPr>
    <w:rPr>
      <w:rFonts w:eastAsia="MS Mincho" w:cs="PalatinoLinotype-Bold"/>
      <w:b/>
      <w:bCs/>
      <w:color w:val="000000"/>
      <w:spacing w:val="-1"/>
    </w:rPr>
  </w:style>
  <w:style w:type="paragraph" w:customStyle="1" w:styleId="05TitoloCapitolonumerato">
    <w:name w:val="05 Titolo Capitolo numerato"/>
    <w:basedOn w:val="Standard"/>
    <w:uiPriority w:val="99"/>
    <w:rsid w:val="00341A64"/>
    <w:pPr>
      <w:widowControl w:val="0"/>
      <w:suppressAutoHyphens/>
      <w:autoSpaceDE w:val="0"/>
      <w:autoSpaceDN w:val="0"/>
      <w:adjustRightInd w:val="0"/>
      <w:spacing w:line="380" w:lineRule="atLeast"/>
      <w:ind w:left="454" w:hanging="454"/>
      <w:textAlignment w:val="center"/>
    </w:pPr>
    <w:rPr>
      <w:rFonts w:cs="PalatinoLinotype-Roman"/>
      <w:color w:val="000000"/>
      <w:sz w:val="30"/>
      <w:szCs w:val="30"/>
    </w:rPr>
  </w:style>
  <w:style w:type="paragraph" w:customStyle="1" w:styleId="05Autoresoloperoperecollettanee">
    <w:name w:val="05 Autore (solo per opere collettanee)"/>
    <w:basedOn w:val="Standard"/>
    <w:next w:val="Standard"/>
    <w:uiPriority w:val="99"/>
    <w:rsid w:val="00341A64"/>
    <w:pPr>
      <w:widowControl w:val="0"/>
      <w:suppressAutoHyphens/>
      <w:autoSpaceDE w:val="0"/>
      <w:autoSpaceDN w:val="0"/>
      <w:adjustRightInd w:val="0"/>
      <w:spacing w:line="380" w:lineRule="atLeast"/>
      <w:ind w:left="510"/>
      <w:textAlignment w:val="center"/>
    </w:pPr>
    <w:rPr>
      <w:rFonts w:cs="PalatinoLinotype-Italic"/>
      <w:i/>
      <w:iCs/>
      <w:color w:val="000000"/>
    </w:rPr>
  </w:style>
  <w:style w:type="character" w:customStyle="1" w:styleId="Bold">
    <w:name w:val="Bold"/>
    <w:uiPriority w:val="99"/>
    <w:rsid w:val="00341A64"/>
    <w:rPr>
      <w:rFonts w:ascii="Times New Roman" w:hAnsi="Times New Roman"/>
      <w:b/>
      <w:bCs/>
    </w:rPr>
  </w:style>
  <w:style w:type="paragraph" w:customStyle="1" w:styleId="Nessunostileparagrafo">
    <w:name w:val="[Nessuno stile paragrafo]"/>
    <w:rsid w:val="00341A64"/>
    <w:pPr>
      <w:widowControl w:val="0"/>
      <w:autoSpaceDE w:val="0"/>
      <w:autoSpaceDN w:val="0"/>
      <w:adjustRightInd w:val="0"/>
      <w:spacing w:after="0" w:line="288" w:lineRule="auto"/>
      <w:textAlignment w:val="center"/>
    </w:pPr>
    <w:rPr>
      <w:rFonts w:ascii="Times New Roman" w:eastAsia="Times New Roman" w:hAnsi="Times New Roman" w:cs="PalatinoLinotype-Roman"/>
      <w:color w:val="000000"/>
      <w:sz w:val="24"/>
      <w:szCs w:val="24"/>
      <w:lang w:eastAsia="it-IT"/>
    </w:rPr>
  </w:style>
  <w:style w:type="paragraph" w:customStyle="1" w:styleId="05Numerazionepallini">
    <w:name w:val="05 Numerazione pallini"/>
    <w:basedOn w:val="Nessunostileparagrafo"/>
    <w:next w:val="Nessunostileparagrafo"/>
    <w:uiPriority w:val="99"/>
    <w:rsid w:val="00341A64"/>
    <w:pPr>
      <w:numPr>
        <w:numId w:val="4"/>
      </w:numPr>
      <w:tabs>
        <w:tab w:val="left" w:pos="0"/>
      </w:tabs>
      <w:spacing w:line="280" w:lineRule="atLeast"/>
      <w:jc w:val="both"/>
    </w:pPr>
    <w:rPr>
      <w:sz w:val="20"/>
      <w:szCs w:val="20"/>
    </w:rPr>
  </w:style>
  <w:style w:type="paragraph" w:customStyle="1" w:styleId="05Numerazionetrattini">
    <w:name w:val="05 Numerazione trattini"/>
    <w:basedOn w:val="Nessunostileparagrafo"/>
    <w:next w:val="Nessunostileparagrafo"/>
    <w:uiPriority w:val="99"/>
    <w:rsid w:val="00341A64"/>
    <w:pPr>
      <w:numPr>
        <w:numId w:val="5"/>
      </w:numPr>
      <w:tabs>
        <w:tab w:val="left" w:pos="0"/>
      </w:tabs>
      <w:spacing w:line="280" w:lineRule="atLeast"/>
      <w:jc w:val="both"/>
    </w:pPr>
    <w:rPr>
      <w:sz w:val="20"/>
      <w:szCs w:val="20"/>
    </w:rPr>
  </w:style>
  <w:style w:type="paragraph" w:customStyle="1" w:styleId="05Numerazionea">
    <w:name w:val="05 Numerazione a"/>
    <w:aliases w:val="b,c…"/>
    <w:basedOn w:val="Nessunostileparagrafo"/>
    <w:next w:val="Nessunostileparagrafo"/>
    <w:uiPriority w:val="99"/>
    <w:rsid w:val="00341A64"/>
    <w:pPr>
      <w:numPr>
        <w:numId w:val="3"/>
      </w:numPr>
      <w:tabs>
        <w:tab w:val="left" w:pos="0"/>
      </w:tabs>
      <w:spacing w:line="280" w:lineRule="atLeast"/>
      <w:jc w:val="both"/>
    </w:pPr>
    <w:rPr>
      <w:sz w:val="20"/>
      <w:szCs w:val="20"/>
    </w:rPr>
  </w:style>
  <w:style w:type="paragraph" w:customStyle="1" w:styleId="05Numerazione1">
    <w:name w:val="05 Numerazione 1"/>
    <w:aliases w:val="2,3…"/>
    <w:basedOn w:val="Nessunostileparagrafo"/>
    <w:next w:val="Nessunostileparagrafo"/>
    <w:uiPriority w:val="99"/>
    <w:rsid w:val="00341A64"/>
    <w:pPr>
      <w:numPr>
        <w:numId w:val="1"/>
      </w:numPr>
      <w:tabs>
        <w:tab w:val="left" w:pos="0"/>
      </w:tabs>
      <w:spacing w:line="280" w:lineRule="atLeast"/>
      <w:jc w:val="both"/>
    </w:pPr>
    <w:rPr>
      <w:sz w:val="20"/>
      <w:szCs w:val="20"/>
    </w:rPr>
  </w:style>
  <w:style w:type="paragraph" w:customStyle="1" w:styleId="05NumerazioneI">
    <w:name w:val="05 Numerazione I"/>
    <w:aliases w:val="II,III…"/>
    <w:basedOn w:val="Nessunostileparagrafo"/>
    <w:next w:val="Nessunostileparagrafo"/>
    <w:uiPriority w:val="99"/>
    <w:rsid w:val="00341A64"/>
    <w:pPr>
      <w:numPr>
        <w:numId w:val="6"/>
      </w:numPr>
      <w:tabs>
        <w:tab w:val="left" w:pos="0"/>
      </w:tabs>
      <w:spacing w:line="280" w:lineRule="atLeast"/>
      <w:jc w:val="both"/>
    </w:pPr>
    <w:rPr>
      <w:sz w:val="20"/>
      <w:szCs w:val="20"/>
    </w:rPr>
  </w:style>
  <w:style w:type="paragraph" w:customStyle="1" w:styleId="05Testoingreco">
    <w:name w:val="05 Testo in greco"/>
    <w:basedOn w:val="Standard"/>
    <w:qFormat/>
    <w:rsid w:val="00341A64"/>
    <w:pPr>
      <w:widowControl w:val="0"/>
      <w:autoSpaceDE w:val="0"/>
      <w:autoSpaceDN w:val="0"/>
      <w:adjustRightInd w:val="0"/>
      <w:spacing w:line="288" w:lineRule="auto"/>
      <w:ind w:left="284" w:right="284"/>
      <w:jc w:val="both"/>
      <w:textAlignment w:val="center"/>
    </w:pPr>
    <w:rPr>
      <w:rFonts w:cs="PalatinoLinotype-Roman"/>
      <w:color w:val="000000"/>
      <w:sz w:val="18"/>
      <w:szCs w:val="18"/>
      <w:lang w:val="el-GR"/>
    </w:rPr>
  </w:style>
  <w:style w:type="paragraph" w:customStyle="1" w:styleId="05Boxditesto">
    <w:name w:val="05 Box di testo"/>
    <w:basedOn w:val="Nessunostileparagrafo"/>
    <w:next w:val="Nessunostileparagrafo"/>
    <w:uiPriority w:val="99"/>
    <w:rsid w:val="00341A64"/>
    <w:pPr>
      <w:spacing w:line="240" w:lineRule="atLeast"/>
      <w:ind w:left="284" w:right="284"/>
      <w:jc w:val="both"/>
    </w:pPr>
    <w:rPr>
      <w:sz w:val="16"/>
      <w:szCs w:val="16"/>
    </w:rPr>
  </w:style>
  <w:style w:type="paragraph" w:customStyle="1" w:styleId="05DidascaliaFigura">
    <w:name w:val="05 Didascalia Figura"/>
    <w:basedOn w:val="Standard"/>
    <w:next w:val="Standard"/>
    <w:uiPriority w:val="99"/>
    <w:rsid w:val="00341A64"/>
    <w:pPr>
      <w:widowControl w:val="0"/>
      <w:autoSpaceDE w:val="0"/>
      <w:autoSpaceDN w:val="0"/>
      <w:adjustRightInd w:val="0"/>
      <w:spacing w:line="200" w:lineRule="atLeast"/>
      <w:jc w:val="both"/>
      <w:textAlignment w:val="center"/>
    </w:pPr>
    <w:rPr>
      <w:rFonts w:cs="PalatinoLinotype-Roman"/>
      <w:color w:val="000000"/>
      <w:sz w:val="16"/>
      <w:szCs w:val="16"/>
    </w:rPr>
  </w:style>
  <w:style w:type="paragraph" w:customStyle="1" w:styleId="05DidascaliaTabella">
    <w:name w:val="05 Didascalia Tabella"/>
    <w:basedOn w:val="Nessunostileparagrafo"/>
    <w:next w:val="Nessunostileparagrafo"/>
    <w:uiPriority w:val="99"/>
    <w:rsid w:val="00341A64"/>
    <w:pPr>
      <w:spacing w:line="200" w:lineRule="atLeast"/>
      <w:jc w:val="both"/>
    </w:pPr>
    <w:rPr>
      <w:sz w:val="16"/>
      <w:szCs w:val="16"/>
    </w:rPr>
  </w:style>
  <w:style w:type="character" w:customStyle="1" w:styleId="italic">
    <w:name w:val="italic"/>
    <w:uiPriority w:val="99"/>
    <w:rsid w:val="00341A64"/>
    <w:rPr>
      <w:rFonts w:ascii="Times New Roman" w:hAnsi="Times New Roman"/>
      <w:i/>
      <w:iCs/>
      <w:u w:val="none"/>
    </w:rPr>
  </w:style>
  <w:style w:type="paragraph" w:customStyle="1" w:styleId="StileTestoconrientroPrimariga0cm">
    <w:name w:val="Stile Testo (con rientro) + Prima riga:  0 cm"/>
    <w:basedOn w:val="Testoconrientro"/>
    <w:rsid w:val="00341A64"/>
    <w:pPr>
      <w:ind w:firstLine="0"/>
    </w:pPr>
    <w:rPr>
      <w:rFonts w:cs="Times New Roman"/>
    </w:rPr>
  </w:style>
  <w:style w:type="paragraph" w:customStyle="1" w:styleId="StileTestoconrientro5ptPrimariga05cmInterlinea">
    <w:name w:val="Stile Testo (con rientro) + 5 pt Prima riga:  05 cm Interlinea: ..."/>
    <w:basedOn w:val="Testoconrientro"/>
    <w:rsid w:val="00341A64"/>
    <w:pPr>
      <w:spacing w:line="100" w:lineRule="atLeast"/>
      <w:ind w:firstLine="284"/>
    </w:pPr>
    <w:rPr>
      <w:rFonts w:cs="Times New Roman"/>
      <w:sz w:val="10"/>
    </w:rPr>
  </w:style>
  <w:style w:type="character" w:customStyle="1" w:styleId="StileMaiuscoletto9ptGrassettoNero">
    <w:name w:val="Stile Maiuscoletto + 9 pt Grassetto Nero"/>
    <w:rsid w:val="00341A64"/>
    <w:rPr>
      <w:rFonts w:ascii="Times New Roman" w:hAnsi="Times New Roman"/>
      <w:b/>
      <w:bCs/>
      <w:smallCaps/>
      <w:color w:val="000000"/>
      <w:sz w:val="18"/>
    </w:rPr>
  </w:style>
  <w:style w:type="character" w:customStyle="1" w:styleId="StileBold8pt">
    <w:name w:val="Stile Bold + 8 pt"/>
    <w:rsid w:val="00341A64"/>
    <w:rPr>
      <w:rFonts w:ascii="Times New Roman" w:hAnsi="Times New Roman"/>
      <w:b/>
      <w:bCs/>
      <w:sz w:val="16"/>
    </w:rPr>
  </w:style>
  <w:style w:type="character" w:customStyle="1" w:styleId="TimesNewRoman8ptCorsivoNero">
    <w:name w:val="Times New Roman 8 pt Corsivo Nero"/>
    <w:rsid w:val="00341A64"/>
    <w:rPr>
      <w:rFonts w:ascii="Times New Roman" w:hAnsi="Times New Roman"/>
      <w:i/>
      <w:iCs/>
      <w:color w:val="000000"/>
      <w:sz w:val="16"/>
    </w:rPr>
  </w:style>
  <w:style w:type="character" w:customStyle="1" w:styleId="TimesNewRoman8ptCorsivo">
    <w:name w:val="Times New Roman 8 pt Corsivo"/>
    <w:rsid w:val="00341A64"/>
    <w:rPr>
      <w:rFonts w:ascii="Times New Roman" w:hAnsi="Times New Roman"/>
      <w:i/>
      <w:iCs/>
      <w:sz w:val="16"/>
    </w:rPr>
  </w:style>
  <w:style w:type="character" w:customStyle="1" w:styleId="TimesNewRoman8ptGrassetto">
    <w:name w:val="Times New Roman 8 pt Grassetto"/>
    <w:rsid w:val="00341A64"/>
    <w:rPr>
      <w:rFonts w:ascii="Times New Roman" w:hAnsi="Times New Roman"/>
      <w:b/>
      <w:bCs/>
      <w:sz w:val="16"/>
    </w:rPr>
  </w:style>
  <w:style w:type="paragraph" w:customStyle="1" w:styleId="StileInterlineamultipla12ri">
    <w:name w:val="Stile Interlinea: multipla 12 ri"/>
    <w:basedOn w:val="Standard"/>
    <w:rsid w:val="00341A64"/>
    <w:pPr>
      <w:spacing w:line="288" w:lineRule="auto"/>
    </w:pPr>
  </w:style>
  <w:style w:type="paragraph" w:customStyle="1" w:styleId="Stile9ptGrassettoNeroMaiuscolettoInterlineamultipla12">
    <w:name w:val="Stile 9 pt Grassetto Nero Maiuscoletto Interlinea: multipla 12..."/>
    <w:basedOn w:val="Standard"/>
    <w:rsid w:val="00341A64"/>
    <w:pPr>
      <w:spacing w:line="288" w:lineRule="auto"/>
    </w:pPr>
    <w:rPr>
      <w:b/>
      <w:bCs/>
      <w:smallCaps/>
      <w:color w:val="000000"/>
      <w:sz w:val="18"/>
    </w:rPr>
  </w:style>
  <w:style w:type="paragraph" w:customStyle="1" w:styleId="TitoloCapitolo">
    <w:name w:val="Titolo Capitolo"/>
    <w:basedOn w:val="Standard"/>
    <w:uiPriority w:val="99"/>
    <w:rsid w:val="00341A64"/>
    <w:pPr>
      <w:widowControl w:val="0"/>
      <w:tabs>
        <w:tab w:val="left" w:pos="567"/>
        <w:tab w:val="left" w:pos="6760"/>
      </w:tabs>
      <w:suppressAutoHyphens/>
      <w:autoSpaceDE w:val="0"/>
      <w:autoSpaceDN w:val="0"/>
      <w:adjustRightInd w:val="0"/>
      <w:spacing w:line="380" w:lineRule="atLeast"/>
      <w:textAlignment w:val="center"/>
    </w:pPr>
    <w:rPr>
      <w:rFonts w:cs="PalatinoLinotype-Roman"/>
      <w:color w:val="000000"/>
      <w:sz w:val="30"/>
      <w:szCs w:val="30"/>
    </w:rPr>
  </w:style>
  <w:style w:type="character" w:customStyle="1" w:styleId="TimesNewRomanCorsivo">
    <w:name w:val="Times New Roman Corsivo"/>
    <w:rsid w:val="00341A64"/>
    <w:rPr>
      <w:rFonts w:ascii="Times New Roman" w:hAnsi="Times New Roman"/>
      <w:i/>
      <w:iCs/>
    </w:rPr>
  </w:style>
  <w:style w:type="character" w:customStyle="1" w:styleId="TimesNewRomanMaiuscoletto">
    <w:name w:val="Times New Roman Maiuscoletto"/>
    <w:rsid w:val="00341A64"/>
    <w:rPr>
      <w:rFonts w:ascii="Times New Roman" w:hAnsi="Times New Roman"/>
      <w:smallCaps/>
    </w:rPr>
  </w:style>
  <w:style w:type="character" w:customStyle="1" w:styleId="TimesNewRoman9ptApice">
    <w:name w:val="Times New Roman 9 pt Apice"/>
    <w:rsid w:val="00341A64"/>
    <w:rPr>
      <w:rFonts w:ascii="Times New Roman" w:hAnsi="Times New Roman"/>
      <w:sz w:val="18"/>
      <w:vertAlign w:val="superscript"/>
    </w:rPr>
  </w:style>
  <w:style w:type="character" w:customStyle="1" w:styleId="TimesNewRoman">
    <w:name w:val="Times New Roman"/>
    <w:rsid w:val="00341A64"/>
    <w:rPr>
      <w:rFonts w:ascii="Times New Roman" w:hAnsi="Times New Roman"/>
    </w:rPr>
  </w:style>
  <w:style w:type="character" w:customStyle="1" w:styleId="TimesNewRomanGrassetto">
    <w:name w:val="Times New Roman Grassetto"/>
    <w:rsid w:val="00341A64"/>
    <w:rPr>
      <w:rFonts w:ascii="Times New Roman" w:hAnsi="Times New Roman"/>
      <w:b/>
      <w:bCs/>
    </w:rPr>
  </w:style>
  <w:style w:type="character" w:customStyle="1" w:styleId="TimesNewRomanGrassettoCorsivo">
    <w:name w:val="Times New Roman Grassetto Corsivo"/>
    <w:rsid w:val="00341A64"/>
    <w:rPr>
      <w:rFonts w:ascii="Times New Roman" w:hAnsi="Times New Roman"/>
      <w:b/>
      <w:bCs/>
      <w:i/>
      <w:iCs/>
    </w:rPr>
  </w:style>
  <w:style w:type="paragraph" w:customStyle="1" w:styleId="StileSinistro0cmSporgente05cm">
    <w:name w:val="Stile Sinistro:  0 cm Sporgente  05 cm"/>
    <w:basedOn w:val="Standard"/>
    <w:rsid w:val="00341A64"/>
    <w:pPr>
      <w:ind w:left="284" w:hanging="284"/>
    </w:pPr>
  </w:style>
  <w:style w:type="character" w:customStyle="1" w:styleId="Stile">
    <w:name w:val="Stile"/>
    <w:rsid w:val="00341A64"/>
    <w:rPr>
      <w:rFonts w:ascii="Times New Roman" w:hAnsi="Times New Roman"/>
      <w:b/>
      <w:bCs/>
      <w:smallCaps/>
      <w:color w:val="FFFFFF"/>
      <w:sz w:val="18"/>
    </w:rPr>
  </w:style>
  <w:style w:type="paragraph" w:styleId="Sprechblasentext">
    <w:name w:val="Balloon Text"/>
    <w:basedOn w:val="Standard"/>
    <w:link w:val="SprechblasentextZchn"/>
    <w:uiPriority w:val="99"/>
    <w:semiHidden/>
    <w:unhideWhenUsed/>
    <w:rsid w:val="001443D8"/>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443D8"/>
    <w:rPr>
      <w:rFonts w:ascii="Lucida Grande" w:eastAsia="Times New Roman" w:hAnsi="Lucida Grande" w:cs="Lucida Grande"/>
      <w:sz w:val="18"/>
      <w:szCs w:val="18"/>
      <w:lang w:eastAsia="it-IT"/>
    </w:rPr>
  </w:style>
  <w:style w:type="paragraph" w:styleId="Fuzeile">
    <w:name w:val="footer"/>
    <w:basedOn w:val="Standard"/>
    <w:link w:val="FuzeileZchn"/>
    <w:uiPriority w:val="99"/>
    <w:unhideWhenUsed/>
    <w:rsid w:val="00A03CAD"/>
    <w:pPr>
      <w:tabs>
        <w:tab w:val="center" w:pos="4819"/>
        <w:tab w:val="right" w:pos="9638"/>
      </w:tabs>
    </w:pPr>
  </w:style>
  <w:style w:type="character" w:customStyle="1" w:styleId="FuzeileZchn">
    <w:name w:val="Fußzeile Zchn"/>
    <w:basedOn w:val="Absatz-Standardschriftart"/>
    <w:link w:val="Fuzeile"/>
    <w:uiPriority w:val="99"/>
    <w:rsid w:val="00A03CAD"/>
    <w:rPr>
      <w:rFonts w:ascii="Times New Roman" w:eastAsia="Times New Roman" w:hAnsi="Times New Roman" w:cs="Times New Roman"/>
      <w:sz w:val="20"/>
      <w:szCs w:val="20"/>
      <w:lang w:eastAsia="it-IT"/>
    </w:rPr>
  </w:style>
  <w:style w:type="paragraph" w:styleId="Kopfzeile">
    <w:name w:val="header"/>
    <w:basedOn w:val="Standard"/>
    <w:link w:val="KopfzeileZchn"/>
    <w:uiPriority w:val="99"/>
    <w:unhideWhenUsed/>
    <w:rsid w:val="00A03CAD"/>
    <w:pPr>
      <w:tabs>
        <w:tab w:val="center" w:pos="4819"/>
        <w:tab w:val="right" w:pos="9638"/>
      </w:tabs>
    </w:pPr>
  </w:style>
  <w:style w:type="character" w:customStyle="1" w:styleId="KopfzeileZchn">
    <w:name w:val="Kopfzeile Zchn"/>
    <w:basedOn w:val="Absatz-Standardschriftart"/>
    <w:link w:val="Kopfzeile"/>
    <w:uiPriority w:val="99"/>
    <w:rsid w:val="00A03CAD"/>
    <w:rPr>
      <w:rFonts w:ascii="Times New Roman" w:eastAsia="Times New Roman" w:hAnsi="Times New Roman" w:cs="Times New Roman"/>
      <w:sz w:val="20"/>
      <w:szCs w:val="20"/>
      <w:lang w:eastAsia="it-IT"/>
    </w:rPr>
  </w:style>
  <w:style w:type="paragraph" w:styleId="Beschriftung">
    <w:name w:val="caption"/>
    <w:basedOn w:val="Standard"/>
    <w:next w:val="Standard"/>
    <w:uiPriority w:val="35"/>
    <w:unhideWhenUsed/>
    <w:qFormat/>
    <w:rsid w:val="00391FC7"/>
    <w:pPr>
      <w:spacing w:after="200"/>
    </w:pPr>
    <w:rPr>
      <w:i/>
      <w:iCs/>
      <w:color w:val="44546A" w:themeColor="text2"/>
      <w:sz w:val="18"/>
      <w:szCs w:val="18"/>
    </w:rPr>
  </w:style>
  <w:style w:type="paragraph" w:customStyle="1" w:styleId="Noteeagle">
    <w:name w:val="Note eagle"/>
    <w:basedOn w:val="Nessunostileparagrafo"/>
    <w:next w:val="Nessunostileparagrafo"/>
    <w:qFormat/>
    <w:rsid w:val="008C62C7"/>
    <w:pPr>
      <w:tabs>
        <w:tab w:val="left" w:pos="284"/>
      </w:tabs>
      <w:suppressAutoHyphens/>
      <w:spacing w:before="57" w:line="200" w:lineRule="atLeast"/>
      <w:ind w:left="284" w:hanging="284"/>
      <w:jc w:val="both"/>
    </w:pPr>
    <w:rPr>
      <w:sz w:val="16"/>
      <w:szCs w:val="16"/>
    </w:rPr>
  </w:style>
  <w:style w:type="character" w:styleId="Kommentarzeichen">
    <w:name w:val="annotation reference"/>
    <w:basedOn w:val="Absatz-Standardschriftart"/>
    <w:uiPriority w:val="99"/>
    <w:semiHidden/>
    <w:unhideWhenUsed/>
    <w:rsid w:val="00D60615"/>
    <w:rPr>
      <w:sz w:val="16"/>
      <w:szCs w:val="16"/>
    </w:rPr>
  </w:style>
  <w:style w:type="paragraph" w:styleId="Kommentartext">
    <w:name w:val="annotation text"/>
    <w:basedOn w:val="Standard"/>
    <w:link w:val="KommentartextZchn"/>
    <w:uiPriority w:val="99"/>
    <w:unhideWhenUsed/>
    <w:rsid w:val="00D60615"/>
  </w:style>
  <w:style w:type="character" w:customStyle="1" w:styleId="KommentartextZchn">
    <w:name w:val="Kommentartext Zchn"/>
    <w:basedOn w:val="Absatz-Standardschriftart"/>
    <w:link w:val="Kommentartext"/>
    <w:uiPriority w:val="99"/>
    <w:rsid w:val="00D60615"/>
    <w:rPr>
      <w:rFonts w:ascii="Times New Roman" w:eastAsia="Times New Roman" w:hAnsi="Times New Roman" w:cs="Times New Roman"/>
      <w:sz w:val="20"/>
      <w:szCs w:val="20"/>
      <w:lang w:eastAsia="it-IT"/>
    </w:rPr>
  </w:style>
  <w:style w:type="paragraph" w:styleId="Kommentarthema">
    <w:name w:val="annotation subject"/>
    <w:basedOn w:val="Kommentartext"/>
    <w:next w:val="Kommentartext"/>
    <w:link w:val="KommentarthemaZchn"/>
    <w:uiPriority w:val="99"/>
    <w:semiHidden/>
    <w:unhideWhenUsed/>
    <w:rsid w:val="00D60615"/>
    <w:rPr>
      <w:b/>
      <w:bCs/>
    </w:rPr>
  </w:style>
  <w:style w:type="character" w:customStyle="1" w:styleId="KommentarthemaZchn">
    <w:name w:val="Kommentarthema Zchn"/>
    <w:basedOn w:val="KommentartextZchn"/>
    <w:link w:val="Kommentarthema"/>
    <w:uiPriority w:val="99"/>
    <w:semiHidden/>
    <w:rsid w:val="00D60615"/>
    <w:rPr>
      <w:rFonts w:ascii="Times New Roman" w:eastAsia="Times New Roman" w:hAnsi="Times New Roman" w:cs="Times New Roman"/>
      <w:b/>
      <w:bCs/>
      <w:sz w:val="20"/>
      <w:szCs w:val="20"/>
      <w:lang w:eastAsia="it-IT"/>
    </w:rPr>
  </w:style>
  <w:style w:type="table" w:styleId="Tabellenraster">
    <w:name w:val="Table Grid"/>
    <w:basedOn w:val="NormaleTabelle"/>
    <w:uiPriority w:val="39"/>
    <w:rsid w:val="009C0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99"/>
    <w:rsid w:val="005251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4Akzent3">
    <w:name w:val="Grid Table 4 Accent 3"/>
    <w:basedOn w:val="NormaleTabelle"/>
    <w:uiPriority w:val="49"/>
    <w:rsid w:val="0052510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99"/>
    <w:rsid w:val="00B301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6934">
      <w:bodyDiv w:val="1"/>
      <w:marLeft w:val="0"/>
      <w:marRight w:val="0"/>
      <w:marTop w:val="0"/>
      <w:marBottom w:val="0"/>
      <w:divBdr>
        <w:top w:val="none" w:sz="0" w:space="0" w:color="auto"/>
        <w:left w:val="none" w:sz="0" w:space="0" w:color="auto"/>
        <w:bottom w:val="none" w:sz="0" w:space="0" w:color="auto"/>
        <w:right w:val="none" w:sz="0" w:space="0" w:color="auto"/>
      </w:divBdr>
      <w:divsChild>
        <w:div w:id="1143156526">
          <w:marLeft w:val="547"/>
          <w:marRight w:val="0"/>
          <w:marTop w:val="0"/>
          <w:marBottom w:val="0"/>
          <w:divBdr>
            <w:top w:val="none" w:sz="0" w:space="0" w:color="auto"/>
            <w:left w:val="none" w:sz="0" w:space="0" w:color="auto"/>
            <w:bottom w:val="none" w:sz="0" w:space="0" w:color="auto"/>
            <w:right w:val="none" w:sz="0" w:space="0" w:color="auto"/>
          </w:divBdr>
        </w:div>
      </w:divsChild>
    </w:div>
    <w:div w:id="538786868">
      <w:bodyDiv w:val="1"/>
      <w:marLeft w:val="0"/>
      <w:marRight w:val="0"/>
      <w:marTop w:val="0"/>
      <w:marBottom w:val="0"/>
      <w:divBdr>
        <w:top w:val="none" w:sz="0" w:space="0" w:color="auto"/>
        <w:left w:val="none" w:sz="0" w:space="0" w:color="auto"/>
        <w:bottom w:val="none" w:sz="0" w:space="0" w:color="auto"/>
        <w:right w:val="none" w:sz="0" w:space="0" w:color="auto"/>
      </w:divBdr>
    </w:div>
    <w:div w:id="1450590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4327">
          <w:marLeft w:val="547"/>
          <w:marRight w:val="0"/>
          <w:marTop w:val="0"/>
          <w:marBottom w:val="0"/>
          <w:divBdr>
            <w:top w:val="none" w:sz="0" w:space="0" w:color="auto"/>
            <w:left w:val="none" w:sz="0" w:space="0" w:color="auto"/>
            <w:bottom w:val="none" w:sz="0" w:space="0" w:color="auto"/>
            <w:right w:val="none" w:sz="0" w:space="0" w:color="auto"/>
          </w:divBdr>
        </w:div>
      </w:divsChild>
    </w:div>
    <w:div w:id="1670674895">
      <w:bodyDiv w:val="1"/>
      <w:marLeft w:val="0"/>
      <w:marRight w:val="0"/>
      <w:marTop w:val="0"/>
      <w:marBottom w:val="0"/>
      <w:divBdr>
        <w:top w:val="none" w:sz="0" w:space="0" w:color="auto"/>
        <w:left w:val="none" w:sz="0" w:space="0" w:color="auto"/>
        <w:bottom w:val="none" w:sz="0" w:space="0" w:color="auto"/>
        <w:right w:val="none" w:sz="0" w:space="0" w:color="auto"/>
      </w:divBdr>
      <w:divsChild>
        <w:div w:id="281956637">
          <w:marLeft w:val="547"/>
          <w:marRight w:val="0"/>
          <w:marTop w:val="0"/>
          <w:marBottom w:val="0"/>
          <w:divBdr>
            <w:top w:val="none" w:sz="0" w:space="0" w:color="auto"/>
            <w:left w:val="none" w:sz="0" w:space="0" w:color="auto"/>
            <w:bottom w:val="none" w:sz="0" w:space="0" w:color="auto"/>
            <w:right w:val="none" w:sz="0" w:space="0" w:color="auto"/>
          </w:divBdr>
        </w:div>
      </w:divsChild>
    </w:div>
    <w:div w:id="1961834054">
      <w:bodyDiv w:val="1"/>
      <w:marLeft w:val="0"/>
      <w:marRight w:val="0"/>
      <w:marTop w:val="0"/>
      <w:marBottom w:val="0"/>
      <w:divBdr>
        <w:top w:val="none" w:sz="0" w:space="0" w:color="auto"/>
        <w:left w:val="none" w:sz="0" w:space="0" w:color="auto"/>
        <w:bottom w:val="none" w:sz="0" w:space="0" w:color="auto"/>
        <w:right w:val="none" w:sz="0" w:space="0" w:color="auto"/>
      </w:divBdr>
      <w:divsChild>
        <w:div w:id="15285246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2DD086-3466-47DD-A521-D94298960DD3}"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it-IT"/>
        </a:p>
      </dgm:t>
    </dgm:pt>
    <dgm:pt modelId="{39CBA12A-BCA2-48ED-8776-973EE058A537}">
      <dgm:prSet phldrT="[Text]"/>
      <dgm:spPr/>
      <dgm:t>
        <a:bodyPr/>
        <a:lstStyle/>
        <a:p>
          <a:r>
            <a:rPr lang="it-IT"/>
            <a:t>bibliographical_information</a:t>
          </a:r>
        </a:p>
      </dgm:t>
    </dgm:pt>
    <dgm:pt modelId="{3EBF5C12-FC33-4FEE-AAE4-015859B36184}" type="parTrans" cxnId="{89A1B4F3-7058-4CF6-B372-12A42BEF9DE2}">
      <dgm:prSet/>
      <dgm:spPr/>
      <dgm:t>
        <a:bodyPr/>
        <a:lstStyle/>
        <a:p>
          <a:endParaRPr lang="it-IT"/>
        </a:p>
      </dgm:t>
    </dgm:pt>
    <dgm:pt modelId="{DA2829F0-9C46-489A-9827-4564086B4F7A}" type="sibTrans" cxnId="{89A1B4F3-7058-4CF6-B372-12A42BEF9DE2}">
      <dgm:prSet/>
      <dgm:spPr/>
      <dgm:t>
        <a:bodyPr/>
        <a:lstStyle/>
        <a:p>
          <a:endParaRPr lang="it-IT"/>
        </a:p>
      </dgm:t>
    </dgm:pt>
    <dgm:pt modelId="{EB4FE874-E218-4286-8057-31DD492D5F20}">
      <dgm:prSet phldrT="[Text]"/>
      <dgm:spPr/>
      <dgm:t>
        <a:bodyPr/>
        <a:lstStyle/>
        <a:p>
          <a:r>
            <a:rPr lang="it-IT"/>
            <a:t>dedicatory_context</a:t>
          </a:r>
        </a:p>
      </dgm:t>
    </dgm:pt>
    <dgm:pt modelId="{11975936-DD8A-46B6-B04A-A368E9F3EBB8}" type="parTrans" cxnId="{895BE240-0340-4CC6-A552-A5CC091A814D}">
      <dgm:prSet/>
      <dgm:spPr/>
      <dgm:t>
        <a:bodyPr/>
        <a:lstStyle/>
        <a:p>
          <a:endParaRPr lang="it-IT"/>
        </a:p>
      </dgm:t>
    </dgm:pt>
    <dgm:pt modelId="{E63EC5A3-9C64-4BF7-BEDF-91B5CBE6C342}" type="sibTrans" cxnId="{895BE240-0340-4CC6-A552-A5CC091A814D}">
      <dgm:prSet/>
      <dgm:spPr/>
      <dgm:t>
        <a:bodyPr/>
        <a:lstStyle/>
        <a:p>
          <a:endParaRPr lang="it-IT"/>
        </a:p>
      </dgm:t>
    </dgm:pt>
    <dgm:pt modelId="{BEED41AB-AE27-4DE8-ADF5-C549C87A14B6}">
      <dgm:prSet phldrT="[Text]"/>
      <dgm:spPr/>
      <dgm:t>
        <a:bodyPr/>
        <a:lstStyle/>
        <a:p>
          <a:r>
            <a:rPr lang="it-IT"/>
            <a:t>deixis</a:t>
          </a:r>
        </a:p>
      </dgm:t>
    </dgm:pt>
    <dgm:pt modelId="{78D554CA-FCE8-4BA1-A412-15A06C138701}" type="parTrans" cxnId="{CC68103E-F7A3-4142-9A1B-F03658D59B54}">
      <dgm:prSet/>
      <dgm:spPr/>
      <dgm:t>
        <a:bodyPr/>
        <a:lstStyle/>
        <a:p>
          <a:endParaRPr lang="it-IT"/>
        </a:p>
      </dgm:t>
    </dgm:pt>
    <dgm:pt modelId="{8D2FCA43-1CB8-4B71-A94E-8F420BA06898}" type="sibTrans" cxnId="{CC68103E-F7A3-4142-9A1B-F03658D59B54}">
      <dgm:prSet/>
      <dgm:spPr/>
      <dgm:t>
        <a:bodyPr/>
        <a:lstStyle/>
        <a:p>
          <a:endParaRPr lang="it-IT"/>
        </a:p>
      </dgm:t>
    </dgm:pt>
    <dgm:pt modelId="{E8DA96D0-667F-4CAE-8E07-CC434F94D183}">
      <dgm:prSet phldrT="[Text]"/>
      <dgm:spPr/>
      <dgm:t>
        <a:bodyPr/>
        <a:lstStyle/>
        <a:p>
          <a:r>
            <a:rPr lang="it-IT"/>
            <a:t>archaeological_context</a:t>
          </a:r>
        </a:p>
      </dgm:t>
    </dgm:pt>
    <dgm:pt modelId="{9334DC78-8F08-4ED9-9717-B08FFE24FAF2}" type="parTrans" cxnId="{00780CB4-E8F7-44F4-AF9F-236B9237086C}">
      <dgm:prSet/>
      <dgm:spPr/>
      <dgm:t>
        <a:bodyPr/>
        <a:lstStyle/>
        <a:p>
          <a:endParaRPr lang="it-IT"/>
        </a:p>
      </dgm:t>
    </dgm:pt>
    <dgm:pt modelId="{32F8077E-6AEF-45F9-AC75-C4ADF98CA874}" type="sibTrans" cxnId="{00780CB4-E8F7-44F4-AF9F-236B9237086C}">
      <dgm:prSet/>
      <dgm:spPr/>
      <dgm:t>
        <a:bodyPr/>
        <a:lstStyle/>
        <a:p>
          <a:endParaRPr lang="it-IT"/>
        </a:p>
      </dgm:t>
    </dgm:pt>
    <dgm:pt modelId="{C80D72B8-93BA-47B4-B0F5-2C0EB49005D3}">
      <dgm:prSet phldrT="[Text]"/>
      <dgm:spPr/>
      <dgm:t>
        <a:bodyPr/>
        <a:lstStyle/>
        <a:p>
          <a:r>
            <a:rPr lang="it-IT"/>
            <a:t>text</a:t>
          </a:r>
        </a:p>
      </dgm:t>
    </dgm:pt>
    <dgm:pt modelId="{68382094-E608-4A1B-969C-29E62326F1ED}" type="parTrans" cxnId="{D5F2405A-FEB8-49D5-AF4A-95115519C2DF}">
      <dgm:prSet/>
      <dgm:spPr/>
      <dgm:t>
        <a:bodyPr/>
        <a:lstStyle/>
        <a:p>
          <a:endParaRPr lang="it-IT"/>
        </a:p>
      </dgm:t>
    </dgm:pt>
    <dgm:pt modelId="{DCFA5D4F-FAE2-4190-8FD3-416940A3B21F}" type="sibTrans" cxnId="{D5F2405A-FEB8-49D5-AF4A-95115519C2DF}">
      <dgm:prSet/>
      <dgm:spPr/>
      <dgm:t>
        <a:bodyPr/>
        <a:lstStyle/>
        <a:p>
          <a:endParaRPr lang="it-IT"/>
        </a:p>
      </dgm:t>
    </dgm:pt>
    <dgm:pt modelId="{E2931E05-23AD-44F7-99D1-C13A62808EF6}">
      <dgm:prSet phldrT="[Text]"/>
      <dgm:spPr/>
      <dgm:t>
        <a:bodyPr/>
        <a:lstStyle/>
        <a:p>
          <a:r>
            <a:rPr lang="it-IT"/>
            <a:t>communication_context</a:t>
          </a:r>
        </a:p>
      </dgm:t>
    </dgm:pt>
    <dgm:pt modelId="{8CEBEE4D-8D94-4A1D-8350-1A3A75B1532F}" type="parTrans" cxnId="{94E13243-DD71-4F30-ADE0-AD5CE6760836}">
      <dgm:prSet/>
      <dgm:spPr/>
      <dgm:t>
        <a:bodyPr/>
        <a:lstStyle/>
        <a:p>
          <a:endParaRPr lang="it-IT"/>
        </a:p>
      </dgm:t>
    </dgm:pt>
    <dgm:pt modelId="{7BC8FCCF-30B6-4EDF-A5AA-3493EBA5DFBE}" type="sibTrans" cxnId="{94E13243-DD71-4F30-ADE0-AD5CE6760836}">
      <dgm:prSet/>
      <dgm:spPr/>
      <dgm:t>
        <a:bodyPr/>
        <a:lstStyle/>
        <a:p>
          <a:endParaRPr lang="it-IT"/>
        </a:p>
      </dgm:t>
    </dgm:pt>
    <dgm:pt modelId="{4B36C58A-D26D-44D5-A3E3-8B0EFED008D5}">
      <dgm:prSet phldrT="[Text]"/>
      <dgm:spPr/>
      <dgm:t>
        <a:bodyPr/>
        <a:lstStyle/>
        <a:p>
          <a:r>
            <a:rPr lang="it-IT"/>
            <a:t>text_examined</a:t>
          </a:r>
        </a:p>
      </dgm:t>
    </dgm:pt>
    <dgm:pt modelId="{8D5A43F8-8644-40CB-98E9-B5D5044435A7}" type="sibTrans" cxnId="{ABE771CD-CAC0-4C2C-B668-6586DEC48BC6}">
      <dgm:prSet/>
      <dgm:spPr/>
      <dgm:t>
        <a:bodyPr/>
        <a:lstStyle/>
        <a:p>
          <a:endParaRPr lang="it-IT"/>
        </a:p>
      </dgm:t>
    </dgm:pt>
    <dgm:pt modelId="{FF5F6DAC-18FF-4CD2-9092-81C9A7D1D898}" type="parTrans" cxnId="{ABE771CD-CAC0-4C2C-B668-6586DEC48BC6}">
      <dgm:prSet/>
      <dgm:spPr/>
      <dgm:t>
        <a:bodyPr/>
        <a:lstStyle/>
        <a:p>
          <a:endParaRPr lang="it-IT"/>
        </a:p>
      </dgm:t>
    </dgm:pt>
    <dgm:pt modelId="{904A2C16-36C7-4CC0-A55C-1B3643AC9805}" type="pres">
      <dgm:prSet presAssocID="{A52DD086-3466-47DD-A521-D94298960DD3}" presName="diagram" presStyleCnt="0">
        <dgm:presLayoutVars>
          <dgm:chPref val="1"/>
          <dgm:dir/>
          <dgm:animOne val="branch"/>
          <dgm:animLvl val="lvl"/>
          <dgm:resizeHandles val="exact"/>
        </dgm:presLayoutVars>
      </dgm:prSet>
      <dgm:spPr/>
      <dgm:t>
        <a:bodyPr/>
        <a:lstStyle/>
        <a:p>
          <a:endParaRPr lang="it-IT"/>
        </a:p>
      </dgm:t>
    </dgm:pt>
    <dgm:pt modelId="{80DDAC44-EDCF-487A-85F6-351779FC3F2B}" type="pres">
      <dgm:prSet presAssocID="{4B36C58A-D26D-44D5-A3E3-8B0EFED008D5}" presName="root1" presStyleCnt="0"/>
      <dgm:spPr/>
    </dgm:pt>
    <dgm:pt modelId="{011FA199-064C-45AB-9DC3-27676CD14372}" type="pres">
      <dgm:prSet presAssocID="{4B36C58A-D26D-44D5-A3E3-8B0EFED008D5}" presName="LevelOneTextNode" presStyleLbl="node0" presStyleIdx="0" presStyleCnt="1">
        <dgm:presLayoutVars>
          <dgm:chPref val="3"/>
        </dgm:presLayoutVars>
      </dgm:prSet>
      <dgm:spPr/>
      <dgm:t>
        <a:bodyPr/>
        <a:lstStyle/>
        <a:p>
          <a:endParaRPr lang="it-IT"/>
        </a:p>
      </dgm:t>
    </dgm:pt>
    <dgm:pt modelId="{8AEF71D5-72CC-434F-9CA4-F808FEC8452A}" type="pres">
      <dgm:prSet presAssocID="{4B36C58A-D26D-44D5-A3E3-8B0EFED008D5}" presName="level2hierChild" presStyleCnt="0"/>
      <dgm:spPr/>
    </dgm:pt>
    <dgm:pt modelId="{33C38D7F-7F4C-45F7-9094-51D0048771EE}" type="pres">
      <dgm:prSet presAssocID="{3EBF5C12-FC33-4FEE-AAE4-015859B36184}" presName="conn2-1" presStyleLbl="parChTrans1D2" presStyleIdx="0" presStyleCnt="3"/>
      <dgm:spPr/>
      <dgm:t>
        <a:bodyPr/>
        <a:lstStyle/>
        <a:p>
          <a:endParaRPr lang="it-IT"/>
        </a:p>
      </dgm:t>
    </dgm:pt>
    <dgm:pt modelId="{9BB0671C-3562-40E2-A02F-9B3E3910E737}" type="pres">
      <dgm:prSet presAssocID="{3EBF5C12-FC33-4FEE-AAE4-015859B36184}" presName="connTx" presStyleLbl="parChTrans1D2" presStyleIdx="0" presStyleCnt="3"/>
      <dgm:spPr/>
      <dgm:t>
        <a:bodyPr/>
        <a:lstStyle/>
        <a:p>
          <a:endParaRPr lang="it-IT"/>
        </a:p>
      </dgm:t>
    </dgm:pt>
    <dgm:pt modelId="{D418E80E-94B8-4AFF-816D-F848C80E41A5}" type="pres">
      <dgm:prSet presAssocID="{39CBA12A-BCA2-48ED-8776-973EE058A537}" presName="root2" presStyleCnt="0"/>
      <dgm:spPr/>
    </dgm:pt>
    <dgm:pt modelId="{4B4B0B4A-56EC-457E-BB91-6AE1702CD639}" type="pres">
      <dgm:prSet presAssocID="{39CBA12A-BCA2-48ED-8776-973EE058A537}" presName="LevelTwoTextNode" presStyleLbl="node2" presStyleIdx="0" presStyleCnt="3">
        <dgm:presLayoutVars>
          <dgm:chPref val="3"/>
        </dgm:presLayoutVars>
      </dgm:prSet>
      <dgm:spPr/>
      <dgm:t>
        <a:bodyPr/>
        <a:lstStyle/>
        <a:p>
          <a:endParaRPr lang="it-IT"/>
        </a:p>
      </dgm:t>
    </dgm:pt>
    <dgm:pt modelId="{F01CF265-7DCA-478D-8DCE-62283C14BD32}" type="pres">
      <dgm:prSet presAssocID="{39CBA12A-BCA2-48ED-8776-973EE058A537}" presName="level3hierChild" presStyleCnt="0"/>
      <dgm:spPr/>
    </dgm:pt>
    <dgm:pt modelId="{112C705E-7EEC-49F4-AA0E-0ED803246F1D}" type="pres">
      <dgm:prSet presAssocID="{68382094-E608-4A1B-969C-29E62326F1ED}" presName="conn2-1" presStyleLbl="parChTrans1D2" presStyleIdx="1" presStyleCnt="3"/>
      <dgm:spPr/>
      <dgm:t>
        <a:bodyPr/>
        <a:lstStyle/>
        <a:p>
          <a:endParaRPr lang="it-IT"/>
        </a:p>
      </dgm:t>
    </dgm:pt>
    <dgm:pt modelId="{A2E9541C-DB53-414D-89E8-92B80D9BE527}" type="pres">
      <dgm:prSet presAssocID="{68382094-E608-4A1B-969C-29E62326F1ED}" presName="connTx" presStyleLbl="parChTrans1D2" presStyleIdx="1" presStyleCnt="3"/>
      <dgm:spPr/>
      <dgm:t>
        <a:bodyPr/>
        <a:lstStyle/>
        <a:p>
          <a:endParaRPr lang="it-IT"/>
        </a:p>
      </dgm:t>
    </dgm:pt>
    <dgm:pt modelId="{C67D59F9-0DD1-44C1-A645-65DA871E1F38}" type="pres">
      <dgm:prSet presAssocID="{C80D72B8-93BA-47B4-B0F5-2C0EB49005D3}" presName="root2" presStyleCnt="0"/>
      <dgm:spPr/>
    </dgm:pt>
    <dgm:pt modelId="{26DF18DA-8999-4960-812E-8809A29F766E}" type="pres">
      <dgm:prSet presAssocID="{C80D72B8-93BA-47B4-B0F5-2C0EB49005D3}" presName="LevelTwoTextNode" presStyleLbl="node2" presStyleIdx="1" presStyleCnt="3">
        <dgm:presLayoutVars>
          <dgm:chPref val="3"/>
        </dgm:presLayoutVars>
      </dgm:prSet>
      <dgm:spPr/>
      <dgm:t>
        <a:bodyPr/>
        <a:lstStyle/>
        <a:p>
          <a:endParaRPr lang="it-IT"/>
        </a:p>
      </dgm:t>
    </dgm:pt>
    <dgm:pt modelId="{36D33F2A-A700-4E42-8A0B-77427BD244B7}" type="pres">
      <dgm:prSet presAssocID="{C80D72B8-93BA-47B4-B0F5-2C0EB49005D3}" presName="level3hierChild" presStyleCnt="0"/>
      <dgm:spPr/>
    </dgm:pt>
    <dgm:pt modelId="{754C24B5-13E2-4FA9-9196-6DDAADE66503}" type="pres">
      <dgm:prSet presAssocID="{11975936-DD8A-46B6-B04A-A368E9F3EBB8}" presName="conn2-1" presStyleLbl="parChTrans1D3" presStyleIdx="0" presStyleCnt="3"/>
      <dgm:spPr/>
      <dgm:t>
        <a:bodyPr/>
        <a:lstStyle/>
        <a:p>
          <a:endParaRPr lang="it-IT"/>
        </a:p>
      </dgm:t>
    </dgm:pt>
    <dgm:pt modelId="{F39BCC58-CB0B-41A2-B768-5038853BE436}" type="pres">
      <dgm:prSet presAssocID="{11975936-DD8A-46B6-B04A-A368E9F3EBB8}" presName="connTx" presStyleLbl="parChTrans1D3" presStyleIdx="0" presStyleCnt="3"/>
      <dgm:spPr/>
      <dgm:t>
        <a:bodyPr/>
        <a:lstStyle/>
        <a:p>
          <a:endParaRPr lang="it-IT"/>
        </a:p>
      </dgm:t>
    </dgm:pt>
    <dgm:pt modelId="{C96DDB5A-B8DC-41B7-B5AD-390D59DAA684}" type="pres">
      <dgm:prSet presAssocID="{EB4FE874-E218-4286-8057-31DD492D5F20}" presName="root2" presStyleCnt="0"/>
      <dgm:spPr/>
    </dgm:pt>
    <dgm:pt modelId="{D417E643-6989-4A11-A580-6D2E5BCFF62A}" type="pres">
      <dgm:prSet presAssocID="{EB4FE874-E218-4286-8057-31DD492D5F20}" presName="LevelTwoTextNode" presStyleLbl="node3" presStyleIdx="0" presStyleCnt="3">
        <dgm:presLayoutVars>
          <dgm:chPref val="3"/>
        </dgm:presLayoutVars>
      </dgm:prSet>
      <dgm:spPr/>
      <dgm:t>
        <a:bodyPr/>
        <a:lstStyle/>
        <a:p>
          <a:endParaRPr lang="it-IT"/>
        </a:p>
      </dgm:t>
    </dgm:pt>
    <dgm:pt modelId="{A7DF0505-6D78-4592-BAC8-8610177530DC}" type="pres">
      <dgm:prSet presAssocID="{EB4FE874-E218-4286-8057-31DD492D5F20}" presName="level3hierChild" presStyleCnt="0"/>
      <dgm:spPr/>
    </dgm:pt>
    <dgm:pt modelId="{0DF3AFB2-CBDF-4A2A-843E-9D1D61F4D9D6}" type="pres">
      <dgm:prSet presAssocID="{78D554CA-FCE8-4BA1-A412-15A06C138701}" presName="conn2-1" presStyleLbl="parChTrans1D3" presStyleIdx="1" presStyleCnt="3"/>
      <dgm:spPr/>
      <dgm:t>
        <a:bodyPr/>
        <a:lstStyle/>
        <a:p>
          <a:endParaRPr lang="it-IT"/>
        </a:p>
      </dgm:t>
    </dgm:pt>
    <dgm:pt modelId="{6561D45A-FC25-47D8-A1E9-8FF68F662E38}" type="pres">
      <dgm:prSet presAssocID="{78D554CA-FCE8-4BA1-A412-15A06C138701}" presName="connTx" presStyleLbl="parChTrans1D3" presStyleIdx="1" presStyleCnt="3"/>
      <dgm:spPr/>
      <dgm:t>
        <a:bodyPr/>
        <a:lstStyle/>
        <a:p>
          <a:endParaRPr lang="it-IT"/>
        </a:p>
      </dgm:t>
    </dgm:pt>
    <dgm:pt modelId="{1E8EAC15-4AF6-4BC4-962D-F212A69A147F}" type="pres">
      <dgm:prSet presAssocID="{BEED41AB-AE27-4DE8-ADF5-C549C87A14B6}" presName="root2" presStyleCnt="0"/>
      <dgm:spPr/>
    </dgm:pt>
    <dgm:pt modelId="{E42828E7-0ADE-4592-A730-B41DBC4920BD}" type="pres">
      <dgm:prSet presAssocID="{BEED41AB-AE27-4DE8-ADF5-C549C87A14B6}" presName="LevelTwoTextNode" presStyleLbl="node3" presStyleIdx="1" presStyleCnt="3">
        <dgm:presLayoutVars>
          <dgm:chPref val="3"/>
        </dgm:presLayoutVars>
      </dgm:prSet>
      <dgm:spPr/>
      <dgm:t>
        <a:bodyPr/>
        <a:lstStyle/>
        <a:p>
          <a:endParaRPr lang="it-IT"/>
        </a:p>
      </dgm:t>
    </dgm:pt>
    <dgm:pt modelId="{86B1F26C-7DEA-4526-BDA5-2A937EE9065A}" type="pres">
      <dgm:prSet presAssocID="{BEED41AB-AE27-4DE8-ADF5-C549C87A14B6}" presName="level3hierChild" presStyleCnt="0"/>
      <dgm:spPr/>
    </dgm:pt>
    <dgm:pt modelId="{9F28EB18-FF05-4762-AFFD-7FD463D899AB}" type="pres">
      <dgm:prSet presAssocID="{8CEBEE4D-8D94-4A1D-8350-1A3A75B1532F}" presName="conn2-1" presStyleLbl="parChTrans1D3" presStyleIdx="2" presStyleCnt="3"/>
      <dgm:spPr/>
      <dgm:t>
        <a:bodyPr/>
        <a:lstStyle/>
        <a:p>
          <a:endParaRPr lang="it-IT"/>
        </a:p>
      </dgm:t>
    </dgm:pt>
    <dgm:pt modelId="{9E9859C9-C388-440D-8ABD-852BA9782919}" type="pres">
      <dgm:prSet presAssocID="{8CEBEE4D-8D94-4A1D-8350-1A3A75B1532F}" presName="connTx" presStyleLbl="parChTrans1D3" presStyleIdx="2" presStyleCnt="3"/>
      <dgm:spPr/>
      <dgm:t>
        <a:bodyPr/>
        <a:lstStyle/>
        <a:p>
          <a:endParaRPr lang="it-IT"/>
        </a:p>
      </dgm:t>
    </dgm:pt>
    <dgm:pt modelId="{B07C12B5-5832-4399-9733-2981A6939416}" type="pres">
      <dgm:prSet presAssocID="{E2931E05-23AD-44F7-99D1-C13A62808EF6}" presName="root2" presStyleCnt="0"/>
      <dgm:spPr/>
    </dgm:pt>
    <dgm:pt modelId="{18E576EA-37F0-4B35-8980-5934968FA8F4}" type="pres">
      <dgm:prSet presAssocID="{E2931E05-23AD-44F7-99D1-C13A62808EF6}" presName="LevelTwoTextNode" presStyleLbl="node3" presStyleIdx="2" presStyleCnt="3">
        <dgm:presLayoutVars>
          <dgm:chPref val="3"/>
        </dgm:presLayoutVars>
      </dgm:prSet>
      <dgm:spPr/>
      <dgm:t>
        <a:bodyPr/>
        <a:lstStyle/>
        <a:p>
          <a:endParaRPr lang="it-IT"/>
        </a:p>
      </dgm:t>
    </dgm:pt>
    <dgm:pt modelId="{EB30E76D-9F76-4696-9D3C-725F9CCFDF79}" type="pres">
      <dgm:prSet presAssocID="{E2931E05-23AD-44F7-99D1-C13A62808EF6}" presName="level3hierChild" presStyleCnt="0"/>
      <dgm:spPr/>
    </dgm:pt>
    <dgm:pt modelId="{4AD5B651-03CD-4B90-A6E3-751A3EF1B99D}" type="pres">
      <dgm:prSet presAssocID="{9334DC78-8F08-4ED9-9717-B08FFE24FAF2}" presName="conn2-1" presStyleLbl="parChTrans1D2" presStyleIdx="2" presStyleCnt="3"/>
      <dgm:spPr/>
      <dgm:t>
        <a:bodyPr/>
        <a:lstStyle/>
        <a:p>
          <a:endParaRPr lang="it-IT"/>
        </a:p>
      </dgm:t>
    </dgm:pt>
    <dgm:pt modelId="{0EDBBEC3-0F71-4DB7-99C1-16CA9B8453BA}" type="pres">
      <dgm:prSet presAssocID="{9334DC78-8F08-4ED9-9717-B08FFE24FAF2}" presName="connTx" presStyleLbl="parChTrans1D2" presStyleIdx="2" presStyleCnt="3"/>
      <dgm:spPr/>
      <dgm:t>
        <a:bodyPr/>
        <a:lstStyle/>
        <a:p>
          <a:endParaRPr lang="it-IT"/>
        </a:p>
      </dgm:t>
    </dgm:pt>
    <dgm:pt modelId="{81BE8D4A-980F-4649-A3BF-324A8F067A1D}" type="pres">
      <dgm:prSet presAssocID="{E8DA96D0-667F-4CAE-8E07-CC434F94D183}" presName="root2" presStyleCnt="0"/>
      <dgm:spPr/>
    </dgm:pt>
    <dgm:pt modelId="{90816071-777A-48CB-A147-37BFC41A2169}" type="pres">
      <dgm:prSet presAssocID="{E8DA96D0-667F-4CAE-8E07-CC434F94D183}" presName="LevelTwoTextNode" presStyleLbl="node2" presStyleIdx="2" presStyleCnt="3">
        <dgm:presLayoutVars>
          <dgm:chPref val="3"/>
        </dgm:presLayoutVars>
      </dgm:prSet>
      <dgm:spPr/>
      <dgm:t>
        <a:bodyPr/>
        <a:lstStyle/>
        <a:p>
          <a:endParaRPr lang="it-IT"/>
        </a:p>
      </dgm:t>
    </dgm:pt>
    <dgm:pt modelId="{7BC346BC-8548-4498-8373-014339BDCEC4}" type="pres">
      <dgm:prSet presAssocID="{E8DA96D0-667F-4CAE-8E07-CC434F94D183}" presName="level3hierChild" presStyleCnt="0"/>
      <dgm:spPr/>
    </dgm:pt>
  </dgm:ptLst>
  <dgm:cxnLst>
    <dgm:cxn modelId="{5DAB6FBC-18E4-417C-8B6E-A12CC8BA687B}" type="presOf" srcId="{3EBF5C12-FC33-4FEE-AAE4-015859B36184}" destId="{9BB0671C-3562-40E2-A02F-9B3E3910E737}" srcOrd="1" destOrd="0" presId="urn:microsoft.com/office/officeart/2005/8/layout/hierarchy2"/>
    <dgm:cxn modelId="{ABE771CD-CAC0-4C2C-B668-6586DEC48BC6}" srcId="{A52DD086-3466-47DD-A521-D94298960DD3}" destId="{4B36C58A-D26D-44D5-A3E3-8B0EFED008D5}" srcOrd="0" destOrd="0" parTransId="{FF5F6DAC-18FF-4CD2-9092-81C9A7D1D898}" sibTransId="{8D5A43F8-8644-40CB-98E9-B5D5044435A7}"/>
    <dgm:cxn modelId="{EBB383B5-FDB2-4106-9DD0-6720E310CF0E}" type="presOf" srcId="{68382094-E608-4A1B-969C-29E62326F1ED}" destId="{A2E9541C-DB53-414D-89E8-92B80D9BE527}" srcOrd="1" destOrd="0" presId="urn:microsoft.com/office/officeart/2005/8/layout/hierarchy2"/>
    <dgm:cxn modelId="{5E07D893-5857-46F1-BCFE-25650486F7C2}" type="presOf" srcId="{3EBF5C12-FC33-4FEE-AAE4-015859B36184}" destId="{33C38D7F-7F4C-45F7-9094-51D0048771EE}" srcOrd="0" destOrd="0" presId="urn:microsoft.com/office/officeart/2005/8/layout/hierarchy2"/>
    <dgm:cxn modelId="{08A11ED0-6BC1-49D7-923D-0CD4C681F716}" type="presOf" srcId="{E2931E05-23AD-44F7-99D1-C13A62808EF6}" destId="{18E576EA-37F0-4B35-8980-5934968FA8F4}" srcOrd="0" destOrd="0" presId="urn:microsoft.com/office/officeart/2005/8/layout/hierarchy2"/>
    <dgm:cxn modelId="{47FC31C0-C354-49ED-BB9C-146E3DD1DDF0}" type="presOf" srcId="{11975936-DD8A-46B6-B04A-A368E9F3EBB8}" destId="{754C24B5-13E2-4FA9-9196-6DDAADE66503}" srcOrd="0" destOrd="0" presId="urn:microsoft.com/office/officeart/2005/8/layout/hierarchy2"/>
    <dgm:cxn modelId="{5216D725-2198-4642-A91D-38902211977D}" type="presOf" srcId="{C80D72B8-93BA-47B4-B0F5-2C0EB49005D3}" destId="{26DF18DA-8999-4960-812E-8809A29F766E}" srcOrd="0" destOrd="0" presId="urn:microsoft.com/office/officeart/2005/8/layout/hierarchy2"/>
    <dgm:cxn modelId="{F2E19A45-A2C6-4152-972B-BB1453813EEB}" type="presOf" srcId="{BEED41AB-AE27-4DE8-ADF5-C549C87A14B6}" destId="{E42828E7-0ADE-4592-A730-B41DBC4920BD}" srcOrd="0" destOrd="0" presId="urn:microsoft.com/office/officeart/2005/8/layout/hierarchy2"/>
    <dgm:cxn modelId="{DA4836E2-2CD9-4877-B2BD-4178871A711C}" type="presOf" srcId="{39CBA12A-BCA2-48ED-8776-973EE058A537}" destId="{4B4B0B4A-56EC-457E-BB91-6AE1702CD639}" srcOrd="0" destOrd="0" presId="urn:microsoft.com/office/officeart/2005/8/layout/hierarchy2"/>
    <dgm:cxn modelId="{00780CB4-E8F7-44F4-AF9F-236B9237086C}" srcId="{4B36C58A-D26D-44D5-A3E3-8B0EFED008D5}" destId="{E8DA96D0-667F-4CAE-8E07-CC434F94D183}" srcOrd="2" destOrd="0" parTransId="{9334DC78-8F08-4ED9-9717-B08FFE24FAF2}" sibTransId="{32F8077E-6AEF-45F9-AC75-C4ADF98CA874}"/>
    <dgm:cxn modelId="{FB3E6434-9A28-4FDB-A450-9EEE600B43F4}" type="presOf" srcId="{A52DD086-3466-47DD-A521-D94298960DD3}" destId="{904A2C16-36C7-4CC0-A55C-1B3643AC9805}" srcOrd="0" destOrd="0" presId="urn:microsoft.com/office/officeart/2005/8/layout/hierarchy2"/>
    <dgm:cxn modelId="{D5F2405A-FEB8-49D5-AF4A-95115519C2DF}" srcId="{4B36C58A-D26D-44D5-A3E3-8B0EFED008D5}" destId="{C80D72B8-93BA-47B4-B0F5-2C0EB49005D3}" srcOrd="1" destOrd="0" parTransId="{68382094-E608-4A1B-969C-29E62326F1ED}" sibTransId="{DCFA5D4F-FAE2-4190-8FD3-416940A3B21F}"/>
    <dgm:cxn modelId="{7B006825-266C-4B62-AFEB-72E80A437C45}" type="presOf" srcId="{4B36C58A-D26D-44D5-A3E3-8B0EFED008D5}" destId="{011FA199-064C-45AB-9DC3-27676CD14372}" srcOrd="0" destOrd="0" presId="urn:microsoft.com/office/officeart/2005/8/layout/hierarchy2"/>
    <dgm:cxn modelId="{4EDCE291-8EC1-49F1-ADE8-A867DF89745A}" type="presOf" srcId="{8CEBEE4D-8D94-4A1D-8350-1A3A75B1532F}" destId="{9E9859C9-C388-440D-8ABD-852BA9782919}" srcOrd="1" destOrd="0" presId="urn:microsoft.com/office/officeart/2005/8/layout/hierarchy2"/>
    <dgm:cxn modelId="{3BF46E87-87C6-4795-972F-60849C97F8F3}" type="presOf" srcId="{78D554CA-FCE8-4BA1-A412-15A06C138701}" destId="{0DF3AFB2-CBDF-4A2A-843E-9D1D61F4D9D6}" srcOrd="0" destOrd="0" presId="urn:microsoft.com/office/officeart/2005/8/layout/hierarchy2"/>
    <dgm:cxn modelId="{CC68103E-F7A3-4142-9A1B-F03658D59B54}" srcId="{C80D72B8-93BA-47B4-B0F5-2C0EB49005D3}" destId="{BEED41AB-AE27-4DE8-ADF5-C549C87A14B6}" srcOrd="1" destOrd="0" parTransId="{78D554CA-FCE8-4BA1-A412-15A06C138701}" sibTransId="{8D2FCA43-1CB8-4B71-A94E-8F420BA06898}"/>
    <dgm:cxn modelId="{CC99CBE5-8822-4CB7-B3CB-760C904B3E12}" type="presOf" srcId="{11975936-DD8A-46B6-B04A-A368E9F3EBB8}" destId="{F39BCC58-CB0B-41A2-B768-5038853BE436}" srcOrd="1" destOrd="0" presId="urn:microsoft.com/office/officeart/2005/8/layout/hierarchy2"/>
    <dgm:cxn modelId="{895BE240-0340-4CC6-A552-A5CC091A814D}" srcId="{C80D72B8-93BA-47B4-B0F5-2C0EB49005D3}" destId="{EB4FE874-E218-4286-8057-31DD492D5F20}" srcOrd="0" destOrd="0" parTransId="{11975936-DD8A-46B6-B04A-A368E9F3EBB8}" sibTransId="{E63EC5A3-9C64-4BF7-BEDF-91B5CBE6C342}"/>
    <dgm:cxn modelId="{A64CA6E9-128B-481B-87E4-D934CFABB9D3}" type="presOf" srcId="{9334DC78-8F08-4ED9-9717-B08FFE24FAF2}" destId="{4AD5B651-03CD-4B90-A6E3-751A3EF1B99D}" srcOrd="0" destOrd="0" presId="urn:microsoft.com/office/officeart/2005/8/layout/hierarchy2"/>
    <dgm:cxn modelId="{32F29D9F-2276-4866-942B-7FA353A6C01F}" type="presOf" srcId="{E8DA96D0-667F-4CAE-8E07-CC434F94D183}" destId="{90816071-777A-48CB-A147-37BFC41A2169}" srcOrd="0" destOrd="0" presId="urn:microsoft.com/office/officeart/2005/8/layout/hierarchy2"/>
    <dgm:cxn modelId="{89A1B4F3-7058-4CF6-B372-12A42BEF9DE2}" srcId="{4B36C58A-D26D-44D5-A3E3-8B0EFED008D5}" destId="{39CBA12A-BCA2-48ED-8776-973EE058A537}" srcOrd="0" destOrd="0" parTransId="{3EBF5C12-FC33-4FEE-AAE4-015859B36184}" sibTransId="{DA2829F0-9C46-489A-9827-4564086B4F7A}"/>
    <dgm:cxn modelId="{04D90EC9-FE88-44E8-B5C7-ED2543D6E55B}" type="presOf" srcId="{EB4FE874-E218-4286-8057-31DD492D5F20}" destId="{D417E643-6989-4A11-A580-6D2E5BCFF62A}" srcOrd="0" destOrd="0" presId="urn:microsoft.com/office/officeart/2005/8/layout/hierarchy2"/>
    <dgm:cxn modelId="{94E13243-DD71-4F30-ADE0-AD5CE6760836}" srcId="{C80D72B8-93BA-47B4-B0F5-2C0EB49005D3}" destId="{E2931E05-23AD-44F7-99D1-C13A62808EF6}" srcOrd="2" destOrd="0" parTransId="{8CEBEE4D-8D94-4A1D-8350-1A3A75B1532F}" sibTransId="{7BC8FCCF-30B6-4EDF-A5AA-3493EBA5DFBE}"/>
    <dgm:cxn modelId="{A2725BDF-BBD7-4CA4-9116-134D4AE9ABB4}" type="presOf" srcId="{78D554CA-FCE8-4BA1-A412-15A06C138701}" destId="{6561D45A-FC25-47D8-A1E9-8FF68F662E38}" srcOrd="1" destOrd="0" presId="urn:microsoft.com/office/officeart/2005/8/layout/hierarchy2"/>
    <dgm:cxn modelId="{6CCE81D7-8CB3-4A10-A23B-98EA841091CC}" type="presOf" srcId="{68382094-E608-4A1B-969C-29E62326F1ED}" destId="{112C705E-7EEC-49F4-AA0E-0ED803246F1D}" srcOrd="0" destOrd="0" presId="urn:microsoft.com/office/officeart/2005/8/layout/hierarchy2"/>
    <dgm:cxn modelId="{93E5FE25-D088-42E5-9DD6-C3F06130BF7D}" type="presOf" srcId="{9334DC78-8F08-4ED9-9717-B08FFE24FAF2}" destId="{0EDBBEC3-0F71-4DB7-99C1-16CA9B8453BA}" srcOrd="1" destOrd="0" presId="urn:microsoft.com/office/officeart/2005/8/layout/hierarchy2"/>
    <dgm:cxn modelId="{F9C630DC-B8EB-4E3C-B2A9-9598A2CA86D4}" type="presOf" srcId="{8CEBEE4D-8D94-4A1D-8350-1A3A75B1532F}" destId="{9F28EB18-FF05-4762-AFFD-7FD463D899AB}" srcOrd="0" destOrd="0" presId="urn:microsoft.com/office/officeart/2005/8/layout/hierarchy2"/>
    <dgm:cxn modelId="{D88312EB-CDCB-4D1A-9D44-240DE16C7AB2}" type="presParOf" srcId="{904A2C16-36C7-4CC0-A55C-1B3643AC9805}" destId="{80DDAC44-EDCF-487A-85F6-351779FC3F2B}" srcOrd="0" destOrd="0" presId="urn:microsoft.com/office/officeart/2005/8/layout/hierarchy2"/>
    <dgm:cxn modelId="{360B38C8-9266-4E25-B6B7-E385D2A9FB54}" type="presParOf" srcId="{80DDAC44-EDCF-487A-85F6-351779FC3F2B}" destId="{011FA199-064C-45AB-9DC3-27676CD14372}" srcOrd="0" destOrd="0" presId="urn:microsoft.com/office/officeart/2005/8/layout/hierarchy2"/>
    <dgm:cxn modelId="{C28214EA-909C-4037-9C31-D6939ECF5267}" type="presParOf" srcId="{80DDAC44-EDCF-487A-85F6-351779FC3F2B}" destId="{8AEF71D5-72CC-434F-9CA4-F808FEC8452A}" srcOrd="1" destOrd="0" presId="urn:microsoft.com/office/officeart/2005/8/layout/hierarchy2"/>
    <dgm:cxn modelId="{EEC8EDBF-B0C5-4F65-B2D8-1BE9AF922A0A}" type="presParOf" srcId="{8AEF71D5-72CC-434F-9CA4-F808FEC8452A}" destId="{33C38D7F-7F4C-45F7-9094-51D0048771EE}" srcOrd="0" destOrd="0" presId="urn:microsoft.com/office/officeart/2005/8/layout/hierarchy2"/>
    <dgm:cxn modelId="{459CC102-8443-4908-8C7C-22684450F5B7}" type="presParOf" srcId="{33C38D7F-7F4C-45F7-9094-51D0048771EE}" destId="{9BB0671C-3562-40E2-A02F-9B3E3910E737}" srcOrd="0" destOrd="0" presId="urn:microsoft.com/office/officeart/2005/8/layout/hierarchy2"/>
    <dgm:cxn modelId="{C6AF1577-9EC8-4718-96F9-96557F5DE7C0}" type="presParOf" srcId="{8AEF71D5-72CC-434F-9CA4-F808FEC8452A}" destId="{D418E80E-94B8-4AFF-816D-F848C80E41A5}" srcOrd="1" destOrd="0" presId="urn:microsoft.com/office/officeart/2005/8/layout/hierarchy2"/>
    <dgm:cxn modelId="{E582490E-D2BE-4E27-B58C-35D6B4D724CF}" type="presParOf" srcId="{D418E80E-94B8-4AFF-816D-F848C80E41A5}" destId="{4B4B0B4A-56EC-457E-BB91-6AE1702CD639}" srcOrd="0" destOrd="0" presId="urn:microsoft.com/office/officeart/2005/8/layout/hierarchy2"/>
    <dgm:cxn modelId="{723C579A-1999-4E40-9413-EFF56C6E8BA0}" type="presParOf" srcId="{D418E80E-94B8-4AFF-816D-F848C80E41A5}" destId="{F01CF265-7DCA-478D-8DCE-62283C14BD32}" srcOrd="1" destOrd="0" presId="urn:microsoft.com/office/officeart/2005/8/layout/hierarchy2"/>
    <dgm:cxn modelId="{D13870A8-183A-43BF-A180-2D762C4779D9}" type="presParOf" srcId="{8AEF71D5-72CC-434F-9CA4-F808FEC8452A}" destId="{112C705E-7EEC-49F4-AA0E-0ED803246F1D}" srcOrd="2" destOrd="0" presId="urn:microsoft.com/office/officeart/2005/8/layout/hierarchy2"/>
    <dgm:cxn modelId="{0C584BA7-C7D7-4AAD-8F91-CC1ADA6249B8}" type="presParOf" srcId="{112C705E-7EEC-49F4-AA0E-0ED803246F1D}" destId="{A2E9541C-DB53-414D-89E8-92B80D9BE527}" srcOrd="0" destOrd="0" presId="urn:microsoft.com/office/officeart/2005/8/layout/hierarchy2"/>
    <dgm:cxn modelId="{677AA504-2BF8-461E-912C-35C503BCB324}" type="presParOf" srcId="{8AEF71D5-72CC-434F-9CA4-F808FEC8452A}" destId="{C67D59F9-0DD1-44C1-A645-65DA871E1F38}" srcOrd="3" destOrd="0" presId="urn:microsoft.com/office/officeart/2005/8/layout/hierarchy2"/>
    <dgm:cxn modelId="{2EC36A3A-6332-4213-A470-82A8E2FB212A}" type="presParOf" srcId="{C67D59F9-0DD1-44C1-A645-65DA871E1F38}" destId="{26DF18DA-8999-4960-812E-8809A29F766E}" srcOrd="0" destOrd="0" presId="urn:microsoft.com/office/officeart/2005/8/layout/hierarchy2"/>
    <dgm:cxn modelId="{F4CF934D-983D-4FD7-B001-8B450F908C08}" type="presParOf" srcId="{C67D59F9-0DD1-44C1-A645-65DA871E1F38}" destId="{36D33F2A-A700-4E42-8A0B-77427BD244B7}" srcOrd="1" destOrd="0" presId="urn:microsoft.com/office/officeart/2005/8/layout/hierarchy2"/>
    <dgm:cxn modelId="{379AFCBF-2B96-494D-822D-FE78B6D71976}" type="presParOf" srcId="{36D33F2A-A700-4E42-8A0B-77427BD244B7}" destId="{754C24B5-13E2-4FA9-9196-6DDAADE66503}" srcOrd="0" destOrd="0" presId="urn:microsoft.com/office/officeart/2005/8/layout/hierarchy2"/>
    <dgm:cxn modelId="{B1B6B7AF-2760-4FEF-8F2C-54DEDB39E801}" type="presParOf" srcId="{754C24B5-13E2-4FA9-9196-6DDAADE66503}" destId="{F39BCC58-CB0B-41A2-B768-5038853BE436}" srcOrd="0" destOrd="0" presId="urn:microsoft.com/office/officeart/2005/8/layout/hierarchy2"/>
    <dgm:cxn modelId="{4F60FABD-9B40-43AA-8912-F2391409EDDA}" type="presParOf" srcId="{36D33F2A-A700-4E42-8A0B-77427BD244B7}" destId="{C96DDB5A-B8DC-41B7-B5AD-390D59DAA684}" srcOrd="1" destOrd="0" presId="urn:microsoft.com/office/officeart/2005/8/layout/hierarchy2"/>
    <dgm:cxn modelId="{3F2457D0-A9F3-4B4A-9F01-5A18E0EB2015}" type="presParOf" srcId="{C96DDB5A-B8DC-41B7-B5AD-390D59DAA684}" destId="{D417E643-6989-4A11-A580-6D2E5BCFF62A}" srcOrd="0" destOrd="0" presId="urn:microsoft.com/office/officeart/2005/8/layout/hierarchy2"/>
    <dgm:cxn modelId="{9600B057-5986-449C-99A5-3D40CF40015C}" type="presParOf" srcId="{C96DDB5A-B8DC-41B7-B5AD-390D59DAA684}" destId="{A7DF0505-6D78-4592-BAC8-8610177530DC}" srcOrd="1" destOrd="0" presId="urn:microsoft.com/office/officeart/2005/8/layout/hierarchy2"/>
    <dgm:cxn modelId="{C8F3FE7A-4651-49F7-9292-5434599E2FE3}" type="presParOf" srcId="{36D33F2A-A700-4E42-8A0B-77427BD244B7}" destId="{0DF3AFB2-CBDF-4A2A-843E-9D1D61F4D9D6}" srcOrd="2" destOrd="0" presId="urn:microsoft.com/office/officeart/2005/8/layout/hierarchy2"/>
    <dgm:cxn modelId="{6C94F55B-79B0-4F0E-AFEF-BB9C6FE63641}" type="presParOf" srcId="{0DF3AFB2-CBDF-4A2A-843E-9D1D61F4D9D6}" destId="{6561D45A-FC25-47D8-A1E9-8FF68F662E38}" srcOrd="0" destOrd="0" presId="urn:microsoft.com/office/officeart/2005/8/layout/hierarchy2"/>
    <dgm:cxn modelId="{65770E8C-ECC9-4A16-9CCD-E4DE8DFA1CF6}" type="presParOf" srcId="{36D33F2A-A700-4E42-8A0B-77427BD244B7}" destId="{1E8EAC15-4AF6-4BC4-962D-F212A69A147F}" srcOrd="3" destOrd="0" presId="urn:microsoft.com/office/officeart/2005/8/layout/hierarchy2"/>
    <dgm:cxn modelId="{808485C5-ACCF-40D4-8D4B-6E235E93C314}" type="presParOf" srcId="{1E8EAC15-4AF6-4BC4-962D-F212A69A147F}" destId="{E42828E7-0ADE-4592-A730-B41DBC4920BD}" srcOrd="0" destOrd="0" presId="urn:microsoft.com/office/officeart/2005/8/layout/hierarchy2"/>
    <dgm:cxn modelId="{791BB7BF-C32F-4050-BEAF-AAE9B487051D}" type="presParOf" srcId="{1E8EAC15-4AF6-4BC4-962D-F212A69A147F}" destId="{86B1F26C-7DEA-4526-BDA5-2A937EE9065A}" srcOrd="1" destOrd="0" presId="urn:microsoft.com/office/officeart/2005/8/layout/hierarchy2"/>
    <dgm:cxn modelId="{FC0A0B3D-A01D-4E8D-A8B7-BDC74245777E}" type="presParOf" srcId="{36D33F2A-A700-4E42-8A0B-77427BD244B7}" destId="{9F28EB18-FF05-4762-AFFD-7FD463D899AB}" srcOrd="4" destOrd="0" presId="urn:microsoft.com/office/officeart/2005/8/layout/hierarchy2"/>
    <dgm:cxn modelId="{55B89097-9EAE-42FD-B880-85B9950794C0}" type="presParOf" srcId="{9F28EB18-FF05-4762-AFFD-7FD463D899AB}" destId="{9E9859C9-C388-440D-8ABD-852BA9782919}" srcOrd="0" destOrd="0" presId="urn:microsoft.com/office/officeart/2005/8/layout/hierarchy2"/>
    <dgm:cxn modelId="{09F23F71-4685-413A-B53D-DD5549F0AD9C}" type="presParOf" srcId="{36D33F2A-A700-4E42-8A0B-77427BD244B7}" destId="{B07C12B5-5832-4399-9733-2981A6939416}" srcOrd="5" destOrd="0" presId="urn:microsoft.com/office/officeart/2005/8/layout/hierarchy2"/>
    <dgm:cxn modelId="{54AB73D2-204E-486F-AC76-03ED32BCE944}" type="presParOf" srcId="{B07C12B5-5832-4399-9733-2981A6939416}" destId="{18E576EA-37F0-4B35-8980-5934968FA8F4}" srcOrd="0" destOrd="0" presId="urn:microsoft.com/office/officeart/2005/8/layout/hierarchy2"/>
    <dgm:cxn modelId="{07BF37EF-8ADC-48A0-8952-E317FD4278DC}" type="presParOf" srcId="{B07C12B5-5832-4399-9733-2981A6939416}" destId="{EB30E76D-9F76-4696-9D3C-725F9CCFDF79}" srcOrd="1" destOrd="0" presId="urn:microsoft.com/office/officeart/2005/8/layout/hierarchy2"/>
    <dgm:cxn modelId="{F96F1232-93C0-46EA-A2DF-88C4DBEA9188}" type="presParOf" srcId="{8AEF71D5-72CC-434F-9CA4-F808FEC8452A}" destId="{4AD5B651-03CD-4B90-A6E3-751A3EF1B99D}" srcOrd="4" destOrd="0" presId="urn:microsoft.com/office/officeart/2005/8/layout/hierarchy2"/>
    <dgm:cxn modelId="{D36B97F3-1866-4455-AF55-D8D349363AC4}" type="presParOf" srcId="{4AD5B651-03CD-4B90-A6E3-751A3EF1B99D}" destId="{0EDBBEC3-0F71-4DB7-99C1-16CA9B8453BA}" srcOrd="0" destOrd="0" presId="urn:microsoft.com/office/officeart/2005/8/layout/hierarchy2"/>
    <dgm:cxn modelId="{43171A1F-91E8-4888-A83C-D4FD075BFCE6}" type="presParOf" srcId="{8AEF71D5-72CC-434F-9CA4-F808FEC8452A}" destId="{81BE8D4A-980F-4649-A3BF-324A8F067A1D}" srcOrd="5" destOrd="0" presId="urn:microsoft.com/office/officeart/2005/8/layout/hierarchy2"/>
    <dgm:cxn modelId="{685C6E7F-6EFA-481A-8A2E-B0BC8EF44328}" type="presParOf" srcId="{81BE8D4A-980F-4649-A3BF-324A8F067A1D}" destId="{90816071-777A-48CB-A147-37BFC41A2169}" srcOrd="0" destOrd="0" presId="urn:microsoft.com/office/officeart/2005/8/layout/hierarchy2"/>
    <dgm:cxn modelId="{FAE4419B-FDC9-4E21-8AA6-398174761D56}" type="presParOf" srcId="{81BE8D4A-980F-4649-A3BF-324A8F067A1D}" destId="{7BC346BC-8548-4498-8373-014339BDCEC4}"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1FA199-064C-45AB-9DC3-27676CD14372}">
      <dsp:nvSpPr>
        <dsp:cNvPr id="0" name=""/>
        <dsp:cNvSpPr/>
      </dsp:nvSpPr>
      <dsp:spPr>
        <a:xfrm>
          <a:off x="1249" y="799420"/>
          <a:ext cx="1047927" cy="52396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text_examined</a:t>
          </a:r>
        </a:p>
      </dsp:txBody>
      <dsp:txXfrm>
        <a:off x="16595" y="814766"/>
        <a:ext cx="1017235" cy="493271"/>
      </dsp:txXfrm>
    </dsp:sp>
    <dsp:sp modelId="{33C38D7F-7F4C-45F7-9094-51D0048771EE}">
      <dsp:nvSpPr>
        <dsp:cNvPr id="0" name=""/>
        <dsp:cNvSpPr/>
      </dsp:nvSpPr>
      <dsp:spPr>
        <a:xfrm rot="18289469">
          <a:off x="891754" y="737908"/>
          <a:ext cx="734017" cy="44428"/>
        </a:xfrm>
        <a:custGeom>
          <a:avLst/>
          <a:gdLst/>
          <a:ahLst/>
          <a:cxnLst/>
          <a:rect l="0" t="0" r="0" b="0"/>
          <a:pathLst>
            <a:path>
              <a:moveTo>
                <a:pt x="0" y="22214"/>
              </a:moveTo>
              <a:lnTo>
                <a:pt x="734017" y="22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240412" y="741772"/>
        <a:ext cx="36700" cy="36700"/>
      </dsp:txXfrm>
    </dsp:sp>
    <dsp:sp modelId="{4B4B0B4A-56EC-457E-BB91-6AE1702CD639}">
      <dsp:nvSpPr>
        <dsp:cNvPr id="0" name=""/>
        <dsp:cNvSpPr/>
      </dsp:nvSpPr>
      <dsp:spPr>
        <a:xfrm>
          <a:off x="1468348" y="196862"/>
          <a:ext cx="1047927" cy="5239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bibliographical_information</a:t>
          </a:r>
        </a:p>
      </dsp:txBody>
      <dsp:txXfrm>
        <a:off x="1483694" y="212208"/>
        <a:ext cx="1017235" cy="493271"/>
      </dsp:txXfrm>
    </dsp:sp>
    <dsp:sp modelId="{112C705E-7EEC-49F4-AA0E-0ED803246F1D}">
      <dsp:nvSpPr>
        <dsp:cNvPr id="0" name=""/>
        <dsp:cNvSpPr/>
      </dsp:nvSpPr>
      <dsp:spPr>
        <a:xfrm>
          <a:off x="1049177" y="1039188"/>
          <a:ext cx="419171" cy="44428"/>
        </a:xfrm>
        <a:custGeom>
          <a:avLst/>
          <a:gdLst/>
          <a:ahLst/>
          <a:cxnLst/>
          <a:rect l="0" t="0" r="0" b="0"/>
          <a:pathLst>
            <a:path>
              <a:moveTo>
                <a:pt x="0" y="22214"/>
              </a:moveTo>
              <a:lnTo>
                <a:pt x="419171" y="22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248283" y="1050923"/>
        <a:ext cx="20958" cy="20958"/>
      </dsp:txXfrm>
    </dsp:sp>
    <dsp:sp modelId="{26DF18DA-8999-4960-812E-8809A29F766E}">
      <dsp:nvSpPr>
        <dsp:cNvPr id="0" name=""/>
        <dsp:cNvSpPr/>
      </dsp:nvSpPr>
      <dsp:spPr>
        <a:xfrm>
          <a:off x="1468348" y="799420"/>
          <a:ext cx="1047927" cy="5239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text</a:t>
          </a:r>
        </a:p>
      </dsp:txBody>
      <dsp:txXfrm>
        <a:off x="1483694" y="814766"/>
        <a:ext cx="1017235" cy="493271"/>
      </dsp:txXfrm>
    </dsp:sp>
    <dsp:sp modelId="{754C24B5-13E2-4FA9-9196-6DDAADE66503}">
      <dsp:nvSpPr>
        <dsp:cNvPr id="0" name=""/>
        <dsp:cNvSpPr/>
      </dsp:nvSpPr>
      <dsp:spPr>
        <a:xfrm rot="18289469">
          <a:off x="2358853" y="737908"/>
          <a:ext cx="734017" cy="44428"/>
        </a:xfrm>
        <a:custGeom>
          <a:avLst/>
          <a:gdLst/>
          <a:ahLst/>
          <a:cxnLst/>
          <a:rect l="0" t="0" r="0" b="0"/>
          <a:pathLst>
            <a:path>
              <a:moveTo>
                <a:pt x="0" y="22214"/>
              </a:moveTo>
              <a:lnTo>
                <a:pt x="734017" y="222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2707511" y="741772"/>
        <a:ext cx="36700" cy="36700"/>
      </dsp:txXfrm>
    </dsp:sp>
    <dsp:sp modelId="{D417E643-6989-4A11-A580-6D2E5BCFF62A}">
      <dsp:nvSpPr>
        <dsp:cNvPr id="0" name=""/>
        <dsp:cNvSpPr/>
      </dsp:nvSpPr>
      <dsp:spPr>
        <a:xfrm>
          <a:off x="2935447" y="196862"/>
          <a:ext cx="1047927" cy="52396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dedicatory_context</a:t>
          </a:r>
        </a:p>
      </dsp:txBody>
      <dsp:txXfrm>
        <a:off x="2950793" y="212208"/>
        <a:ext cx="1017235" cy="493271"/>
      </dsp:txXfrm>
    </dsp:sp>
    <dsp:sp modelId="{0DF3AFB2-CBDF-4A2A-843E-9D1D61F4D9D6}">
      <dsp:nvSpPr>
        <dsp:cNvPr id="0" name=""/>
        <dsp:cNvSpPr/>
      </dsp:nvSpPr>
      <dsp:spPr>
        <a:xfrm>
          <a:off x="2516276" y="1039188"/>
          <a:ext cx="419171" cy="44428"/>
        </a:xfrm>
        <a:custGeom>
          <a:avLst/>
          <a:gdLst/>
          <a:ahLst/>
          <a:cxnLst/>
          <a:rect l="0" t="0" r="0" b="0"/>
          <a:pathLst>
            <a:path>
              <a:moveTo>
                <a:pt x="0" y="22214"/>
              </a:moveTo>
              <a:lnTo>
                <a:pt x="419171" y="222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2715382" y="1050923"/>
        <a:ext cx="20958" cy="20958"/>
      </dsp:txXfrm>
    </dsp:sp>
    <dsp:sp modelId="{E42828E7-0ADE-4592-A730-B41DBC4920BD}">
      <dsp:nvSpPr>
        <dsp:cNvPr id="0" name=""/>
        <dsp:cNvSpPr/>
      </dsp:nvSpPr>
      <dsp:spPr>
        <a:xfrm>
          <a:off x="2935447" y="799420"/>
          <a:ext cx="1047927" cy="52396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deixis</a:t>
          </a:r>
        </a:p>
      </dsp:txBody>
      <dsp:txXfrm>
        <a:off x="2950793" y="814766"/>
        <a:ext cx="1017235" cy="493271"/>
      </dsp:txXfrm>
    </dsp:sp>
    <dsp:sp modelId="{9F28EB18-FF05-4762-AFFD-7FD463D899AB}">
      <dsp:nvSpPr>
        <dsp:cNvPr id="0" name=""/>
        <dsp:cNvSpPr/>
      </dsp:nvSpPr>
      <dsp:spPr>
        <a:xfrm rot="3310531">
          <a:off x="2358853" y="1340467"/>
          <a:ext cx="734017" cy="44428"/>
        </a:xfrm>
        <a:custGeom>
          <a:avLst/>
          <a:gdLst/>
          <a:ahLst/>
          <a:cxnLst/>
          <a:rect l="0" t="0" r="0" b="0"/>
          <a:pathLst>
            <a:path>
              <a:moveTo>
                <a:pt x="0" y="22214"/>
              </a:moveTo>
              <a:lnTo>
                <a:pt x="734017" y="222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2707511" y="1344331"/>
        <a:ext cx="36700" cy="36700"/>
      </dsp:txXfrm>
    </dsp:sp>
    <dsp:sp modelId="{18E576EA-37F0-4B35-8980-5934968FA8F4}">
      <dsp:nvSpPr>
        <dsp:cNvPr id="0" name=""/>
        <dsp:cNvSpPr/>
      </dsp:nvSpPr>
      <dsp:spPr>
        <a:xfrm>
          <a:off x="2935447" y="1401978"/>
          <a:ext cx="1047927" cy="52396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communication_context</a:t>
          </a:r>
        </a:p>
      </dsp:txBody>
      <dsp:txXfrm>
        <a:off x="2950793" y="1417324"/>
        <a:ext cx="1017235" cy="493271"/>
      </dsp:txXfrm>
    </dsp:sp>
    <dsp:sp modelId="{4AD5B651-03CD-4B90-A6E3-751A3EF1B99D}">
      <dsp:nvSpPr>
        <dsp:cNvPr id="0" name=""/>
        <dsp:cNvSpPr/>
      </dsp:nvSpPr>
      <dsp:spPr>
        <a:xfrm rot="3310531">
          <a:off x="891754" y="1340467"/>
          <a:ext cx="734017" cy="44428"/>
        </a:xfrm>
        <a:custGeom>
          <a:avLst/>
          <a:gdLst/>
          <a:ahLst/>
          <a:cxnLst/>
          <a:rect l="0" t="0" r="0" b="0"/>
          <a:pathLst>
            <a:path>
              <a:moveTo>
                <a:pt x="0" y="22214"/>
              </a:moveTo>
              <a:lnTo>
                <a:pt x="734017" y="22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240412" y="1344331"/>
        <a:ext cx="36700" cy="36700"/>
      </dsp:txXfrm>
    </dsp:sp>
    <dsp:sp modelId="{90816071-777A-48CB-A147-37BFC41A2169}">
      <dsp:nvSpPr>
        <dsp:cNvPr id="0" name=""/>
        <dsp:cNvSpPr/>
      </dsp:nvSpPr>
      <dsp:spPr>
        <a:xfrm>
          <a:off x="1468348" y="1401978"/>
          <a:ext cx="1047927" cy="5239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archaeological_context</a:t>
          </a:r>
        </a:p>
      </dsp:txBody>
      <dsp:txXfrm>
        <a:off x="1483694" y="1417324"/>
        <a:ext cx="1017235" cy="49327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CFAA5-8663-4E3C-BDE1-DEE5391F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3060</Words>
  <Characters>17442</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Licciardello</dc:creator>
  <cp:keywords/>
  <dc:description/>
  <cp:lastModifiedBy>Flavia Licciardello</cp:lastModifiedBy>
  <cp:revision>21</cp:revision>
  <cp:lastPrinted>2015-11-20T20:32:00Z</cp:lastPrinted>
  <dcterms:created xsi:type="dcterms:W3CDTF">2015-11-10T11:47:00Z</dcterms:created>
  <dcterms:modified xsi:type="dcterms:W3CDTF">2016-02-04T14:17:00Z</dcterms:modified>
</cp:coreProperties>
</file>